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70B1B" w14:textId="78E3301B" w:rsidR="009D6088" w:rsidRPr="005A097B" w:rsidRDefault="009D6088" w:rsidP="00C61B90">
      <w:pPr>
        <w:widowControl w:val="0"/>
        <w:jc w:val="center"/>
        <w:rPr>
          <w:rFonts w:ascii="Times New Roman" w:hAnsi="Times New Roman"/>
          <w:b/>
          <w:sz w:val="32"/>
        </w:rPr>
      </w:pPr>
      <w:r w:rsidRPr="005A097B">
        <w:rPr>
          <w:rFonts w:ascii="Times New Roman" w:hAnsi="Times New Roman"/>
          <w:b/>
          <w:sz w:val="32"/>
        </w:rPr>
        <w:t xml:space="preserve">A multiple type </w:t>
      </w:r>
      <w:r w:rsidR="00A871BD">
        <w:rPr>
          <w:rFonts w:ascii="Times New Roman" w:hAnsi="Times New Roman"/>
          <w:b/>
          <w:sz w:val="32"/>
        </w:rPr>
        <w:t>bike</w:t>
      </w:r>
      <w:r w:rsidR="00A871BD" w:rsidRPr="005A097B">
        <w:rPr>
          <w:rFonts w:ascii="Times New Roman" w:hAnsi="Times New Roman"/>
          <w:b/>
          <w:sz w:val="32"/>
        </w:rPr>
        <w:t xml:space="preserve"> </w:t>
      </w:r>
      <w:r w:rsidRPr="005A097B">
        <w:rPr>
          <w:rFonts w:ascii="Times New Roman" w:hAnsi="Times New Roman"/>
          <w:b/>
          <w:sz w:val="32"/>
        </w:rPr>
        <w:t>repositioning problem</w:t>
      </w:r>
    </w:p>
    <w:p w14:paraId="1221EB18" w14:textId="77777777" w:rsidR="009D6088" w:rsidRPr="005A097B" w:rsidRDefault="009D6088" w:rsidP="00C61B90">
      <w:pPr>
        <w:widowControl w:val="0"/>
        <w:spacing w:line="240" w:lineRule="auto"/>
        <w:rPr>
          <w:rFonts w:ascii="Times New Roman" w:hAnsi="Times New Roman"/>
          <w:sz w:val="24"/>
        </w:rPr>
      </w:pPr>
    </w:p>
    <w:p w14:paraId="3A44BADB" w14:textId="77777777" w:rsidR="009D6088" w:rsidRPr="005A097B" w:rsidRDefault="009D6088" w:rsidP="00C61B90">
      <w:pPr>
        <w:widowControl w:val="0"/>
        <w:spacing w:after="100" w:line="240" w:lineRule="auto"/>
        <w:rPr>
          <w:rFonts w:ascii="Times New Roman" w:hAnsi="Times New Roman"/>
          <w:b/>
          <w:sz w:val="24"/>
          <w:szCs w:val="24"/>
        </w:rPr>
      </w:pPr>
      <w:r w:rsidRPr="005A097B">
        <w:rPr>
          <w:rFonts w:ascii="Times New Roman" w:hAnsi="Times New Roman"/>
          <w:b/>
          <w:sz w:val="24"/>
          <w:szCs w:val="24"/>
        </w:rPr>
        <w:t>Yanfeng Li</w:t>
      </w:r>
    </w:p>
    <w:p w14:paraId="79C133CE" w14:textId="77777777" w:rsidR="009D6088" w:rsidRPr="005A097B" w:rsidRDefault="009D6088" w:rsidP="00C61B90">
      <w:pPr>
        <w:widowControl w:val="0"/>
        <w:spacing w:line="240" w:lineRule="auto"/>
        <w:rPr>
          <w:rFonts w:ascii="Times New Roman" w:hAnsi="Times New Roman"/>
          <w:sz w:val="24"/>
          <w:szCs w:val="24"/>
        </w:rPr>
      </w:pPr>
      <w:r w:rsidRPr="005A097B">
        <w:rPr>
          <w:rFonts w:ascii="Times New Roman" w:hAnsi="Times New Roman"/>
          <w:sz w:val="24"/>
          <w:szCs w:val="24"/>
        </w:rPr>
        <w:t>Associate Professor</w:t>
      </w:r>
    </w:p>
    <w:p w14:paraId="42C71E1B" w14:textId="6B9DD175" w:rsidR="009D6088" w:rsidRPr="005A097B" w:rsidRDefault="009D6088" w:rsidP="00C61B90">
      <w:pPr>
        <w:widowControl w:val="0"/>
        <w:spacing w:line="240" w:lineRule="auto"/>
        <w:rPr>
          <w:rFonts w:ascii="Times New Roman" w:hAnsi="Times New Roman"/>
          <w:sz w:val="24"/>
          <w:szCs w:val="24"/>
        </w:rPr>
      </w:pPr>
      <w:r w:rsidRPr="005A097B">
        <w:rPr>
          <w:rFonts w:ascii="Times New Roman" w:hAnsi="Times New Roman"/>
          <w:sz w:val="24"/>
          <w:szCs w:val="24"/>
        </w:rPr>
        <w:t>School of Economics and Management</w:t>
      </w:r>
      <w:r w:rsidR="00B77744" w:rsidRPr="005A097B">
        <w:rPr>
          <w:rFonts w:ascii="Times New Roman" w:hAnsi="Times New Roman"/>
          <w:sz w:val="24"/>
          <w:szCs w:val="24"/>
        </w:rPr>
        <w:t xml:space="preserve">, </w:t>
      </w:r>
      <w:r w:rsidRPr="005A097B">
        <w:rPr>
          <w:rFonts w:ascii="Times New Roman" w:hAnsi="Times New Roman"/>
          <w:sz w:val="24"/>
          <w:szCs w:val="24"/>
        </w:rPr>
        <w:t>Southwest Jiaotong University</w:t>
      </w:r>
    </w:p>
    <w:p w14:paraId="6BDAC461" w14:textId="77777777" w:rsidR="009D6088" w:rsidRPr="005A097B" w:rsidRDefault="009D6088" w:rsidP="00C61B90">
      <w:pPr>
        <w:widowControl w:val="0"/>
        <w:spacing w:line="240" w:lineRule="auto"/>
        <w:rPr>
          <w:rFonts w:ascii="Times New Roman" w:hAnsi="Times New Roman"/>
          <w:sz w:val="24"/>
          <w:szCs w:val="24"/>
        </w:rPr>
      </w:pPr>
      <w:r w:rsidRPr="005A097B">
        <w:rPr>
          <w:rFonts w:ascii="Times New Roman" w:hAnsi="Times New Roman"/>
          <w:sz w:val="24"/>
          <w:szCs w:val="24"/>
        </w:rPr>
        <w:t>Chengdu 610031, China</w:t>
      </w:r>
    </w:p>
    <w:p w14:paraId="42AC9D85" w14:textId="77777777" w:rsidR="009D6088" w:rsidRPr="005A097B" w:rsidRDefault="009D6088" w:rsidP="00C61B90">
      <w:pPr>
        <w:widowControl w:val="0"/>
        <w:spacing w:line="240" w:lineRule="auto"/>
        <w:rPr>
          <w:rFonts w:ascii="Times New Roman" w:hAnsi="Times New Roman"/>
          <w:sz w:val="24"/>
          <w:szCs w:val="24"/>
        </w:rPr>
      </w:pPr>
      <w:bookmarkStart w:id="0" w:name="_GoBack"/>
      <w:r w:rsidRPr="005A097B">
        <w:rPr>
          <w:rFonts w:ascii="Times New Roman" w:hAnsi="Times New Roman" w:hint="eastAsia"/>
          <w:sz w:val="24"/>
          <w:szCs w:val="24"/>
        </w:rPr>
        <w:t>Tel: +86-28-87600822</w:t>
      </w:r>
    </w:p>
    <w:bookmarkEnd w:id="0"/>
    <w:p w14:paraId="7323E0E3" w14:textId="77777777" w:rsidR="009D6088" w:rsidRPr="005A097B" w:rsidRDefault="009D6088" w:rsidP="00C61B90">
      <w:pPr>
        <w:widowControl w:val="0"/>
        <w:spacing w:line="240" w:lineRule="auto"/>
        <w:rPr>
          <w:rFonts w:ascii="Times New Roman" w:hAnsi="Times New Roman"/>
          <w:sz w:val="24"/>
          <w:szCs w:val="24"/>
        </w:rPr>
      </w:pPr>
      <w:r w:rsidRPr="005A097B">
        <w:rPr>
          <w:rFonts w:ascii="Times New Roman" w:hAnsi="Times New Roman"/>
          <w:sz w:val="24"/>
          <w:szCs w:val="24"/>
        </w:rPr>
        <w:t>E-mail: yanwaa@126.com</w:t>
      </w:r>
    </w:p>
    <w:p w14:paraId="4277620B" w14:textId="77777777" w:rsidR="009D6088" w:rsidRPr="005A097B" w:rsidRDefault="009D6088" w:rsidP="00C61B90">
      <w:pPr>
        <w:widowControl w:val="0"/>
        <w:spacing w:line="240" w:lineRule="auto"/>
        <w:rPr>
          <w:rFonts w:ascii="Times New Roman" w:hAnsi="Times New Roman"/>
          <w:sz w:val="24"/>
          <w:szCs w:val="24"/>
        </w:rPr>
      </w:pPr>
    </w:p>
    <w:p w14:paraId="78F92A51" w14:textId="77777777" w:rsidR="009D6088" w:rsidRPr="005A097B" w:rsidRDefault="009D6088" w:rsidP="00C61B90">
      <w:pPr>
        <w:widowControl w:val="0"/>
        <w:spacing w:after="100" w:line="240" w:lineRule="auto"/>
        <w:rPr>
          <w:rFonts w:ascii="Times New Roman" w:hAnsi="Times New Roman"/>
          <w:b/>
          <w:sz w:val="24"/>
          <w:szCs w:val="24"/>
        </w:rPr>
      </w:pPr>
      <w:r w:rsidRPr="005A097B">
        <w:rPr>
          <w:rFonts w:ascii="Times New Roman" w:hAnsi="Times New Roman"/>
          <w:b/>
          <w:sz w:val="24"/>
          <w:szCs w:val="24"/>
        </w:rPr>
        <w:t>W.Y. Szeto</w:t>
      </w:r>
      <w:r w:rsidRPr="005A097B">
        <w:rPr>
          <w:rFonts w:ascii="Times New Roman" w:hAnsi="Times New Roman"/>
          <w:b/>
          <w:sz w:val="24"/>
          <w:szCs w:val="24"/>
        </w:rPr>
        <w:footnoteReference w:customMarkFollows="1" w:id="1"/>
        <w:t>*</w:t>
      </w:r>
    </w:p>
    <w:p w14:paraId="09D95BF7" w14:textId="35F786CF" w:rsidR="009D6088" w:rsidRPr="005A097B" w:rsidRDefault="0041072A" w:rsidP="00C61B90">
      <w:pPr>
        <w:widowControl w:val="0"/>
        <w:spacing w:line="240" w:lineRule="auto"/>
        <w:rPr>
          <w:rFonts w:ascii="Times New Roman" w:hAnsi="Times New Roman"/>
          <w:sz w:val="24"/>
          <w:szCs w:val="24"/>
        </w:rPr>
      </w:pPr>
      <w:r w:rsidRPr="005A097B">
        <w:rPr>
          <w:rFonts w:ascii="Times New Roman" w:hAnsi="Times New Roman"/>
          <w:sz w:val="24"/>
          <w:szCs w:val="24"/>
        </w:rPr>
        <w:t>Associate</w:t>
      </w:r>
      <w:r w:rsidR="009D6088" w:rsidRPr="005A097B">
        <w:rPr>
          <w:rFonts w:ascii="Times New Roman" w:hAnsi="Times New Roman"/>
          <w:sz w:val="24"/>
          <w:szCs w:val="24"/>
        </w:rPr>
        <w:t xml:space="preserve"> Professor</w:t>
      </w:r>
    </w:p>
    <w:p w14:paraId="7465CA49" w14:textId="6661C32E" w:rsidR="00B77744" w:rsidRPr="005A097B" w:rsidRDefault="00B77744" w:rsidP="00B77744">
      <w:pPr>
        <w:widowControl w:val="0"/>
        <w:spacing w:line="240" w:lineRule="auto"/>
        <w:rPr>
          <w:rFonts w:ascii="Times New Roman" w:hAnsi="Times New Roman"/>
          <w:sz w:val="24"/>
          <w:szCs w:val="24"/>
        </w:rPr>
      </w:pPr>
      <w:r w:rsidRPr="005A097B">
        <w:rPr>
          <w:rFonts w:ascii="Times New Roman" w:hAnsi="Times New Roman"/>
          <w:sz w:val="24"/>
          <w:szCs w:val="24"/>
          <w:vertAlign w:val="superscript"/>
        </w:rPr>
        <w:t>1</w:t>
      </w:r>
      <w:r w:rsidRPr="005A097B">
        <w:rPr>
          <w:rFonts w:ascii="Times New Roman" w:hAnsi="Times New Roman"/>
          <w:sz w:val="24"/>
          <w:szCs w:val="24"/>
        </w:rPr>
        <w:t xml:space="preserve"> The University of Hong Kong Shenzhen Institute of Research and Innovation </w:t>
      </w:r>
    </w:p>
    <w:p w14:paraId="3E1E50AF" w14:textId="77777777" w:rsidR="00B77744" w:rsidRPr="005A097B" w:rsidRDefault="00B77744" w:rsidP="00B77744">
      <w:pPr>
        <w:widowControl w:val="0"/>
        <w:spacing w:line="240" w:lineRule="auto"/>
        <w:rPr>
          <w:rFonts w:ascii="Times New Roman" w:hAnsi="Times New Roman"/>
          <w:sz w:val="24"/>
          <w:szCs w:val="24"/>
        </w:rPr>
      </w:pPr>
      <w:r w:rsidRPr="005A097B">
        <w:rPr>
          <w:rFonts w:ascii="Times New Roman" w:hAnsi="Times New Roman"/>
          <w:sz w:val="24"/>
          <w:szCs w:val="24"/>
        </w:rPr>
        <w:t>Shenzhen, China</w:t>
      </w:r>
    </w:p>
    <w:p w14:paraId="619D6984" w14:textId="271EDF1A" w:rsidR="009D6088" w:rsidRPr="005A097B" w:rsidRDefault="00B77744" w:rsidP="00C61B90">
      <w:pPr>
        <w:widowControl w:val="0"/>
        <w:spacing w:line="240" w:lineRule="auto"/>
        <w:rPr>
          <w:rFonts w:ascii="Times New Roman" w:hAnsi="Times New Roman"/>
          <w:sz w:val="24"/>
          <w:szCs w:val="24"/>
        </w:rPr>
      </w:pPr>
      <w:r w:rsidRPr="005A097B">
        <w:rPr>
          <w:rFonts w:ascii="Times New Roman" w:hAnsi="Times New Roman"/>
          <w:sz w:val="24"/>
          <w:szCs w:val="24"/>
          <w:vertAlign w:val="superscript"/>
        </w:rPr>
        <w:t>2</w:t>
      </w:r>
      <w:r w:rsidRPr="005A097B">
        <w:rPr>
          <w:rFonts w:ascii="Times New Roman" w:hAnsi="Times New Roman"/>
          <w:sz w:val="24"/>
          <w:szCs w:val="24"/>
        </w:rPr>
        <w:t xml:space="preserve"> </w:t>
      </w:r>
      <w:r w:rsidR="009D6088" w:rsidRPr="005A097B">
        <w:rPr>
          <w:rFonts w:ascii="Times New Roman" w:hAnsi="Times New Roman"/>
          <w:sz w:val="24"/>
          <w:szCs w:val="24"/>
        </w:rPr>
        <w:t>Department of Civil Engineering</w:t>
      </w:r>
      <w:r w:rsidRPr="005A097B">
        <w:rPr>
          <w:rFonts w:ascii="Times New Roman" w:hAnsi="Times New Roman"/>
          <w:sz w:val="24"/>
          <w:szCs w:val="24"/>
        </w:rPr>
        <w:t xml:space="preserve">, </w:t>
      </w:r>
      <w:r w:rsidR="009D6088" w:rsidRPr="005A097B">
        <w:rPr>
          <w:rFonts w:ascii="Times New Roman" w:hAnsi="Times New Roman"/>
          <w:sz w:val="24"/>
          <w:szCs w:val="24"/>
        </w:rPr>
        <w:t>The University of Hong Kong</w:t>
      </w:r>
      <w:r w:rsidRPr="005A097B">
        <w:rPr>
          <w:rFonts w:ascii="Times New Roman" w:hAnsi="Times New Roman"/>
          <w:sz w:val="24"/>
          <w:szCs w:val="24"/>
        </w:rPr>
        <w:t xml:space="preserve">, </w:t>
      </w:r>
      <w:r w:rsidR="009D6088" w:rsidRPr="005A097B">
        <w:rPr>
          <w:rFonts w:ascii="Times New Roman" w:hAnsi="Times New Roman"/>
          <w:sz w:val="24"/>
          <w:szCs w:val="24"/>
        </w:rPr>
        <w:t>Pokfulam Road</w:t>
      </w:r>
    </w:p>
    <w:p w14:paraId="6EE5E7C2" w14:textId="4DE6B738" w:rsidR="009D6088" w:rsidRPr="005A097B" w:rsidRDefault="009D6088" w:rsidP="00C61B90">
      <w:pPr>
        <w:widowControl w:val="0"/>
        <w:spacing w:line="240" w:lineRule="auto"/>
        <w:rPr>
          <w:rFonts w:ascii="Times New Roman" w:hAnsi="Times New Roman"/>
          <w:sz w:val="24"/>
          <w:szCs w:val="24"/>
        </w:rPr>
      </w:pPr>
      <w:r w:rsidRPr="005A097B">
        <w:rPr>
          <w:rFonts w:ascii="Times New Roman" w:hAnsi="Times New Roman"/>
          <w:sz w:val="24"/>
          <w:szCs w:val="24"/>
        </w:rPr>
        <w:t>Hong</w:t>
      </w:r>
      <w:r w:rsidR="00FC625A">
        <w:rPr>
          <w:rFonts w:ascii="Times New Roman" w:hAnsi="Times New Roman"/>
          <w:sz w:val="24"/>
          <w:szCs w:val="24"/>
        </w:rPr>
        <w:t xml:space="preserve"> K</w:t>
      </w:r>
      <w:r w:rsidRPr="005A097B">
        <w:rPr>
          <w:rFonts w:ascii="Times New Roman" w:hAnsi="Times New Roman"/>
          <w:sz w:val="24"/>
          <w:szCs w:val="24"/>
        </w:rPr>
        <w:t>ong</w:t>
      </w:r>
    </w:p>
    <w:p w14:paraId="04F8F285" w14:textId="77777777" w:rsidR="009D6088" w:rsidRPr="005A097B" w:rsidRDefault="007824FA" w:rsidP="00C61B90">
      <w:pPr>
        <w:widowControl w:val="0"/>
        <w:spacing w:line="240" w:lineRule="auto"/>
        <w:rPr>
          <w:rFonts w:ascii="Times New Roman" w:hAnsi="Times New Roman"/>
          <w:sz w:val="24"/>
          <w:szCs w:val="24"/>
        </w:rPr>
      </w:pPr>
      <w:hyperlink r:id="rId8" w:history="1">
        <w:r w:rsidR="009D6088" w:rsidRPr="005A097B">
          <w:rPr>
            <w:rFonts w:ascii="Times New Roman" w:hAnsi="Times New Roman"/>
            <w:sz w:val="24"/>
            <w:szCs w:val="24"/>
          </w:rPr>
          <w:t>Tel: +852-28578552</w:t>
        </w:r>
      </w:hyperlink>
    </w:p>
    <w:p w14:paraId="5D7C814D" w14:textId="77777777" w:rsidR="009D6088" w:rsidRPr="005A097B" w:rsidRDefault="009D6088" w:rsidP="00C61B90">
      <w:pPr>
        <w:widowControl w:val="0"/>
        <w:spacing w:line="240" w:lineRule="auto"/>
        <w:rPr>
          <w:rFonts w:ascii="Times New Roman" w:hAnsi="Times New Roman"/>
          <w:sz w:val="24"/>
          <w:szCs w:val="24"/>
        </w:rPr>
      </w:pPr>
      <w:r w:rsidRPr="005A097B">
        <w:rPr>
          <w:rFonts w:ascii="Times New Roman" w:hAnsi="Times New Roman"/>
          <w:sz w:val="24"/>
          <w:szCs w:val="24"/>
        </w:rPr>
        <w:t>Email: ceszeto@hku.hk</w:t>
      </w:r>
    </w:p>
    <w:p w14:paraId="0C794E87" w14:textId="77777777" w:rsidR="009D6088" w:rsidRPr="005A097B" w:rsidRDefault="009D6088" w:rsidP="00C61B90">
      <w:pPr>
        <w:widowControl w:val="0"/>
        <w:spacing w:line="240" w:lineRule="auto"/>
        <w:rPr>
          <w:rFonts w:ascii="Times New Roman" w:hAnsi="Times New Roman"/>
          <w:sz w:val="24"/>
          <w:szCs w:val="24"/>
        </w:rPr>
      </w:pPr>
    </w:p>
    <w:p w14:paraId="24C64592" w14:textId="77777777" w:rsidR="009D6088" w:rsidRPr="005A097B" w:rsidRDefault="009D6088" w:rsidP="00C61B90">
      <w:pPr>
        <w:widowControl w:val="0"/>
        <w:spacing w:after="100" w:line="240" w:lineRule="auto"/>
        <w:rPr>
          <w:rFonts w:ascii="Times New Roman" w:hAnsi="Times New Roman"/>
          <w:b/>
          <w:sz w:val="24"/>
          <w:szCs w:val="24"/>
        </w:rPr>
      </w:pPr>
      <w:r w:rsidRPr="005A097B">
        <w:rPr>
          <w:rFonts w:ascii="Times New Roman" w:hAnsi="Times New Roman"/>
          <w:b/>
          <w:sz w:val="24"/>
          <w:szCs w:val="24"/>
        </w:rPr>
        <w:t>Jiancheng Long</w:t>
      </w:r>
    </w:p>
    <w:p w14:paraId="6567B22D" w14:textId="77777777" w:rsidR="009D6088" w:rsidRPr="005A097B" w:rsidRDefault="009D6088" w:rsidP="00C61B90">
      <w:pPr>
        <w:widowControl w:val="0"/>
        <w:spacing w:line="240" w:lineRule="auto"/>
        <w:rPr>
          <w:rFonts w:ascii="Times New Roman" w:hAnsi="Times New Roman"/>
          <w:sz w:val="24"/>
          <w:szCs w:val="24"/>
        </w:rPr>
      </w:pPr>
      <w:r w:rsidRPr="005A097B">
        <w:rPr>
          <w:rFonts w:ascii="Times New Roman" w:hAnsi="Times New Roman"/>
          <w:sz w:val="24"/>
          <w:szCs w:val="24"/>
        </w:rPr>
        <w:t>Professor</w:t>
      </w:r>
    </w:p>
    <w:p w14:paraId="575FDD09" w14:textId="6BF39189" w:rsidR="009D6088" w:rsidRPr="005A097B" w:rsidRDefault="005E2914" w:rsidP="00C61B90">
      <w:pPr>
        <w:widowControl w:val="0"/>
        <w:spacing w:line="240" w:lineRule="auto"/>
        <w:rPr>
          <w:rFonts w:ascii="Times New Roman" w:hAnsi="Times New Roman"/>
          <w:sz w:val="24"/>
          <w:szCs w:val="24"/>
        </w:rPr>
      </w:pPr>
      <w:r w:rsidRPr="005A097B">
        <w:rPr>
          <w:rFonts w:ascii="Times New Roman" w:hAnsi="Times New Roman"/>
          <w:sz w:val="24"/>
          <w:szCs w:val="24"/>
        </w:rPr>
        <w:t>School of Automation and Transportation Engineering</w:t>
      </w:r>
      <w:r w:rsidR="00B77744" w:rsidRPr="005A097B">
        <w:rPr>
          <w:rFonts w:ascii="Times New Roman" w:hAnsi="Times New Roman"/>
          <w:sz w:val="24"/>
          <w:szCs w:val="24"/>
        </w:rPr>
        <w:t xml:space="preserve">, </w:t>
      </w:r>
      <w:r w:rsidR="009D6088" w:rsidRPr="005A097B">
        <w:rPr>
          <w:rFonts w:ascii="Times New Roman" w:hAnsi="Times New Roman"/>
          <w:sz w:val="24"/>
          <w:szCs w:val="24"/>
        </w:rPr>
        <w:t>Hefei University of Technology</w:t>
      </w:r>
    </w:p>
    <w:p w14:paraId="13AF8973" w14:textId="77777777" w:rsidR="009D6088" w:rsidRPr="005A097B" w:rsidRDefault="009D6088" w:rsidP="00C61B90">
      <w:pPr>
        <w:widowControl w:val="0"/>
        <w:spacing w:line="240" w:lineRule="auto"/>
        <w:rPr>
          <w:rFonts w:ascii="Times New Roman" w:hAnsi="Times New Roman"/>
          <w:sz w:val="24"/>
          <w:szCs w:val="24"/>
        </w:rPr>
      </w:pPr>
      <w:r w:rsidRPr="005A097B">
        <w:rPr>
          <w:rFonts w:ascii="Times New Roman" w:hAnsi="Times New Roman"/>
          <w:sz w:val="24"/>
          <w:szCs w:val="24"/>
        </w:rPr>
        <w:t>Hefei 230009, China</w:t>
      </w:r>
    </w:p>
    <w:p w14:paraId="5038B8D3" w14:textId="77777777" w:rsidR="009D6088" w:rsidRPr="005A097B" w:rsidRDefault="009D6088" w:rsidP="00C61B90">
      <w:pPr>
        <w:widowControl w:val="0"/>
        <w:spacing w:line="240" w:lineRule="auto"/>
        <w:rPr>
          <w:rFonts w:ascii="Times New Roman" w:hAnsi="Times New Roman"/>
          <w:sz w:val="24"/>
          <w:szCs w:val="24"/>
        </w:rPr>
      </w:pPr>
      <w:r w:rsidRPr="005A097B">
        <w:rPr>
          <w:rFonts w:ascii="Times New Roman" w:hAnsi="Times New Roman"/>
          <w:sz w:val="24"/>
          <w:szCs w:val="24"/>
        </w:rPr>
        <w:t>Tel: +86-551-63831101</w:t>
      </w:r>
    </w:p>
    <w:p w14:paraId="2B174B66" w14:textId="77777777" w:rsidR="009D6088" w:rsidRPr="005A097B" w:rsidRDefault="009D6088" w:rsidP="00C61B90">
      <w:pPr>
        <w:widowControl w:val="0"/>
        <w:spacing w:line="240" w:lineRule="auto"/>
        <w:rPr>
          <w:rFonts w:ascii="Times New Roman" w:hAnsi="Times New Roman"/>
          <w:sz w:val="24"/>
          <w:szCs w:val="24"/>
        </w:rPr>
      </w:pPr>
      <w:r w:rsidRPr="005A097B">
        <w:rPr>
          <w:rFonts w:ascii="Times New Roman" w:hAnsi="Times New Roman"/>
          <w:sz w:val="24"/>
          <w:szCs w:val="24"/>
        </w:rPr>
        <w:t>E-mail: jianchenglong@hfut.edu.cn</w:t>
      </w:r>
    </w:p>
    <w:p w14:paraId="37B44C3E" w14:textId="77777777" w:rsidR="009D6088" w:rsidRPr="005A097B" w:rsidRDefault="009D6088" w:rsidP="00C61B90">
      <w:pPr>
        <w:widowControl w:val="0"/>
        <w:rPr>
          <w:rFonts w:ascii="Times New Roman" w:hAnsi="Times New Roman"/>
          <w:b/>
          <w:sz w:val="24"/>
          <w:szCs w:val="24"/>
        </w:rPr>
      </w:pPr>
    </w:p>
    <w:p w14:paraId="1ADDA53E" w14:textId="270FBC8E" w:rsidR="009D6088" w:rsidRPr="005A097B" w:rsidRDefault="009D6088" w:rsidP="00C61B90">
      <w:pPr>
        <w:widowControl w:val="0"/>
        <w:spacing w:after="100"/>
        <w:rPr>
          <w:rFonts w:ascii="Times New Roman" w:hAnsi="Times New Roman"/>
          <w:b/>
          <w:sz w:val="24"/>
          <w:szCs w:val="24"/>
        </w:rPr>
      </w:pPr>
      <w:r w:rsidRPr="005A097B">
        <w:rPr>
          <w:rFonts w:ascii="Times New Roman" w:hAnsi="Times New Roman"/>
          <w:b/>
          <w:sz w:val="24"/>
          <w:szCs w:val="24"/>
        </w:rPr>
        <w:t>C.S. Shui</w:t>
      </w:r>
    </w:p>
    <w:p w14:paraId="4418F046" w14:textId="77777777" w:rsidR="009D6088" w:rsidRPr="005A097B" w:rsidRDefault="009D6088" w:rsidP="00C61B90">
      <w:pPr>
        <w:widowControl w:val="0"/>
        <w:spacing w:line="240" w:lineRule="auto"/>
        <w:rPr>
          <w:rFonts w:ascii="Times New Roman" w:hAnsi="Times New Roman"/>
          <w:sz w:val="24"/>
          <w:szCs w:val="24"/>
        </w:rPr>
      </w:pPr>
      <w:r w:rsidRPr="005A097B">
        <w:rPr>
          <w:rFonts w:ascii="Times New Roman" w:hAnsi="Times New Roman"/>
          <w:sz w:val="24"/>
          <w:szCs w:val="24"/>
        </w:rPr>
        <w:t>PHD student</w:t>
      </w:r>
    </w:p>
    <w:p w14:paraId="5A733A0C" w14:textId="3D09D744" w:rsidR="009D6088" w:rsidRPr="005A097B" w:rsidRDefault="009D6088" w:rsidP="00C61B90">
      <w:pPr>
        <w:widowControl w:val="0"/>
        <w:spacing w:line="240" w:lineRule="auto"/>
        <w:rPr>
          <w:rFonts w:ascii="Times New Roman" w:hAnsi="Times New Roman"/>
          <w:sz w:val="24"/>
          <w:szCs w:val="24"/>
        </w:rPr>
      </w:pPr>
      <w:r w:rsidRPr="005A097B">
        <w:rPr>
          <w:rFonts w:ascii="Times New Roman" w:hAnsi="Times New Roman"/>
          <w:sz w:val="24"/>
          <w:szCs w:val="24"/>
        </w:rPr>
        <w:t>Department of Civil Engineering</w:t>
      </w:r>
      <w:r w:rsidR="00B77744" w:rsidRPr="005A097B">
        <w:rPr>
          <w:rFonts w:ascii="Times New Roman" w:hAnsi="Times New Roman"/>
          <w:sz w:val="24"/>
          <w:szCs w:val="24"/>
        </w:rPr>
        <w:t xml:space="preserve">, </w:t>
      </w:r>
      <w:r w:rsidRPr="005A097B">
        <w:rPr>
          <w:rFonts w:ascii="Times New Roman" w:hAnsi="Times New Roman"/>
          <w:sz w:val="24"/>
          <w:szCs w:val="24"/>
        </w:rPr>
        <w:t>The University of Hong Kong</w:t>
      </w:r>
      <w:r w:rsidR="00B77744" w:rsidRPr="005A097B">
        <w:rPr>
          <w:rFonts w:ascii="Times New Roman" w:hAnsi="Times New Roman"/>
          <w:sz w:val="24"/>
          <w:szCs w:val="24"/>
        </w:rPr>
        <w:t xml:space="preserve">, </w:t>
      </w:r>
      <w:r w:rsidRPr="005A097B">
        <w:rPr>
          <w:rFonts w:ascii="Times New Roman" w:hAnsi="Times New Roman"/>
          <w:sz w:val="24"/>
          <w:szCs w:val="24"/>
        </w:rPr>
        <w:t>Pokfulam Road</w:t>
      </w:r>
    </w:p>
    <w:p w14:paraId="1186BAF9" w14:textId="21C16BEE" w:rsidR="009D6088" w:rsidRPr="005A097B" w:rsidRDefault="009D6088" w:rsidP="00C61B90">
      <w:pPr>
        <w:widowControl w:val="0"/>
        <w:spacing w:line="240" w:lineRule="auto"/>
        <w:rPr>
          <w:rFonts w:ascii="Times New Roman" w:hAnsi="Times New Roman"/>
          <w:sz w:val="24"/>
          <w:szCs w:val="24"/>
        </w:rPr>
      </w:pPr>
      <w:r w:rsidRPr="005A097B">
        <w:rPr>
          <w:rFonts w:ascii="Times New Roman" w:hAnsi="Times New Roman"/>
          <w:sz w:val="24"/>
          <w:szCs w:val="24"/>
        </w:rPr>
        <w:t>Hong</w:t>
      </w:r>
      <w:r w:rsidR="00FC625A">
        <w:rPr>
          <w:rFonts w:ascii="Times New Roman" w:hAnsi="Times New Roman"/>
          <w:sz w:val="24"/>
          <w:szCs w:val="24"/>
        </w:rPr>
        <w:t xml:space="preserve"> K</w:t>
      </w:r>
      <w:r w:rsidRPr="005A097B">
        <w:rPr>
          <w:rFonts w:ascii="Times New Roman" w:hAnsi="Times New Roman"/>
          <w:sz w:val="24"/>
          <w:szCs w:val="24"/>
        </w:rPr>
        <w:t>ong</w:t>
      </w:r>
    </w:p>
    <w:p w14:paraId="78BFA969" w14:textId="77777777" w:rsidR="009D6088" w:rsidRPr="005A097B" w:rsidRDefault="009D6088" w:rsidP="00C61B90">
      <w:pPr>
        <w:widowControl w:val="0"/>
        <w:spacing w:line="240" w:lineRule="auto"/>
        <w:rPr>
          <w:rFonts w:ascii="Times New Roman" w:hAnsi="Times New Roman"/>
          <w:sz w:val="24"/>
          <w:szCs w:val="24"/>
        </w:rPr>
      </w:pPr>
      <w:r w:rsidRPr="005A097B">
        <w:rPr>
          <w:rFonts w:ascii="Times New Roman" w:hAnsi="Times New Roman" w:hint="eastAsia"/>
          <w:sz w:val="24"/>
          <w:szCs w:val="24"/>
        </w:rPr>
        <w:t>Tel:</w:t>
      </w:r>
      <w:r w:rsidRPr="005A097B">
        <w:rPr>
          <w:rFonts w:ascii="Times New Roman" w:hAnsi="Times New Roman"/>
          <w:sz w:val="24"/>
          <w:szCs w:val="24"/>
        </w:rPr>
        <w:t xml:space="preserve"> </w:t>
      </w:r>
      <w:r w:rsidRPr="005A097B">
        <w:rPr>
          <w:rFonts w:ascii="Times New Roman" w:hAnsi="Times New Roman" w:hint="eastAsia"/>
          <w:sz w:val="24"/>
          <w:szCs w:val="24"/>
        </w:rPr>
        <w:t>+852-</w:t>
      </w:r>
      <w:r w:rsidRPr="005A097B">
        <w:rPr>
          <w:rFonts w:ascii="Times New Roman" w:hAnsi="Times New Roman"/>
          <w:sz w:val="24"/>
          <w:szCs w:val="24"/>
        </w:rPr>
        <w:t>28578552</w:t>
      </w:r>
    </w:p>
    <w:p w14:paraId="6BD321DE" w14:textId="77777777" w:rsidR="009D6088" w:rsidRPr="005A097B" w:rsidRDefault="009D6088" w:rsidP="00C61B90">
      <w:pPr>
        <w:widowControl w:val="0"/>
        <w:spacing w:line="240" w:lineRule="auto"/>
        <w:rPr>
          <w:rFonts w:ascii="Times New Roman" w:hAnsi="Times New Roman"/>
          <w:sz w:val="24"/>
          <w:szCs w:val="24"/>
        </w:rPr>
      </w:pPr>
      <w:r w:rsidRPr="005A097B">
        <w:rPr>
          <w:rFonts w:ascii="Times New Roman" w:hAnsi="Times New Roman"/>
          <w:sz w:val="24"/>
          <w:szCs w:val="24"/>
        </w:rPr>
        <w:t>Email: samshui2004@hotmail.com</w:t>
      </w:r>
    </w:p>
    <w:p w14:paraId="1DC74440" w14:textId="77777777" w:rsidR="009D6088" w:rsidRPr="005A097B" w:rsidRDefault="009D6088" w:rsidP="00C61B90">
      <w:pPr>
        <w:widowControl w:val="0"/>
        <w:spacing w:line="240" w:lineRule="auto"/>
        <w:rPr>
          <w:rFonts w:ascii="Times New Roman" w:hAnsi="Times New Roman"/>
          <w:sz w:val="24"/>
          <w:szCs w:val="24"/>
        </w:rPr>
      </w:pPr>
    </w:p>
    <w:p w14:paraId="009215CF" w14:textId="77777777" w:rsidR="009D6088" w:rsidRPr="005A097B" w:rsidRDefault="009D6088" w:rsidP="00C61B90">
      <w:pPr>
        <w:widowControl w:val="0"/>
        <w:jc w:val="center"/>
        <w:rPr>
          <w:rFonts w:ascii="Times New Roman" w:hAnsi="Times New Roman"/>
          <w:sz w:val="24"/>
        </w:rPr>
      </w:pPr>
      <w:r w:rsidRPr="005A097B">
        <w:rPr>
          <w:rFonts w:ascii="Times New Roman" w:hAnsi="Times New Roman" w:hint="eastAsia"/>
          <w:sz w:val="24"/>
        </w:rPr>
        <w:t xml:space="preserve">Paper submitted to </w:t>
      </w:r>
      <w:r w:rsidRPr="005A097B">
        <w:rPr>
          <w:rFonts w:ascii="Times New Roman" w:hAnsi="Times New Roman"/>
          <w:sz w:val="24"/>
        </w:rPr>
        <w:t>Transportation Research Part B</w:t>
      </w:r>
    </w:p>
    <w:p w14:paraId="7F5B4F68" w14:textId="625D246E" w:rsidR="009D6088" w:rsidRPr="005A097B" w:rsidRDefault="009D6088" w:rsidP="00C61B90">
      <w:pPr>
        <w:widowControl w:val="0"/>
        <w:jc w:val="center"/>
        <w:rPr>
          <w:rFonts w:ascii="Times New Roman" w:hAnsi="Times New Roman"/>
          <w:sz w:val="24"/>
        </w:rPr>
      </w:pPr>
      <w:r w:rsidRPr="005A097B">
        <w:rPr>
          <w:rFonts w:ascii="Times New Roman" w:hAnsi="Times New Roman"/>
          <w:sz w:val="24"/>
        </w:rPr>
        <w:fldChar w:fldCharType="begin"/>
      </w:r>
      <w:r w:rsidRPr="005A097B">
        <w:rPr>
          <w:rFonts w:ascii="Times New Roman" w:hAnsi="Times New Roman"/>
          <w:sz w:val="24"/>
        </w:rPr>
        <w:instrText xml:space="preserve"> DATE \@ "MMMM d, yyyy" </w:instrText>
      </w:r>
      <w:r w:rsidRPr="005A097B">
        <w:rPr>
          <w:rFonts w:ascii="Times New Roman" w:hAnsi="Times New Roman"/>
          <w:sz w:val="24"/>
        </w:rPr>
        <w:fldChar w:fldCharType="separate"/>
      </w:r>
      <w:ins w:id="1" w:author="Pak Long" w:date="2020-09-15T18:55:00Z">
        <w:r w:rsidR="000367DC">
          <w:rPr>
            <w:rFonts w:ascii="Times New Roman" w:hAnsi="Times New Roman"/>
            <w:noProof/>
            <w:sz w:val="24"/>
          </w:rPr>
          <w:t>September 15, 2020</w:t>
        </w:r>
      </w:ins>
      <w:r w:rsidRPr="005A097B">
        <w:rPr>
          <w:rFonts w:ascii="Times New Roman" w:hAnsi="Times New Roman"/>
          <w:sz w:val="24"/>
        </w:rPr>
        <w:fldChar w:fldCharType="end"/>
      </w:r>
    </w:p>
    <w:p w14:paraId="7668A310" w14:textId="77777777" w:rsidR="00B77744" w:rsidRPr="005A097B" w:rsidRDefault="00B77744">
      <w:pPr>
        <w:spacing w:line="240" w:lineRule="auto"/>
        <w:rPr>
          <w:rFonts w:ascii="Times New Roman" w:eastAsiaTheme="minorEastAsia" w:hAnsi="Times New Roman"/>
          <w:b/>
          <w:bCs/>
        </w:rPr>
      </w:pPr>
      <w:r w:rsidRPr="005A097B">
        <w:rPr>
          <w:rFonts w:ascii="Times New Roman" w:eastAsiaTheme="minorEastAsia" w:hAnsi="Times New Roman"/>
          <w:b/>
          <w:bCs/>
        </w:rPr>
        <w:br w:type="page"/>
      </w:r>
    </w:p>
    <w:p w14:paraId="6D02453C" w14:textId="3D941EA6" w:rsidR="00FF3089" w:rsidRPr="005A097B" w:rsidRDefault="00FF3089" w:rsidP="005A30BA">
      <w:pPr>
        <w:widowControl w:val="0"/>
        <w:autoSpaceDE w:val="0"/>
        <w:autoSpaceDN w:val="0"/>
        <w:adjustRightInd w:val="0"/>
        <w:snapToGrid w:val="0"/>
        <w:rPr>
          <w:rFonts w:ascii="Times New Roman" w:eastAsiaTheme="minorEastAsia" w:hAnsi="Times New Roman"/>
          <w:b/>
          <w:bCs/>
        </w:rPr>
      </w:pPr>
      <w:r w:rsidRPr="005A097B">
        <w:rPr>
          <w:rFonts w:ascii="Times New Roman" w:eastAsiaTheme="minorEastAsia" w:hAnsi="Times New Roman"/>
          <w:b/>
          <w:bCs/>
        </w:rPr>
        <w:lastRenderedPageBreak/>
        <w:t>Abstract</w:t>
      </w:r>
    </w:p>
    <w:p w14:paraId="0B270F4D" w14:textId="56605A86" w:rsidR="00FF3089" w:rsidRPr="005A097B" w:rsidRDefault="00FF3089" w:rsidP="00204E4C">
      <w:pPr>
        <w:widowControl w:val="0"/>
        <w:autoSpaceDE w:val="0"/>
        <w:autoSpaceDN w:val="0"/>
        <w:adjustRightInd w:val="0"/>
        <w:snapToGrid w:val="0"/>
        <w:ind w:firstLineChars="200" w:firstLine="440"/>
        <w:jc w:val="both"/>
        <w:rPr>
          <w:rFonts w:ascii="Times New Roman" w:eastAsiaTheme="minorEastAsia" w:hAnsi="Times New Roman"/>
        </w:rPr>
      </w:pPr>
      <w:r w:rsidRPr="005A097B">
        <w:rPr>
          <w:rFonts w:ascii="Times New Roman" w:eastAsiaTheme="minorEastAsia" w:hAnsi="Times New Roman"/>
        </w:rPr>
        <w:t xml:space="preserve">This paper investigates a new static </w:t>
      </w:r>
      <w:r w:rsidR="005830A7">
        <w:rPr>
          <w:rFonts w:ascii="Times New Roman" w:eastAsiaTheme="minorEastAsia" w:hAnsi="Times New Roman"/>
        </w:rPr>
        <w:t>bicycle</w:t>
      </w:r>
      <w:r w:rsidRPr="005A097B">
        <w:rPr>
          <w:rFonts w:ascii="Times New Roman" w:eastAsiaTheme="minorEastAsia" w:hAnsi="Times New Roman"/>
        </w:rPr>
        <w:t xml:space="preserve"> repositioning problem </w:t>
      </w:r>
      <w:r w:rsidR="001E3E44">
        <w:rPr>
          <w:rFonts w:ascii="Times New Roman" w:eastAsiaTheme="minorEastAsia" w:hAnsi="Times New Roman"/>
        </w:rPr>
        <w:t>in which</w:t>
      </w:r>
      <w:r w:rsidRPr="005A097B">
        <w:rPr>
          <w:rFonts w:ascii="Times New Roman" w:eastAsiaTheme="minorEastAsia" w:hAnsi="Times New Roman"/>
        </w:rPr>
        <w:t xml:space="preserve"> multiple types of </w:t>
      </w:r>
      <w:r w:rsidR="00A871BD">
        <w:rPr>
          <w:rFonts w:ascii="Times New Roman" w:eastAsiaTheme="minorEastAsia" w:hAnsi="Times New Roman"/>
        </w:rPr>
        <w:t>bikes</w:t>
      </w:r>
      <w:r w:rsidR="001E3E44">
        <w:rPr>
          <w:rFonts w:ascii="Times New Roman" w:eastAsiaTheme="minorEastAsia" w:hAnsi="Times New Roman"/>
        </w:rPr>
        <w:t xml:space="preserve"> are considered</w:t>
      </w:r>
      <w:r w:rsidRPr="005A097B">
        <w:rPr>
          <w:rFonts w:ascii="Times New Roman" w:eastAsiaTheme="minorEastAsia" w:hAnsi="Times New Roman"/>
        </w:rPr>
        <w:t>.</w:t>
      </w:r>
      <w:r w:rsidR="0038462C" w:rsidRPr="005A097B">
        <w:rPr>
          <w:rFonts w:ascii="Times New Roman" w:eastAsiaTheme="minorEastAsia" w:hAnsi="Times New Roman"/>
        </w:rPr>
        <w:t xml:space="preserve"> S</w:t>
      </w:r>
      <w:r w:rsidRPr="005A097B">
        <w:rPr>
          <w:rFonts w:ascii="Times New Roman" w:eastAsiaTheme="minorEastAsia" w:hAnsi="Times New Roman"/>
        </w:rPr>
        <w:t xml:space="preserve">ome types of </w:t>
      </w:r>
      <w:r w:rsidR="00951E69" w:rsidRPr="005A097B">
        <w:rPr>
          <w:rFonts w:ascii="Times New Roman" w:eastAsiaTheme="minorEastAsia" w:hAnsi="Times New Roman"/>
        </w:rPr>
        <w:t>bike</w:t>
      </w:r>
      <w:r w:rsidRPr="005A097B">
        <w:rPr>
          <w:rFonts w:ascii="Times New Roman" w:eastAsiaTheme="minorEastAsia" w:hAnsi="Times New Roman"/>
        </w:rPr>
        <w:t xml:space="preserve">s </w:t>
      </w:r>
      <w:r w:rsidR="005830A7">
        <w:rPr>
          <w:rFonts w:ascii="Times New Roman" w:eastAsiaTheme="minorEastAsia" w:hAnsi="Times New Roman"/>
        </w:rPr>
        <w:t>that are in</w:t>
      </w:r>
      <w:r w:rsidRPr="005A097B">
        <w:rPr>
          <w:rFonts w:ascii="Times New Roman" w:eastAsiaTheme="minorEastAsia" w:hAnsi="Times New Roman"/>
        </w:rPr>
        <w:t xml:space="preserve"> short</w:t>
      </w:r>
      <w:r w:rsidR="005830A7">
        <w:rPr>
          <w:rFonts w:ascii="Times New Roman" w:eastAsiaTheme="minorEastAsia" w:hAnsi="Times New Roman"/>
        </w:rPr>
        <w:t xml:space="preserve"> supply</w:t>
      </w:r>
      <w:r w:rsidRPr="005A097B">
        <w:rPr>
          <w:rFonts w:ascii="Times New Roman" w:eastAsiaTheme="minorEastAsia" w:hAnsi="Times New Roman"/>
        </w:rPr>
        <w:t xml:space="preserve"> </w:t>
      </w:r>
      <w:r w:rsidR="004E5A1F" w:rsidRPr="005A097B">
        <w:rPr>
          <w:rFonts w:ascii="Times New Roman" w:eastAsiaTheme="minorEastAsia" w:hAnsi="Times New Roman"/>
        </w:rPr>
        <w:t xml:space="preserve">at </w:t>
      </w:r>
      <w:r w:rsidR="005830A7">
        <w:rPr>
          <w:rFonts w:ascii="Times New Roman" w:eastAsiaTheme="minorEastAsia" w:hAnsi="Times New Roman"/>
        </w:rPr>
        <w:t xml:space="preserve">a </w:t>
      </w:r>
      <w:r w:rsidR="004E5A1F" w:rsidRPr="005A097B">
        <w:rPr>
          <w:rFonts w:ascii="Times New Roman" w:eastAsiaTheme="minorEastAsia" w:hAnsi="Times New Roman"/>
        </w:rPr>
        <w:t xml:space="preserve">station </w:t>
      </w:r>
      <w:r w:rsidRPr="005A097B">
        <w:rPr>
          <w:rFonts w:ascii="Times New Roman" w:eastAsiaTheme="minorEastAsia" w:hAnsi="Times New Roman"/>
        </w:rPr>
        <w:t>can be substituted by other</w:t>
      </w:r>
      <w:r w:rsidR="001E3E44">
        <w:rPr>
          <w:rFonts w:ascii="Times New Roman" w:eastAsiaTheme="minorEastAsia" w:hAnsi="Times New Roman"/>
        </w:rPr>
        <w:t xml:space="preserve"> types</w:t>
      </w:r>
      <w:r w:rsidRPr="005A097B">
        <w:rPr>
          <w:rFonts w:ascii="Times New Roman" w:eastAsiaTheme="minorEastAsia" w:hAnsi="Times New Roman"/>
        </w:rPr>
        <w:t xml:space="preserve">, </w:t>
      </w:r>
      <w:r w:rsidR="005830A7">
        <w:rPr>
          <w:rFonts w:ascii="Times New Roman" w:eastAsiaTheme="minorEastAsia" w:hAnsi="Times New Roman"/>
        </w:rPr>
        <w:t>whereas</w:t>
      </w:r>
      <w:r w:rsidRPr="005A097B">
        <w:rPr>
          <w:rFonts w:ascii="Times New Roman" w:eastAsiaTheme="minorEastAsia" w:hAnsi="Times New Roman"/>
        </w:rPr>
        <w:t xml:space="preserve"> some types of </w:t>
      </w:r>
      <w:r w:rsidR="00951E69" w:rsidRPr="005A097B">
        <w:rPr>
          <w:rFonts w:ascii="Times New Roman" w:eastAsiaTheme="minorEastAsia" w:hAnsi="Times New Roman"/>
        </w:rPr>
        <w:t>bike</w:t>
      </w:r>
      <w:r w:rsidRPr="005A097B">
        <w:rPr>
          <w:rFonts w:ascii="Times New Roman" w:eastAsiaTheme="minorEastAsia" w:hAnsi="Times New Roman"/>
        </w:rPr>
        <w:t xml:space="preserve">s can occupy the spaces of other types in the vehicle during repositioning. These activities provide two new strategies, substitution and occupancy, which are </w:t>
      </w:r>
      <w:r w:rsidR="0062739C" w:rsidRPr="005A097B">
        <w:rPr>
          <w:rFonts w:ascii="Times New Roman" w:eastAsiaTheme="minorEastAsia" w:hAnsi="Times New Roman"/>
        </w:rPr>
        <w:t>examined</w:t>
      </w:r>
      <w:r w:rsidRPr="005A097B">
        <w:rPr>
          <w:rFonts w:ascii="Times New Roman" w:eastAsiaTheme="minorEastAsia" w:hAnsi="Times New Roman"/>
        </w:rPr>
        <w:t xml:space="preserve"> in this paper. The problem is formulated as a mixed</w:t>
      </w:r>
      <w:r w:rsidR="005830A7">
        <w:rPr>
          <w:rFonts w:ascii="Times New Roman" w:eastAsiaTheme="minorEastAsia" w:hAnsi="Times New Roman"/>
        </w:rPr>
        <w:t>-</w:t>
      </w:r>
      <w:r w:rsidRPr="005A097B">
        <w:rPr>
          <w:rFonts w:ascii="Times New Roman" w:eastAsiaTheme="minorEastAsia" w:hAnsi="Times New Roman"/>
        </w:rPr>
        <w:t>integer linear programming problem to minimize the total cost</w:t>
      </w:r>
      <w:r w:rsidR="005830A7">
        <w:rPr>
          <w:rFonts w:ascii="Times New Roman" w:eastAsiaTheme="minorEastAsia" w:hAnsi="Times New Roman"/>
        </w:rPr>
        <w:t>, which</w:t>
      </w:r>
      <w:r w:rsidR="003911DF" w:rsidRPr="005A097B">
        <w:rPr>
          <w:rFonts w:ascii="Times New Roman" w:eastAsiaTheme="minorEastAsia" w:hAnsi="Times New Roman"/>
        </w:rPr>
        <w:t xml:space="preserve"> consists of </w:t>
      </w:r>
      <w:r w:rsidR="00EB2831" w:rsidRPr="005A097B">
        <w:rPr>
          <w:rFonts w:ascii="Times New Roman" w:eastAsiaTheme="minorEastAsia" w:hAnsi="Times New Roman"/>
        </w:rPr>
        <w:t xml:space="preserve">the route </w:t>
      </w:r>
      <w:r w:rsidRPr="005A097B">
        <w:rPr>
          <w:rFonts w:ascii="Times New Roman" w:eastAsiaTheme="minorEastAsia" w:hAnsi="Times New Roman"/>
        </w:rPr>
        <w:t xml:space="preserve">travel cost, </w:t>
      </w:r>
      <w:r w:rsidR="007E4A2D" w:rsidRPr="005A097B">
        <w:rPr>
          <w:rFonts w:ascii="Times New Roman" w:eastAsiaTheme="minorEastAsia" w:hAnsi="Times New Roman"/>
        </w:rPr>
        <w:t>penalties</w:t>
      </w:r>
      <w:r w:rsidRPr="005A097B">
        <w:rPr>
          <w:rFonts w:ascii="Times New Roman" w:eastAsiaTheme="minorEastAsia" w:hAnsi="Times New Roman"/>
        </w:rPr>
        <w:t xml:space="preserve"> </w:t>
      </w:r>
      <w:r w:rsidR="0000602A" w:rsidRPr="005A097B">
        <w:rPr>
          <w:rFonts w:ascii="Times New Roman" w:eastAsiaTheme="minorEastAsia" w:hAnsi="Times New Roman"/>
        </w:rPr>
        <w:t>due to unmet demand, and penalties</w:t>
      </w:r>
      <w:r w:rsidRPr="005A097B">
        <w:rPr>
          <w:rFonts w:ascii="Times New Roman" w:eastAsiaTheme="minorEastAsia" w:hAnsi="Times New Roman"/>
        </w:rPr>
        <w:t xml:space="preserve"> associated with </w:t>
      </w:r>
      <w:r w:rsidR="005830A7">
        <w:rPr>
          <w:rFonts w:ascii="Times New Roman" w:eastAsiaTheme="minorEastAsia" w:hAnsi="Times New Roman"/>
        </w:rPr>
        <w:t xml:space="preserve">the </w:t>
      </w:r>
      <w:r w:rsidRPr="005A097B">
        <w:rPr>
          <w:rFonts w:ascii="Times New Roman" w:eastAsiaTheme="minorEastAsia" w:hAnsi="Times New Roman"/>
        </w:rPr>
        <w:t>substitution and occupancy strategies. A</w:t>
      </w:r>
      <w:r w:rsidR="007E1D11" w:rsidRPr="005A097B">
        <w:rPr>
          <w:rFonts w:ascii="Times New Roman" w:eastAsiaTheme="minorEastAsia" w:hAnsi="Times New Roman"/>
        </w:rPr>
        <w:t xml:space="preserve"> combined</w:t>
      </w:r>
      <w:r w:rsidRPr="005A097B">
        <w:rPr>
          <w:rFonts w:ascii="Times New Roman" w:eastAsiaTheme="minorEastAsia" w:hAnsi="Times New Roman"/>
        </w:rPr>
        <w:t xml:space="preserve"> </w:t>
      </w:r>
      <w:r w:rsidR="00F17673" w:rsidRPr="005A097B">
        <w:rPr>
          <w:rFonts w:ascii="Times New Roman" w:eastAsiaTheme="minorEastAsia" w:hAnsi="Times New Roman"/>
        </w:rPr>
        <w:t xml:space="preserve">hybrid </w:t>
      </w:r>
      <w:r w:rsidR="004E5A1F" w:rsidRPr="005A097B">
        <w:rPr>
          <w:rFonts w:ascii="Times New Roman" w:eastAsiaTheme="minorEastAsia" w:hAnsi="Times New Roman"/>
        </w:rPr>
        <w:t>genetic algorithm</w:t>
      </w:r>
      <w:r w:rsidR="008272BD" w:rsidRPr="005A097B">
        <w:rPr>
          <w:rFonts w:ascii="Times New Roman" w:eastAsiaTheme="minorEastAsia" w:hAnsi="Times New Roman"/>
        </w:rPr>
        <w:t xml:space="preserve"> </w:t>
      </w:r>
      <w:r w:rsidRPr="005A097B">
        <w:rPr>
          <w:rFonts w:ascii="Times New Roman" w:eastAsiaTheme="minorEastAsia" w:hAnsi="Times New Roman"/>
        </w:rPr>
        <w:t>is proposed to solve this problem.</w:t>
      </w:r>
      <w:r w:rsidR="000359DE" w:rsidRPr="005A097B">
        <w:rPr>
          <w:rFonts w:ascii="Times New Roman" w:eastAsiaTheme="minorEastAsia" w:hAnsi="Times New Roman"/>
        </w:rPr>
        <w:t xml:space="preserve"> This </w:t>
      </w:r>
      <w:r w:rsidR="00876735" w:rsidRPr="005A097B">
        <w:rPr>
          <w:rFonts w:ascii="Times New Roman" w:eastAsiaTheme="minorEastAsia" w:hAnsi="Times New Roman"/>
        </w:rPr>
        <w:t xml:space="preserve">solution </w:t>
      </w:r>
      <w:r w:rsidR="004E5A1F" w:rsidRPr="005A097B">
        <w:rPr>
          <w:rFonts w:ascii="Times New Roman" w:eastAsiaTheme="minorEastAsia" w:hAnsi="Times New Roman"/>
        </w:rPr>
        <w:t>algorithm</w:t>
      </w:r>
      <w:r w:rsidR="000359DE" w:rsidRPr="005A097B">
        <w:rPr>
          <w:rFonts w:ascii="Times New Roman" w:eastAsiaTheme="minorEastAsia" w:hAnsi="Times New Roman"/>
        </w:rPr>
        <w:t xml:space="preserve"> consists of </w:t>
      </w:r>
      <w:r w:rsidR="00275564" w:rsidRPr="005A097B">
        <w:rPr>
          <w:rFonts w:ascii="Times New Roman" w:eastAsiaTheme="minorEastAsia" w:hAnsi="Times New Roman"/>
        </w:rPr>
        <w:t xml:space="preserve">(i) </w:t>
      </w:r>
      <w:r w:rsidR="000359DE" w:rsidRPr="005A097B">
        <w:rPr>
          <w:rFonts w:ascii="Times New Roman" w:eastAsiaTheme="minorEastAsia" w:hAnsi="Times New Roman"/>
        </w:rPr>
        <w:t>a</w:t>
      </w:r>
      <w:r w:rsidR="007E1D11" w:rsidRPr="005A097B">
        <w:rPr>
          <w:rFonts w:ascii="Times New Roman" w:eastAsiaTheme="minorEastAsia" w:hAnsi="Times New Roman"/>
        </w:rPr>
        <w:t xml:space="preserve"> </w:t>
      </w:r>
      <w:r w:rsidR="00FC6715" w:rsidRPr="005A097B">
        <w:rPr>
          <w:rFonts w:ascii="Times New Roman" w:eastAsiaTheme="minorEastAsia" w:hAnsi="Times New Roman"/>
        </w:rPr>
        <w:t xml:space="preserve">modified version of </w:t>
      </w:r>
      <w:r w:rsidR="005830A7">
        <w:rPr>
          <w:rFonts w:ascii="Times New Roman" w:eastAsiaTheme="minorEastAsia" w:hAnsi="Times New Roman"/>
        </w:rPr>
        <w:t xml:space="preserve">a </w:t>
      </w:r>
      <w:r w:rsidR="00F67B63" w:rsidRPr="005A097B">
        <w:rPr>
          <w:rFonts w:ascii="Times New Roman" w:eastAsiaTheme="minorEastAsia" w:hAnsi="Times New Roman"/>
        </w:rPr>
        <w:t xml:space="preserve">hybrid genetic search with adaptive diversity control </w:t>
      </w:r>
      <w:r w:rsidR="0062739C" w:rsidRPr="005A097B">
        <w:rPr>
          <w:rFonts w:ascii="Times New Roman" w:eastAsiaTheme="minorEastAsia" w:hAnsi="Times New Roman"/>
        </w:rPr>
        <w:t>to</w:t>
      </w:r>
      <w:r w:rsidRPr="005A097B">
        <w:rPr>
          <w:rFonts w:ascii="Times New Roman" w:eastAsiaTheme="minorEastAsia" w:hAnsi="Times New Roman"/>
        </w:rPr>
        <w:t xml:space="preserve"> determin</w:t>
      </w:r>
      <w:r w:rsidR="0062739C" w:rsidRPr="005A097B">
        <w:rPr>
          <w:rFonts w:ascii="Times New Roman" w:eastAsiaTheme="minorEastAsia" w:hAnsi="Times New Roman"/>
        </w:rPr>
        <w:t>e</w:t>
      </w:r>
      <w:r w:rsidRPr="005A097B">
        <w:rPr>
          <w:rFonts w:ascii="Times New Roman" w:eastAsiaTheme="minorEastAsia" w:hAnsi="Times New Roman"/>
        </w:rPr>
        <w:t xml:space="preserve"> routing decisions </w:t>
      </w:r>
      <w:r w:rsidR="0086600B" w:rsidRPr="005A097B">
        <w:rPr>
          <w:rFonts w:ascii="Times New Roman" w:eastAsiaTheme="minorEastAsia" w:hAnsi="Times New Roman"/>
        </w:rPr>
        <w:t>and</w:t>
      </w:r>
      <w:r w:rsidRPr="005A097B">
        <w:rPr>
          <w:rFonts w:ascii="Times New Roman" w:eastAsiaTheme="minorEastAsia" w:hAnsi="Times New Roman"/>
        </w:rPr>
        <w:t xml:space="preserve"> </w:t>
      </w:r>
      <w:r w:rsidR="00275564" w:rsidRPr="005A097B">
        <w:rPr>
          <w:rFonts w:ascii="Times New Roman" w:eastAsiaTheme="minorEastAsia" w:hAnsi="Times New Roman"/>
        </w:rPr>
        <w:t xml:space="preserve">(ii) </w:t>
      </w:r>
      <w:r w:rsidR="0086600B" w:rsidRPr="005A097B">
        <w:rPr>
          <w:rFonts w:ascii="Times New Roman" w:eastAsiaTheme="minorEastAsia" w:hAnsi="Times New Roman"/>
        </w:rPr>
        <w:t>a proposed</w:t>
      </w:r>
      <w:r w:rsidRPr="005A097B">
        <w:rPr>
          <w:rFonts w:ascii="Times New Roman" w:eastAsiaTheme="minorEastAsia" w:hAnsi="Times New Roman"/>
        </w:rPr>
        <w:t xml:space="preserve"> greedy heuristic to determine the loading and unloading instructions</w:t>
      </w:r>
      <w:r w:rsidR="0086600B" w:rsidRPr="005A097B">
        <w:rPr>
          <w:rFonts w:ascii="Times New Roman" w:eastAsiaTheme="minorEastAsia" w:hAnsi="Times New Roman"/>
        </w:rPr>
        <w:t xml:space="preserve"> at each visited station</w:t>
      </w:r>
      <w:r w:rsidR="003F2394" w:rsidRPr="005A097B">
        <w:rPr>
          <w:rFonts w:ascii="Times New Roman" w:eastAsiaTheme="minorEastAsia" w:hAnsi="Times New Roman"/>
        </w:rPr>
        <w:t xml:space="preserve"> and the</w:t>
      </w:r>
      <w:r w:rsidRPr="005A097B">
        <w:rPr>
          <w:rFonts w:ascii="Times New Roman" w:eastAsiaTheme="minorEastAsia" w:hAnsi="Times New Roman"/>
        </w:rPr>
        <w:t xml:space="preserve"> substitution and occupancy strategies. </w:t>
      </w:r>
      <w:r w:rsidR="002C2470" w:rsidRPr="005A097B">
        <w:rPr>
          <w:rFonts w:ascii="Times New Roman" w:eastAsiaTheme="minorEastAsia" w:hAnsi="Times New Roman"/>
        </w:rPr>
        <w:t xml:space="preserve">The results show that the proposed method can </w:t>
      </w:r>
      <w:r w:rsidR="005830A7">
        <w:rPr>
          <w:rFonts w:ascii="Times New Roman" w:eastAsiaTheme="minorEastAsia" w:hAnsi="Times New Roman"/>
        </w:rPr>
        <w:t>provide</w:t>
      </w:r>
      <w:r w:rsidR="002C2470" w:rsidRPr="005A097B">
        <w:rPr>
          <w:rFonts w:ascii="Times New Roman" w:eastAsiaTheme="minorEastAsia" w:hAnsi="Times New Roman"/>
        </w:rPr>
        <w:t xml:space="preserve"> high</w:t>
      </w:r>
      <w:r w:rsidR="005830A7">
        <w:rPr>
          <w:rFonts w:ascii="Times New Roman" w:eastAsiaTheme="minorEastAsia" w:hAnsi="Times New Roman"/>
        </w:rPr>
        <w:t>-</w:t>
      </w:r>
      <w:r w:rsidR="002C2470" w:rsidRPr="005A097B">
        <w:rPr>
          <w:rFonts w:ascii="Times New Roman" w:eastAsiaTheme="minorEastAsia" w:hAnsi="Times New Roman"/>
        </w:rPr>
        <w:t xml:space="preserve">quality solutions </w:t>
      </w:r>
      <w:r w:rsidR="005830A7">
        <w:rPr>
          <w:rFonts w:ascii="Times New Roman" w:eastAsiaTheme="minorEastAsia" w:hAnsi="Times New Roman"/>
        </w:rPr>
        <w:t>with</w:t>
      </w:r>
      <w:r w:rsidR="002C2470" w:rsidRPr="005A097B">
        <w:rPr>
          <w:rFonts w:ascii="Times New Roman" w:eastAsiaTheme="minorEastAsia" w:hAnsi="Times New Roman"/>
        </w:rPr>
        <w:t xml:space="preserve"> short computing times.</w:t>
      </w:r>
      <w:r w:rsidR="00995AAC" w:rsidRPr="005A097B">
        <w:rPr>
          <w:rFonts w:ascii="Times New Roman" w:eastAsiaTheme="minorEastAsia" w:hAnsi="Times New Roman"/>
        </w:rPr>
        <w:t xml:space="preserve"> Using small examples, this paper </w:t>
      </w:r>
      <w:r w:rsidR="00876735" w:rsidRPr="005A097B">
        <w:rPr>
          <w:rFonts w:ascii="Times New Roman" w:eastAsiaTheme="minorEastAsia" w:hAnsi="Times New Roman"/>
        </w:rPr>
        <w:t xml:space="preserve">also </w:t>
      </w:r>
      <w:r w:rsidRPr="005A097B">
        <w:rPr>
          <w:rFonts w:ascii="Times New Roman" w:eastAsiaTheme="minorEastAsia" w:hAnsi="Times New Roman"/>
        </w:rPr>
        <w:t>reveal</w:t>
      </w:r>
      <w:r w:rsidR="00995AAC" w:rsidRPr="005A097B">
        <w:rPr>
          <w:rFonts w:ascii="Times New Roman" w:eastAsiaTheme="minorEastAsia" w:hAnsi="Times New Roman"/>
        </w:rPr>
        <w:t>s</w:t>
      </w:r>
      <w:r w:rsidRPr="005A097B">
        <w:rPr>
          <w:rFonts w:ascii="Times New Roman" w:eastAsiaTheme="minorEastAsia" w:hAnsi="Times New Roman"/>
        </w:rPr>
        <w:t xml:space="preserve"> </w:t>
      </w:r>
      <w:r w:rsidR="00995AAC" w:rsidRPr="005A097B">
        <w:rPr>
          <w:rFonts w:ascii="Times New Roman" w:eastAsiaTheme="minorEastAsia" w:hAnsi="Times New Roman"/>
        </w:rPr>
        <w:t xml:space="preserve">problem </w:t>
      </w:r>
      <w:r w:rsidRPr="005A097B">
        <w:rPr>
          <w:rFonts w:ascii="Times New Roman" w:eastAsiaTheme="minorEastAsia" w:hAnsi="Times New Roman"/>
        </w:rPr>
        <w:t>properties and repositioning strategies in bike</w:t>
      </w:r>
      <w:r w:rsidR="0054539C" w:rsidRPr="005A097B">
        <w:rPr>
          <w:rFonts w:ascii="Times New Roman" w:eastAsiaTheme="minorEastAsia" w:hAnsi="Times New Roman"/>
        </w:rPr>
        <w:t xml:space="preserve"> sharing</w:t>
      </w:r>
      <w:r w:rsidRPr="005A097B">
        <w:rPr>
          <w:rFonts w:ascii="Times New Roman" w:eastAsiaTheme="minorEastAsia" w:hAnsi="Times New Roman"/>
        </w:rPr>
        <w:t xml:space="preserve"> systems with multiple types of bikes.</w:t>
      </w:r>
    </w:p>
    <w:p w14:paraId="39422FB2" w14:textId="77777777" w:rsidR="002C2470" w:rsidRPr="005A097B" w:rsidRDefault="002C2470" w:rsidP="003C3BA2">
      <w:pPr>
        <w:widowControl w:val="0"/>
        <w:autoSpaceDE w:val="0"/>
        <w:autoSpaceDN w:val="0"/>
        <w:adjustRightInd w:val="0"/>
        <w:snapToGrid w:val="0"/>
        <w:ind w:firstLineChars="200" w:firstLine="440"/>
        <w:jc w:val="both"/>
        <w:rPr>
          <w:rFonts w:ascii="Times New Roman" w:eastAsiaTheme="minorEastAsia" w:hAnsi="Times New Roman"/>
        </w:rPr>
      </w:pPr>
    </w:p>
    <w:p w14:paraId="7482C43A" w14:textId="497DB007" w:rsidR="00FF3089" w:rsidRPr="005A097B" w:rsidRDefault="00FF3089" w:rsidP="003C3BA2">
      <w:pPr>
        <w:widowControl w:val="0"/>
        <w:autoSpaceDE w:val="0"/>
        <w:autoSpaceDN w:val="0"/>
        <w:adjustRightInd w:val="0"/>
        <w:snapToGrid w:val="0"/>
        <w:jc w:val="both"/>
        <w:rPr>
          <w:rFonts w:ascii="Times New Roman" w:hAnsi="Times New Roman"/>
          <w:b/>
        </w:rPr>
      </w:pPr>
      <w:r w:rsidRPr="005A097B">
        <w:rPr>
          <w:rFonts w:ascii="Times New Roman" w:eastAsiaTheme="minorEastAsia" w:hAnsi="Times New Roman"/>
          <w:b/>
        </w:rPr>
        <w:t xml:space="preserve">Keywords: </w:t>
      </w:r>
      <w:r w:rsidRPr="005A097B">
        <w:rPr>
          <w:rFonts w:ascii="Times New Roman" w:eastAsiaTheme="minorEastAsia" w:hAnsi="Times New Roman"/>
        </w:rPr>
        <w:t xml:space="preserve">static </w:t>
      </w:r>
      <w:r w:rsidR="00951E69" w:rsidRPr="005A097B">
        <w:rPr>
          <w:rFonts w:ascii="Times New Roman" w:eastAsiaTheme="minorEastAsia" w:hAnsi="Times New Roman"/>
        </w:rPr>
        <w:t>bike</w:t>
      </w:r>
      <w:r w:rsidRPr="005A097B">
        <w:rPr>
          <w:rFonts w:ascii="Times New Roman" w:eastAsiaTheme="minorEastAsia" w:hAnsi="Times New Roman"/>
        </w:rPr>
        <w:t xml:space="preserve"> repositioning problem; mixed integer programming; </w:t>
      </w:r>
      <w:r w:rsidR="007E1D11" w:rsidRPr="005A097B">
        <w:rPr>
          <w:rFonts w:ascii="Times New Roman" w:eastAsiaTheme="minorEastAsia" w:hAnsi="Times New Roman"/>
        </w:rPr>
        <w:t xml:space="preserve">hybrid </w:t>
      </w:r>
      <w:r w:rsidR="00DD49BA">
        <w:rPr>
          <w:rFonts w:ascii="Times New Roman" w:eastAsiaTheme="minorEastAsia" w:hAnsi="Times New Roman"/>
        </w:rPr>
        <w:t>genetic algorithm</w:t>
      </w:r>
      <w:r w:rsidR="007E1D11" w:rsidRPr="005A097B">
        <w:rPr>
          <w:rFonts w:ascii="Times New Roman" w:eastAsiaTheme="minorEastAsia" w:hAnsi="Times New Roman"/>
        </w:rPr>
        <w:t>;</w:t>
      </w:r>
      <w:r w:rsidRPr="005A097B">
        <w:rPr>
          <w:rFonts w:ascii="Times New Roman" w:eastAsiaTheme="minorEastAsia" w:hAnsi="Times New Roman"/>
        </w:rPr>
        <w:t xml:space="preserve"> greedy heuristic</w:t>
      </w:r>
    </w:p>
    <w:p w14:paraId="6A203173" w14:textId="77777777" w:rsidR="00FF3089" w:rsidRPr="005A097B" w:rsidRDefault="00FF3089" w:rsidP="003C3BA2">
      <w:pPr>
        <w:pStyle w:val="ListParagraph1"/>
        <w:widowControl w:val="0"/>
        <w:snapToGrid w:val="0"/>
        <w:ind w:left="360"/>
        <w:contextualSpacing w:val="0"/>
        <w:jc w:val="both"/>
        <w:rPr>
          <w:rFonts w:ascii="Times New Roman" w:hAnsi="Times New Roman"/>
          <w:b/>
        </w:rPr>
      </w:pPr>
    </w:p>
    <w:p w14:paraId="164F8EC9" w14:textId="77777777" w:rsidR="0019763A" w:rsidRPr="005A097B" w:rsidRDefault="0019763A" w:rsidP="00204E4C">
      <w:pPr>
        <w:pStyle w:val="ListParagraph1"/>
        <w:widowControl w:val="0"/>
        <w:numPr>
          <w:ilvl w:val="0"/>
          <w:numId w:val="1"/>
        </w:numPr>
        <w:snapToGrid w:val="0"/>
        <w:jc w:val="both"/>
        <w:rPr>
          <w:rFonts w:ascii="Times New Roman" w:hAnsi="Times New Roman"/>
          <w:b/>
        </w:rPr>
      </w:pPr>
      <w:r w:rsidRPr="005A097B">
        <w:rPr>
          <w:rFonts w:ascii="Times New Roman" w:hAnsi="Times New Roman"/>
          <w:b/>
        </w:rPr>
        <w:t xml:space="preserve">Introduction </w:t>
      </w:r>
    </w:p>
    <w:p w14:paraId="05256341" w14:textId="2BB19C11" w:rsidR="0019763A" w:rsidRPr="005A097B" w:rsidRDefault="0019763A" w:rsidP="00204E4C">
      <w:pPr>
        <w:widowControl w:val="0"/>
        <w:snapToGrid w:val="0"/>
        <w:ind w:firstLine="360"/>
        <w:jc w:val="both"/>
        <w:rPr>
          <w:rFonts w:ascii="Times New Roman" w:hAnsi="Times New Roman"/>
        </w:rPr>
      </w:pPr>
      <w:r w:rsidRPr="005A097B">
        <w:rPr>
          <w:rFonts w:ascii="Times New Roman" w:hAnsi="Times New Roman"/>
        </w:rPr>
        <w:t xml:space="preserve">With growing awareness </w:t>
      </w:r>
      <w:r w:rsidR="00BF0EE0">
        <w:rPr>
          <w:rFonts w:ascii="Times New Roman" w:hAnsi="Times New Roman"/>
        </w:rPr>
        <w:t>of</w:t>
      </w:r>
      <w:r w:rsidRPr="005A097B">
        <w:rPr>
          <w:rFonts w:ascii="Times New Roman" w:hAnsi="Times New Roman"/>
        </w:rPr>
        <w:t xml:space="preserve"> green transport</w:t>
      </w:r>
      <w:r w:rsidR="009208A5" w:rsidRPr="005A097B">
        <w:rPr>
          <w:rFonts w:ascii="Times New Roman" w:hAnsi="Times New Roman"/>
        </w:rPr>
        <w:t>ation</w:t>
      </w:r>
      <w:r w:rsidRPr="005A097B">
        <w:rPr>
          <w:rFonts w:ascii="Times New Roman" w:hAnsi="Times New Roman"/>
        </w:rPr>
        <w:t xml:space="preserve">, </w:t>
      </w:r>
      <w:r w:rsidR="00951E69" w:rsidRPr="005A097B">
        <w:rPr>
          <w:rFonts w:ascii="Times New Roman" w:hAnsi="Times New Roman"/>
        </w:rPr>
        <w:t>bike</w:t>
      </w:r>
      <w:r w:rsidRPr="005A097B">
        <w:rPr>
          <w:rFonts w:ascii="Times New Roman" w:hAnsi="Times New Roman"/>
        </w:rPr>
        <w:t xml:space="preserve"> sharing system</w:t>
      </w:r>
      <w:r w:rsidR="009208A5" w:rsidRPr="005A097B">
        <w:rPr>
          <w:rFonts w:ascii="Times New Roman" w:hAnsi="Times New Roman"/>
        </w:rPr>
        <w:t>s</w:t>
      </w:r>
      <w:r w:rsidR="00BF0EE0">
        <w:rPr>
          <w:rFonts w:ascii="Times New Roman" w:hAnsi="Times New Roman"/>
        </w:rPr>
        <w:t xml:space="preserve"> have become an increasingly popular and</w:t>
      </w:r>
      <w:r w:rsidRPr="005A097B">
        <w:rPr>
          <w:rFonts w:ascii="Times New Roman" w:hAnsi="Times New Roman"/>
        </w:rPr>
        <w:t xml:space="preserve"> powerful complement </w:t>
      </w:r>
      <w:r w:rsidR="00BF0EE0">
        <w:rPr>
          <w:rFonts w:ascii="Times New Roman" w:hAnsi="Times New Roman"/>
        </w:rPr>
        <w:t>to</w:t>
      </w:r>
      <w:r w:rsidRPr="005A097B">
        <w:rPr>
          <w:rFonts w:ascii="Times New Roman" w:hAnsi="Times New Roman"/>
        </w:rPr>
        <w:t xml:space="preserve"> </w:t>
      </w:r>
      <w:r w:rsidR="0050030B" w:rsidRPr="005A097B">
        <w:rPr>
          <w:rFonts w:ascii="Times New Roman" w:hAnsi="Times New Roman"/>
        </w:rPr>
        <w:t>public</w:t>
      </w:r>
      <w:r w:rsidRPr="005A097B">
        <w:rPr>
          <w:rFonts w:ascii="Times New Roman" w:hAnsi="Times New Roman"/>
        </w:rPr>
        <w:t xml:space="preserve"> transit in cities around the world</w:t>
      </w:r>
      <w:r w:rsidR="009208A5" w:rsidRPr="005A097B">
        <w:rPr>
          <w:rFonts w:ascii="Times New Roman" w:hAnsi="Times New Roman"/>
        </w:rPr>
        <w:t xml:space="preserve">. </w:t>
      </w:r>
      <w:r w:rsidRPr="005A097B">
        <w:rPr>
          <w:rFonts w:ascii="Times New Roman" w:hAnsi="Times New Roman"/>
        </w:rPr>
        <w:t xml:space="preserve">Ideally, travelers can rent </w:t>
      </w:r>
      <w:r w:rsidR="00BF0EE0">
        <w:rPr>
          <w:rFonts w:ascii="Times New Roman" w:hAnsi="Times New Roman"/>
        </w:rPr>
        <w:t xml:space="preserve">a </w:t>
      </w:r>
      <w:r w:rsidR="00951E69" w:rsidRPr="005A097B">
        <w:rPr>
          <w:rFonts w:ascii="Times New Roman" w:hAnsi="Times New Roman"/>
        </w:rPr>
        <w:t>bike</w:t>
      </w:r>
      <w:r w:rsidRPr="005A097B">
        <w:rPr>
          <w:rFonts w:ascii="Times New Roman" w:hAnsi="Times New Roman"/>
        </w:rPr>
        <w:t xml:space="preserve"> at </w:t>
      </w:r>
      <w:r w:rsidR="009208A5" w:rsidRPr="005A097B">
        <w:rPr>
          <w:rFonts w:ascii="Times New Roman" w:hAnsi="Times New Roman"/>
        </w:rPr>
        <w:t xml:space="preserve">any </w:t>
      </w:r>
      <w:r w:rsidRPr="005A097B">
        <w:rPr>
          <w:rFonts w:ascii="Times New Roman" w:hAnsi="Times New Roman"/>
        </w:rPr>
        <w:t xml:space="preserve">station and return </w:t>
      </w:r>
      <w:r w:rsidR="001E3E44">
        <w:rPr>
          <w:rFonts w:ascii="Times New Roman" w:hAnsi="Times New Roman"/>
        </w:rPr>
        <w:t xml:space="preserve">it to a </w:t>
      </w:r>
      <w:r w:rsidRPr="005A097B">
        <w:rPr>
          <w:rFonts w:ascii="Times New Roman" w:hAnsi="Times New Roman"/>
        </w:rPr>
        <w:t>station with vacant lockers. However, this is not always the case</w:t>
      </w:r>
      <w:r w:rsidR="00BF0EE0">
        <w:rPr>
          <w:rFonts w:ascii="Times New Roman" w:hAnsi="Times New Roman"/>
        </w:rPr>
        <w:t>,</w:t>
      </w:r>
      <w:r w:rsidRPr="005A097B">
        <w:rPr>
          <w:rFonts w:ascii="Times New Roman" w:hAnsi="Times New Roman"/>
        </w:rPr>
        <w:t xml:space="preserve"> because the </w:t>
      </w:r>
      <w:r w:rsidR="00951E69" w:rsidRPr="005A097B">
        <w:rPr>
          <w:rFonts w:ascii="Times New Roman" w:hAnsi="Times New Roman"/>
        </w:rPr>
        <w:t>bike</w:t>
      </w:r>
      <w:r w:rsidRPr="005A097B">
        <w:rPr>
          <w:rFonts w:ascii="Times New Roman" w:hAnsi="Times New Roman"/>
        </w:rPr>
        <w:t>s are unevenly distributed in the system. This imbalance can be either temporary</w:t>
      </w:r>
      <w:r w:rsidR="00BF0EE0">
        <w:rPr>
          <w:rFonts w:ascii="Times New Roman" w:hAnsi="Times New Roman"/>
        </w:rPr>
        <w:t>, as a result of</w:t>
      </w:r>
      <w:r w:rsidRPr="005A097B">
        <w:rPr>
          <w:rFonts w:ascii="Times New Roman" w:hAnsi="Times New Roman"/>
        </w:rPr>
        <w:t xml:space="preserve"> unidirectional daily commutes, or persistent</w:t>
      </w:r>
      <w:r w:rsidR="00BF0EE0">
        <w:rPr>
          <w:rFonts w:ascii="Times New Roman" w:hAnsi="Times New Roman"/>
        </w:rPr>
        <w:t>,</w:t>
      </w:r>
      <w:r w:rsidRPr="005A097B">
        <w:rPr>
          <w:rFonts w:ascii="Times New Roman" w:hAnsi="Times New Roman"/>
        </w:rPr>
        <w:t xml:space="preserve"> due to the topography of </w:t>
      </w:r>
      <w:r w:rsidR="00BF0EE0">
        <w:rPr>
          <w:rFonts w:ascii="Times New Roman" w:hAnsi="Times New Roman"/>
        </w:rPr>
        <w:t xml:space="preserve">the </w:t>
      </w:r>
      <w:r w:rsidRPr="005A097B">
        <w:rPr>
          <w:rFonts w:ascii="Times New Roman" w:hAnsi="Times New Roman"/>
        </w:rPr>
        <w:t xml:space="preserve">stations. To maintain the service quality of the system, it is necessary to </w:t>
      </w:r>
      <w:r w:rsidR="00BF0EE0">
        <w:rPr>
          <w:rFonts w:ascii="Times New Roman" w:hAnsi="Times New Roman"/>
        </w:rPr>
        <w:t>use</w:t>
      </w:r>
      <w:r w:rsidR="00BF0EE0" w:rsidRPr="005A097B">
        <w:rPr>
          <w:rFonts w:ascii="Times New Roman" w:hAnsi="Times New Roman"/>
        </w:rPr>
        <w:t xml:space="preserve"> repositioning trucks</w:t>
      </w:r>
      <w:r w:rsidR="00BF0EE0">
        <w:rPr>
          <w:rFonts w:ascii="Times New Roman" w:hAnsi="Times New Roman"/>
        </w:rPr>
        <w:t xml:space="preserve"> to</w:t>
      </w:r>
      <w:r w:rsidR="00BF0EE0" w:rsidRPr="005A097B">
        <w:rPr>
          <w:rFonts w:ascii="Times New Roman" w:hAnsi="Times New Roman"/>
        </w:rPr>
        <w:t xml:space="preserve"> </w:t>
      </w:r>
      <w:r w:rsidRPr="005A097B">
        <w:rPr>
          <w:rFonts w:ascii="Times New Roman" w:hAnsi="Times New Roman"/>
        </w:rPr>
        <w:t xml:space="preserve">rebalance the </w:t>
      </w:r>
      <w:r w:rsidR="00951E69" w:rsidRPr="005A097B">
        <w:rPr>
          <w:rFonts w:ascii="Times New Roman" w:hAnsi="Times New Roman"/>
        </w:rPr>
        <w:t>bike</w:t>
      </w:r>
      <w:r w:rsidRPr="005A097B">
        <w:rPr>
          <w:rFonts w:ascii="Times New Roman" w:hAnsi="Times New Roman"/>
        </w:rPr>
        <w:t xml:space="preserve">s at different stations by relocating </w:t>
      </w:r>
      <w:r w:rsidR="00951E69" w:rsidRPr="005A097B">
        <w:rPr>
          <w:rFonts w:ascii="Times New Roman" w:hAnsi="Times New Roman"/>
        </w:rPr>
        <w:t>bike</w:t>
      </w:r>
      <w:r w:rsidRPr="005A097B">
        <w:rPr>
          <w:rFonts w:ascii="Times New Roman" w:hAnsi="Times New Roman"/>
        </w:rPr>
        <w:t xml:space="preserve">s from stations with </w:t>
      </w:r>
      <w:r w:rsidR="00BF0EE0">
        <w:rPr>
          <w:rFonts w:ascii="Times New Roman" w:hAnsi="Times New Roman"/>
        </w:rPr>
        <w:t xml:space="preserve">an </w:t>
      </w:r>
      <w:r w:rsidRPr="005A097B">
        <w:rPr>
          <w:rFonts w:ascii="Times New Roman" w:hAnsi="Times New Roman"/>
        </w:rPr>
        <w:t xml:space="preserve">excess to stations with </w:t>
      </w:r>
      <w:r w:rsidR="00BF0EE0">
        <w:rPr>
          <w:rFonts w:ascii="Times New Roman" w:hAnsi="Times New Roman"/>
        </w:rPr>
        <w:t>a shortage</w:t>
      </w:r>
      <w:r w:rsidRPr="005A097B">
        <w:rPr>
          <w:rFonts w:ascii="Times New Roman" w:hAnsi="Times New Roman"/>
        </w:rPr>
        <w:t xml:space="preserve">. This problem is known as </w:t>
      </w:r>
      <w:r w:rsidR="00BF0EE0">
        <w:rPr>
          <w:rFonts w:ascii="Times New Roman" w:hAnsi="Times New Roman"/>
        </w:rPr>
        <w:t>the</w:t>
      </w:r>
      <w:r w:rsidRPr="005A097B">
        <w:rPr>
          <w:rFonts w:ascii="Times New Roman" w:hAnsi="Times New Roman"/>
        </w:rPr>
        <w:t xml:space="preserve"> </w:t>
      </w:r>
      <w:r w:rsidR="00951E69" w:rsidRPr="005A097B">
        <w:rPr>
          <w:rFonts w:ascii="Times New Roman" w:hAnsi="Times New Roman"/>
        </w:rPr>
        <w:t>bike</w:t>
      </w:r>
      <w:r w:rsidRPr="005A097B">
        <w:rPr>
          <w:rFonts w:ascii="Times New Roman" w:hAnsi="Times New Roman"/>
        </w:rPr>
        <w:t xml:space="preserve"> repositioning problem or </w:t>
      </w:r>
      <w:r w:rsidR="00951E69" w:rsidRPr="005A097B">
        <w:rPr>
          <w:rFonts w:ascii="Times New Roman" w:hAnsi="Times New Roman"/>
        </w:rPr>
        <w:t>bike</w:t>
      </w:r>
      <w:r w:rsidRPr="005A097B">
        <w:rPr>
          <w:rFonts w:ascii="Times New Roman" w:hAnsi="Times New Roman"/>
        </w:rPr>
        <w:t xml:space="preserve"> rebalancing problem (BRP).</w:t>
      </w:r>
    </w:p>
    <w:p w14:paraId="065D6ADD" w14:textId="1C16FF75" w:rsidR="0019763A" w:rsidRPr="005A097B" w:rsidRDefault="0019763A" w:rsidP="00204E4C">
      <w:pPr>
        <w:widowControl w:val="0"/>
        <w:snapToGrid w:val="0"/>
        <w:ind w:firstLineChars="200" w:firstLine="440"/>
        <w:jc w:val="both"/>
        <w:rPr>
          <w:rFonts w:ascii="Times New Roman" w:hAnsi="Times New Roman"/>
        </w:rPr>
      </w:pPr>
      <w:bookmarkStart w:id="2" w:name="OLE_LINK9"/>
      <w:bookmarkStart w:id="3" w:name="OLE_LINK10"/>
      <w:r w:rsidRPr="005A097B">
        <w:rPr>
          <w:rFonts w:ascii="Times New Roman" w:hAnsi="Times New Roman"/>
        </w:rPr>
        <w:t xml:space="preserve">The BRP has drawn attention in recent years. Compared with a dynamic BRP </w:t>
      </w:r>
      <w:r w:rsidR="00BF0EE0">
        <w:rPr>
          <w:rFonts w:ascii="Times New Roman" w:hAnsi="Times New Roman"/>
        </w:rPr>
        <w:t>in which</w:t>
      </w:r>
      <w:r w:rsidRPr="005A097B">
        <w:rPr>
          <w:rFonts w:ascii="Times New Roman" w:hAnsi="Times New Roman"/>
        </w:rPr>
        <w:t xml:space="preserve"> the usage rate varies over time (e.g., </w:t>
      </w:r>
      <w:r w:rsidR="00266527" w:rsidRPr="005A097B">
        <w:rPr>
          <w:rFonts w:ascii="Times New Roman" w:hAnsi="Times New Roman"/>
        </w:rPr>
        <w:t xml:space="preserve">Contardo et al., 2012; </w:t>
      </w:r>
      <w:r w:rsidRPr="005A097B">
        <w:rPr>
          <w:rFonts w:ascii="Times New Roman" w:hAnsi="Times New Roman"/>
        </w:rPr>
        <w:t>Caggiani and Ottomanelli, 201</w:t>
      </w:r>
      <w:r w:rsidR="00266527" w:rsidRPr="005A097B">
        <w:rPr>
          <w:rFonts w:ascii="Times New Roman" w:hAnsi="Times New Roman"/>
        </w:rPr>
        <w:t>3</w:t>
      </w:r>
      <w:r w:rsidRPr="005A097B">
        <w:rPr>
          <w:rFonts w:ascii="Times New Roman" w:hAnsi="Times New Roman"/>
        </w:rPr>
        <w:t>; Chemla et al., 2013b</w:t>
      </w:r>
      <w:r w:rsidR="00C13DAF">
        <w:rPr>
          <w:rFonts w:ascii="Times New Roman" w:hAnsi="Times New Roman"/>
        </w:rPr>
        <w:t>;</w:t>
      </w:r>
      <w:r w:rsidR="008051F5" w:rsidRPr="005A097B">
        <w:rPr>
          <w:rFonts w:ascii="Times New Roman" w:hAnsi="Times New Roman"/>
        </w:rPr>
        <w:t xml:space="preserve"> Pfrommer et al., 2014; Kloimüllner et al., 2014</w:t>
      </w:r>
      <w:r w:rsidRPr="005A097B">
        <w:rPr>
          <w:rFonts w:ascii="Times New Roman" w:hAnsi="Times New Roman"/>
        </w:rPr>
        <w:t>), most stud</w:t>
      </w:r>
      <w:r w:rsidR="00BF0EE0">
        <w:rPr>
          <w:rFonts w:ascii="Times New Roman" w:hAnsi="Times New Roman"/>
        </w:rPr>
        <w:t>ies have examined</w:t>
      </w:r>
      <w:r w:rsidRPr="005A097B">
        <w:rPr>
          <w:rFonts w:ascii="Times New Roman" w:hAnsi="Times New Roman"/>
        </w:rPr>
        <w:t xml:space="preserve"> a static BRP (SBRP) because the</w:t>
      </w:r>
      <w:r w:rsidR="0002477D" w:rsidRPr="005A097B">
        <w:rPr>
          <w:rFonts w:ascii="Times New Roman" w:hAnsi="Times New Roman"/>
        </w:rPr>
        <w:t xml:space="preserve"> change</w:t>
      </w:r>
      <w:r w:rsidR="00BF0EE0">
        <w:rPr>
          <w:rFonts w:ascii="Times New Roman" w:hAnsi="Times New Roman"/>
        </w:rPr>
        <w:t>s</w:t>
      </w:r>
      <w:r w:rsidR="0002477D" w:rsidRPr="005A097B">
        <w:rPr>
          <w:rFonts w:ascii="Times New Roman" w:hAnsi="Times New Roman"/>
        </w:rPr>
        <w:t xml:space="preserve"> in</w:t>
      </w:r>
      <w:r w:rsidRPr="005A097B">
        <w:rPr>
          <w:rFonts w:ascii="Times New Roman" w:hAnsi="Times New Roman"/>
        </w:rPr>
        <w:t xml:space="preserve"> </w:t>
      </w:r>
      <w:r w:rsidR="00BF0EE0">
        <w:rPr>
          <w:rFonts w:ascii="Times New Roman" w:hAnsi="Times New Roman"/>
        </w:rPr>
        <w:t xml:space="preserve">the </w:t>
      </w:r>
      <w:r w:rsidR="00951E69" w:rsidRPr="005A097B">
        <w:rPr>
          <w:rFonts w:ascii="Times New Roman" w:hAnsi="Times New Roman"/>
        </w:rPr>
        <w:t>bike</w:t>
      </w:r>
      <w:r w:rsidRPr="005A097B">
        <w:rPr>
          <w:rFonts w:ascii="Times New Roman" w:hAnsi="Times New Roman"/>
        </w:rPr>
        <w:t xml:space="preserve"> usage rate </w:t>
      </w:r>
      <w:r w:rsidR="00BF0EE0">
        <w:rPr>
          <w:rFonts w:ascii="Times New Roman" w:hAnsi="Times New Roman"/>
        </w:rPr>
        <w:t>are</w:t>
      </w:r>
      <w:r w:rsidRPr="005A097B">
        <w:rPr>
          <w:rFonts w:ascii="Times New Roman" w:hAnsi="Times New Roman"/>
        </w:rPr>
        <w:t xml:space="preserve"> negligible</w:t>
      </w:r>
      <w:r w:rsidR="0002477D" w:rsidRPr="005A097B">
        <w:rPr>
          <w:rFonts w:ascii="Times New Roman" w:hAnsi="Times New Roman"/>
        </w:rPr>
        <w:t xml:space="preserve"> during the repositioning period</w:t>
      </w:r>
      <w:r w:rsidRPr="005A097B">
        <w:rPr>
          <w:rFonts w:ascii="Times New Roman" w:hAnsi="Times New Roman"/>
        </w:rPr>
        <w:t xml:space="preserve">. </w:t>
      </w:r>
      <w:r w:rsidR="00F516D3" w:rsidRPr="005A097B">
        <w:rPr>
          <w:rFonts w:ascii="Times New Roman" w:hAnsi="Times New Roman"/>
        </w:rPr>
        <w:t xml:space="preserve">Some </w:t>
      </w:r>
      <w:r w:rsidR="00AC7905" w:rsidRPr="005A097B">
        <w:rPr>
          <w:rFonts w:ascii="Times New Roman" w:hAnsi="Times New Roman"/>
        </w:rPr>
        <w:t>S</w:t>
      </w:r>
      <w:r w:rsidR="00252A00" w:rsidRPr="005A097B">
        <w:rPr>
          <w:rFonts w:ascii="Times New Roman" w:hAnsi="Times New Roman"/>
        </w:rPr>
        <w:t>BRP</w:t>
      </w:r>
      <w:r w:rsidR="00AC7905" w:rsidRPr="005A097B">
        <w:rPr>
          <w:rFonts w:ascii="Times New Roman" w:hAnsi="Times New Roman"/>
        </w:rPr>
        <w:t>s</w:t>
      </w:r>
      <w:r w:rsidR="00252A00" w:rsidRPr="005A097B">
        <w:rPr>
          <w:rFonts w:ascii="Times New Roman" w:hAnsi="Times New Roman"/>
        </w:rPr>
        <w:t xml:space="preserve"> </w:t>
      </w:r>
      <w:r w:rsidR="00F516D3" w:rsidRPr="005A097B">
        <w:rPr>
          <w:rFonts w:ascii="Times New Roman" w:hAnsi="Times New Roman"/>
        </w:rPr>
        <w:t>(</w:t>
      </w:r>
      <w:r w:rsidR="00B04B69" w:rsidRPr="005A097B">
        <w:rPr>
          <w:rFonts w:ascii="Times New Roman" w:hAnsi="Times New Roman"/>
        </w:rPr>
        <w:t xml:space="preserve">e.g., </w:t>
      </w:r>
      <w:r w:rsidR="002B12B9" w:rsidRPr="005A097B">
        <w:rPr>
          <w:rFonts w:ascii="Times New Roman" w:hAnsi="Times New Roman"/>
        </w:rPr>
        <w:t>Rainer-Harbach et al., 2013</w:t>
      </w:r>
      <w:r w:rsidR="00EA3762" w:rsidRPr="005A097B">
        <w:rPr>
          <w:rFonts w:ascii="Times New Roman" w:hAnsi="Times New Roman"/>
        </w:rPr>
        <w:t>;</w:t>
      </w:r>
      <w:r w:rsidR="002B12B9" w:rsidRPr="005A097B">
        <w:rPr>
          <w:rFonts w:ascii="Times New Roman" w:hAnsi="Times New Roman"/>
        </w:rPr>
        <w:t xml:space="preserve"> Papazek et al., 2014</w:t>
      </w:r>
      <w:r w:rsidR="00252A00" w:rsidRPr="005A097B">
        <w:rPr>
          <w:rFonts w:ascii="Times New Roman" w:hAnsi="Times New Roman"/>
        </w:rPr>
        <w:t>;</w:t>
      </w:r>
      <w:r w:rsidR="002B12B9" w:rsidRPr="005A097B">
        <w:rPr>
          <w:rFonts w:ascii="Times New Roman" w:hAnsi="Times New Roman"/>
        </w:rPr>
        <w:t xml:space="preserve"> </w:t>
      </w:r>
      <w:r w:rsidR="00B04B69" w:rsidRPr="005A097B">
        <w:rPr>
          <w:rFonts w:ascii="Times New Roman" w:hAnsi="Times New Roman"/>
        </w:rPr>
        <w:t>Alvarez-Valdes et al., 2015</w:t>
      </w:r>
      <w:r w:rsidR="003E07A4" w:rsidRPr="005A097B">
        <w:rPr>
          <w:rFonts w:ascii="Times New Roman" w:hAnsi="Times New Roman"/>
        </w:rPr>
        <w:t>; Brinkmann et al., 2015</w:t>
      </w:r>
      <w:r w:rsidR="0079259A" w:rsidRPr="005A097B">
        <w:rPr>
          <w:rFonts w:ascii="Times New Roman" w:hAnsi="Times New Roman"/>
        </w:rPr>
        <w:t>;</w:t>
      </w:r>
      <w:r w:rsidR="0079259A" w:rsidRPr="005A097B">
        <w:t xml:space="preserve"> </w:t>
      </w:r>
      <w:r w:rsidR="0079259A" w:rsidRPr="005A097B">
        <w:rPr>
          <w:rFonts w:ascii="Times New Roman" w:hAnsi="Times New Roman"/>
        </w:rPr>
        <w:t>Salazar-González and Santos-Hernández, 2015</w:t>
      </w:r>
      <w:r w:rsidR="00F516D3" w:rsidRPr="005A097B">
        <w:rPr>
          <w:rFonts w:ascii="Times New Roman" w:hAnsi="Times New Roman"/>
        </w:rPr>
        <w:t xml:space="preserve">) allow </w:t>
      </w:r>
      <w:r w:rsidR="00BF0EE0">
        <w:rPr>
          <w:rFonts w:ascii="Times New Roman" w:hAnsi="Times New Roman"/>
        </w:rPr>
        <w:t xml:space="preserve">the </w:t>
      </w:r>
      <w:r w:rsidR="00F516D3" w:rsidRPr="005A097B">
        <w:rPr>
          <w:rFonts w:ascii="Times New Roman" w:hAnsi="Times New Roman"/>
        </w:rPr>
        <w:t xml:space="preserve">repositioning trucks to visit a station multiple times. </w:t>
      </w:r>
      <w:r w:rsidRPr="005A097B">
        <w:rPr>
          <w:rFonts w:ascii="Times New Roman" w:hAnsi="Times New Roman"/>
        </w:rPr>
        <w:t xml:space="preserve">The design objectives </w:t>
      </w:r>
      <w:r w:rsidR="00BF0EE0">
        <w:rPr>
          <w:rFonts w:ascii="Times New Roman" w:hAnsi="Times New Roman"/>
        </w:rPr>
        <w:t>of</w:t>
      </w:r>
      <w:r w:rsidRPr="005A097B">
        <w:rPr>
          <w:rFonts w:ascii="Times New Roman" w:hAnsi="Times New Roman"/>
        </w:rPr>
        <w:t xml:space="preserve"> SBRPs include minimizing </w:t>
      </w:r>
      <w:r w:rsidR="006A5479" w:rsidRPr="005A097B">
        <w:rPr>
          <w:rFonts w:ascii="Times New Roman" w:hAnsi="Times New Roman"/>
        </w:rPr>
        <w:t xml:space="preserve">the </w:t>
      </w:r>
      <w:r w:rsidRPr="005A097B">
        <w:rPr>
          <w:rFonts w:ascii="Times New Roman" w:hAnsi="Times New Roman"/>
        </w:rPr>
        <w:t xml:space="preserve">total travel cost of the repositioning vehicles (e.g., Benchimol et al., 2011; Lin and Chou, 2012; Chemla et al., </w:t>
      </w:r>
      <w:r w:rsidRPr="005A097B">
        <w:rPr>
          <w:rFonts w:ascii="Times New Roman" w:hAnsi="Times New Roman"/>
        </w:rPr>
        <w:lastRenderedPageBreak/>
        <w:t>2013a</w:t>
      </w:r>
      <w:r w:rsidR="0079259A" w:rsidRPr="005A097B">
        <w:rPr>
          <w:rFonts w:ascii="Times New Roman" w:hAnsi="Times New Roman"/>
        </w:rPr>
        <w:t>; Salazar-González and Santos-Hernández, 2015</w:t>
      </w:r>
      <w:r w:rsidRPr="005A097B">
        <w:rPr>
          <w:rFonts w:ascii="Times New Roman" w:hAnsi="Times New Roman"/>
        </w:rPr>
        <w:t xml:space="preserve">), minimizing the unmet demand (e.g., Ho and Szeto, 2014), minimizing the sum of </w:t>
      </w:r>
      <w:r w:rsidR="00BF0EE0">
        <w:rPr>
          <w:rFonts w:ascii="Times New Roman" w:hAnsi="Times New Roman"/>
        </w:rPr>
        <w:t xml:space="preserve">the </w:t>
      </w:r>
      <w:r w:rsidRPr="005A097B">
        <w:rPr>
          <w:rFonts w:ascii="Times New Roman" w:hAnsi="Times New Roman"/>
        </w:rPr>
        <w:t xml:space="preserve">total travel and handling costs (e.g., Erdoğan et al., 2012; Erdoğan et al., 2014), minimizing the sum of </w:t>
      </w:r>
      <w:r w:rsidR="00BF0EE0">
        <w:rPr>
          <w:rFonts w:ascii="Times New Roman" w:hAnsi="Times New Roman"/>
        </w:rPr>
        <w:t xml:space="preserve">the </w:t>
      </w:r>
      <w:r w:rsidRPr="005A097B">
        <w:rPr>
          <w:rFonts w:ascii="Times New Roman" w:hAnsi="Times New Roman"/>
        </w:rPr>
        <w:t xml:space="preserve">total travel time and </w:t>
      </w:r>
      <w:r w:rsidR="00A3258B" w:rsidRPr="005A097B">
        <w:rPr>
          <w:rFonts w:ascii="Times New Roman" w:hAnsi="Times New Roman"/>
        </w:rPr>
        <w:t>total penalt</w:t>
      </w:r>
      <w:r w:rsidR="00BF0EE0">
        <w:rPr>
          <w:rFonts w:ascii="Times New Roman" w:hAnsi="Times New Roman"/>
        </w:rPr>
        <w:t>ies</w:t>
      </w:r>
      <w:r w:rsidRPr="005A097B">
        <w:rPr>
          <w:rFonts w:ascii="Times New Roman" w:hAnsi="Times New Roman"/>
        </w:rPr>
        <w:t xml:space="preserve"> (e.g., Raviv et al., 2013), </w:t>
      </w:r>
      <w:r w:rsidR="009964A7" w:rsidRPr="005A097B">
        <w:rPr>
          <w:rFonts w:ascii="Times New Roman" w:hAnsi="Times New Roman"/>
        </w:rPr>
        <w:t xml:space="preserve">minimizing the sum of </w:t>
      </w:r>
      <w:r w:rsidR="00BF0EE0">
        <w:rPr>
          <w:rFonts w:ascii="Times New Roman" w:hAnsi="Times New Roman"/>
        </w:rPr>
        <w:t xml:space="preserve">the </w:t>
      </w:r>
      <w:r w:rsidR="009964A7" w:rsidRPr="005A097B">
        <w:rPr>
          <w:rFonts w:ascii="Times New Roman" w:hAnsi="Times New Roman"/>
        </w:rPr>
        <w:t xml:space="preserve">total travel time and unmet demand (e.g., Szeto et al., 2016), </w:t>
      </w:r>
      <w:r w:rsidRPr="005A097B">
        <w:rPr>
          <w:rFonts w:ascii="Times New Roman" w:hAnsi="Times New Roman"/>
        </w:rPr>
        <w:t xml:space="preserve">and minimizing the maximum tour length of the vehicles (e.g., Schuijbroek et al., 2013). </w:t>
      </w:r>
      <w:r w:rsidR="00C12A25" w:rsidRPr="005A097B">
        <w:rPr>
          <w:rFonts w:ascii="Times New Roman" w:hAnsi="Times New Roman"/>
        </w:rPr>
        <w:t>Most studies</w:t>
      </w:r>
      <w:r w:rsidRPr="005A097B">
        <w:rPr>
          <w:rFonts w:ascii="Times New Roman" w:hAnsi="Times New Roman"/>
        </w:rPr>
        <w:t xml:space="preserve"> </w:t>
      </w:r>
      <w:r w:rsidR="00BF0EE0">
        <w:rPr>
          <w:rFonts w:ascii="Times New Roman" w:hAnsi="Times New Roman"/>
        </w:rPr>
        <w:t xml:space="preserve">have </w:t>
      </w:r>
      <w:r w:rsidRPr="005A097B">
        <w:rPr>
          <w:rFonts w:ascii="Times New Roman" w:hAnsi="Times New Roman"/>
        </w:rPr>
        <w:t>propose</w:t>
      </w:r>
      <w:r w:rsidR="00BF0EE0">
        <w:rPr>
          <w:rFonts w:ascii="Times New Roman" w:hAnsi="Times New Roman"/>
        </w:rPr>
        <w:t>d</w:t>
      </w:r>
      <w:r w:rsidRPr="005A097B">
        <w:rPr>
          <w:rFonts w:ascii="Times New Roman" w:hAnsi="Times New Roman"/>
        </w:rPr>
        <w:t xml:space="preserve"> various approaches to handle the unmet demand in </w:t>
      </w:r>
      <w:r w:rsidR="00BF0EE0">
        <w:rPr>
          <w:rFonts w:ascii="Times New Roman" w:hAnsi="Times New Roman"/>
        </w:rPr>
        <w:t>an</w:t>
      </w:r>
      <w:r w:rsidRPr="005A097B">
        <w:rPr>
          <w:rFonts w:ascii="Times New Roman" w:hAnsi="Times New Roman"/>
        </w:rPr>
        <w:t xml:space="preserve"> SBRP. Rainer-Harbach et al. (2013) and Papazek et al. (2013) </w:t>
      </w:r>
      <w:r w:rsidR="00C058BC" w:rsidRPr="005A097B">
        <w:rPr>
          <w:rFonts w:ascii="Times New Roman" w:hAnsi="Times New Roman"/>
        </w:rPr>
        <w:t>model</w:t>
      </w:r>
      <w:r w:rsidR="00BF0EE0">
        <w:rPr>
          <w:rFonts w:ascii="Times New Roman" w:hAnsi="Times New Roman"/>
        </w:rPr>
        <w:t>ed</w:t>
      </w:r>
      <w:r w:rsidRPr="005A097B">
        <w:rPr>
          <w:rFonts w:ascii="Times New Roman" w:hAnsi="Times New Roman"/>
        </w:rPr>
        <w:t xml:space="preserve"> the unmet demand in the objective function as deviations from the target levels. Benchimol et al. (2011) and Chemla et al. (2013a) set perfect balance </w:t>
      </w:r>
      <w:r w:rsidR="00220AA4">
        <w:rPr>
          <w:rFonts w:ascii="Times New Roman" w:hAnsi="Times New Roman"/>
        </w:rPr>
        <w:t xml:space="preserve">as </w:t>
      </w:r>
      <w:r w:rsidRPr="005A097B">
        <w:rPr>
          <w:rFonts w:ascii="Times New Roman" w:hAnsi="Times New Roman"/>
        </w:rPr>
        <w:t>a hard constraint. Erdoğan et al. (2012) relax</w:t>
      </w:r>
      <w:r w:rsidR="00220AA4">
        <w:rPr>
          <w:rFonts w:ascii="Times New Roman" w:hAnsi="Times New Roman"/>
        </w:rPr>
        <w:t>ed</w:t>
      </w:r>
      <w:r w:rsidRPr="005A097B">
        <w:rPr>
          <w:rFonts w:ascii="Times New Roman" w:hAnsi="Times New Roman"/>
        </w:rPr>
        <w:t xml:space="preserve"> the above constraint by allowing the final inventory level at each station to be within a prespecified demand interval. Schuijbroek et al. (2013) share</w:t>
      </w:r>
      <w:r w:rsidR="00220AA4">
        <w:rPr>
          <w:rFonts w:ascii="Times New Roman" w:hAnsi="Times New Roman"/>
        </w:rPr>
        <w:t>d</w:t>
      </w:r>
      <w:r w:rsidRPr="005A097B">
        <w:rPr>
          <w:rFonts w:ascii="Times New Roman" w:hAnsi="Times New Roman"/>
        </w:rPr>
        <w:t xml:space="preserve"> a similar idea by </w:t>
      </w:r>
      <w:r w:rsidRPr="008B1923">
        <w:rPr>
          <w:rFonts w:ascii="Times New Roman" w:hAnsi="Times New Roman"/>
        </w:rPr>
        <w:t xml:space="preserve">setting </w:t>
      </w:r>
      <w:r w:rsidR="00220AA4" w:rsidRPr="008B1923">
        <w:rPr>
          <w:rFonts w:ascii="Times New Roman" w:hAnsi="Times New Roman"/>
        </w:rPr>
        <w:t>an</w:t>
      </w:r>
      <w:r w:rsidR="008B1923" w:rsidRPr="00541894">
        <w:rPr>
          <w:rFonts w:ascii="Times New Roman" w:hAnsi="Times New Roman"/>
        </w:rPr>
        <w:t xml:space="preserve"> inventory </w:t>
      </w:r>
      <w:r w:rsidRPr="008B1923">
        <w:rPr>
          <w:rFonts w:ascii="Times New Roman" w:hAnsi="Times New Roman"/>
        </w:rPr>
        <w:t xml:space="preserve">interval </w:t>
      </w:r>
      <w:r w:rsidR="00220AA4" w:rsidRPr="008C61DA">
        <w:rPr>
          <w:rFonts w:ascii="Times New Roman" w:hAnsi="Times New Roman"/>
        </w:rPr>
        <w:t>fo</w:t>
      </w:r>
      <w:r w:rsidR="00220AA4" w:rsidRPr="000D0245">
        <w:rPr>
          <w:rFonts w:ascii="Times New Roman" w:hAnsi="Times New Roman"/>
        </w:rPr>
        <w:t>r</w:t>
      </w:r>
      <w:r w:rsidRPr="000D0245">
        <w:rPr>
          <w:rFonts w:ascii="Times New Roman" w:hAnsi="Times New Roman"/>
        </w:rPr>
        <w:t xml:space="preserve"> service level</w:t>
      </w:r>
      <w:r w:rsidRPr="005A097B">
        <w:rPr>
          <w:rFonts w:ascii="Times New Roman" w:hAnsi="Times New Roman"/>
        </w:rPr>
        <w:t xml:space="preserve"> constraints</w:t>
      </w:r>
      <w:r w:rsidR="00220AA4">
        <w:rPr>
          <w:rFonts w:ascii="Times New Roman" w:hAnsi="Times New Roman"/>
        </w:rPr>
        <w:t>,</w:t>
      </w:r>
      <w:r w:rsidRPr="005A097B">
        <w:rPr>
          <w:rFonts w:ascii="Times New Roman" w:hAnsi="Times New Roman"/>
        </w:rPr>
        <w:t xml:space="preserve"> </w:t>
      </w:r>
      <w:r w:rsidR="00220AA4">
        <w:rPr>
          <w:rFonts w:ascii="Times New Roman" w:hAnsi="Times New Roman"/>
        </w:rPr>
        <w:t>whereas</w:t>
      </w:r>
      <w:r w:rsidRPr="005A097B">
        <w:rPr>
          <w:rFonts w:ascii="Times New Roman" w:hAnsi="Times New Roman"/>
        </w:rPr>
        <w:t xml:space="preserve"> Nair et al. (2013) convert</w:t>
      </w:r>
      <w:r w:rsidR="00220AA4">
        <w:rPr>
          <w:rFonts w:ascii="Times New Roman" w:hAnsi="Times New Roman"/>
        </w:rPr>
        <w:t>ed</w:t>
      </w:r>
      <w:r w:rsidRPr="005A097B">
        <w:rPr>
          <w:rFonts w:ascii="Times New Roman" w:hAnsi="Times New Roman"/>
        </w:rPr>
        <w:t xml:space="preserve"> the constraint into a probabilistic level-of-service constraint due to the consideration of stochastic demand. Raviv et al. (2013) and Ho and Szeto (2014) adopt</w:t>
      </w:r>
      <w:r w:rsidR="00220AA4">
        <w:rPr>
          <w:rFonts w:ascii="Times New Roman" w:hAnsi="Times New Roman"/>
        </w:rPr>
        <w:t>ed</w:t>
      </w:r>
      <w:r w:rsidRPr="005A097B">
        <w:rPr>
          <w:rFonts w:ascii="Times New Roman" w:hAnsi="Times New Roman"/>
        </w:rPr>
        <w:t xml:space="preserve"> a convex penalty function to represent the expected number of shortages for </w:t>
      </w:r>
      <w:r w:rsidR="00951E69" w:rsidRPr="005A097B">
        <w:rPr>
          <w:rFonts w:ascii="Times New Roman" w:hAnsi="Times New Roman"/>
        </w:rPr>
        <w:t>bike</w:t>
      </w:r>
      <w:r w:rsidRPr="005A097B">
        <w:rPr>
          <w:rFonts w:ascii="Times New Roman" w:hAnsi="Times New Roman"/>
        </w:rPr>
        <w:t>s or lockers during the next working day. From these studies, we can observe that the unmet demand can be considered in objective functions, constraints</w:t>
      </w:r>
      <w:r w:rsidR="00372D1B" w:rsidRPr="005A097B">
        <w:rPr>
          <w:rFonts w:ascii="Times New Roman" w:hAnsi="Times New Roman"/>
        </w:rPr>
        <w:t>,</w:t>
      </w:r>
      <w:r w:rsidRPr="005A097B">
        <w:rPr>
          <w:rFonts w:ascii="Times New Roman" w:hAnsi="Times New Roman"/>
        </w:rPr>
        <w:t xml:space="preserve"> or penalty functions.</w:t>
      </w:r>
    </w:p>
    <w:p w14:paraId="48D9673E" w14:textId="24A83AB7" w:rsidR="0019763A" w:rsidRPr="005A097B" w:rsidRDefault="00F44D02" w:rsidP="00204E4C">
      <w:pPr>
        <w:widowControl w:val="0"/>
        <w:snapToGrid w:val="0"/>
        <w:ind w:firstLineChars="150" w:firstLine="330"/>
        <w:jc w:val="both"/>
        <w:rPr>
          <w:rFonts w:ascii="Times New Roman" w:hAnsi="Times New Roman"/>
        </w:rPr>
      </w:pPr>
      <w:r w:rsidRPr="005A097B">
        <w:rPr>
          <w:rFonts w:ascii="Times New Roman" w:hAnsi="Times New Roman"/>
        </w:rPr>
        <w:t xml:space="preserve">Another important observation is that </w:t>
      </w:r>
      <w:r w:rsidR="00B23F72" w:rsidRPr="005A097B">
        <w:rPr>
          <w:rFonts w:ascii="Times New Roman" w:hAnsi="Times New Roman"/>
        </w:rPr>
        <w:t xml:space="preserve">all </w:t>
      </w:r>
      <w:r w:rsidR="00B23F72">
        <w:rPr>
          <w:rFonts w:ascii="Times New Roman" w:hAnsi="Times New Roman"/>
        </w:rPr>
        <w:t xml:space="preserve">of </w:t>
      </w:r>
      <w:r w:rsidR="00B23F72" w:rsidRPr="005A097B">
        <w:rPr>
          <w:rFonts w:ascii="Times New Roman" w:hAnsi="Times New Roman"/>
        </w:rPr>
        <w:t>the</w:t>
      </w:r>
      <w:r w:rsidR="00B23F72">
        <w:rPr>
          <w:rFonts w:ascii="Times New Roman" w:hAnsi="Times New Roman"/>
        </w:rPr>
        <w:t>se</w:t>
      </w:r>
      <w:r w:rsidR="00B23F72" w:rsidRPr="005A097B">
        <w:rPr>
          <w:rFonts w:ascii="Times New Roman" w:hAnsi="Times New Roman"/>
        </w:rPr>
        <w:t xml:space="preserve"> </w:t>
      </w:r>
      <w:r w:rsidR="00B23F72">
        <w:rPr>
          <w:rFonts w:ascii="Times New Roman" w:hAnsi="Times New Roman"/>
        </w:rPr>
        <w:t>studies</w:t>
      </w:r>
      <w:r w:rsidR="00B23F72" w:rsidRPr="005A097B">
        <w:rPr>
          <w:rFonts w:ascii="Times New Roman" w:hAnsi="Times New Roman"/>
        </w:rPr>
        <w:t xml:space="preserve"> </w:t>
      </w:r>
      <w:r w:rsidR="00B23F72">
        <w:rPr>
          <w:rFonts w:ascii="Times New Roman" w:hAnsi="Times New Roman"/>
        </w:rPr>
        <w:t xml:space="preserve">have </w:t>
      </w:r>
      <w:r w:rsidR="00B23F72" w:rsidRPr="005A097B">
        <w:rPr>
          <w:rFonts w:ascii="Times New Roman" w:hAnsi="Times New Roman"/>
        </w:rPr>
        <w:t xml:space="preserve">considered SBRPs </w:t>
      </w:r>
      <w:r w:rsidR="00B23F72">
        <w:rPr>
          <w:rFonts w:ascii="Times New Roman" w:hAnsi="Times New Roman"/>
        </w:rPr>
        <w:t xml:space="preserve">with </w:t>
      </w:r>
      <w:r w:rsidRPr="005A097B">
        <w:rPr>
          <w:rFonts w:ascii="Times New Roman" w:hAnsi="Times New Roman"/>
        </w:rPr>
        <w:t xml:space="preserve">only one type of public </w:t>
      </w:r>
      <w:r w:rsidR="00951E69" w:rsidRPr="005A097B">
        <w:rPr>
          <w:rFonts w:ascii="Times New Roman" w:hAnsi="Times New Roman"/>
        </w:rPr>
        <w:t>bike</w:t>
      </w:r>
      <w:r w:rsidRPr="005A097B">
        <w:rPr>
          <w:rFonts w:ascii="Times New Roman" w:hAnsi="Times New Roman"/>
        </w:rPr>
        <w:t xml:space="preserve">. </w:t>
      </w:r>
      <w:r w:rsidR="0019763A" w:rsidRPr="005A097B">
        <w:rPr>
          <w:rFonts w:ascii="Times New Roman" w:hAnsi="Times New Roman"/>
        </w:rPr>
        <w:t xml:space="preserve">However, in reality, there are multiple types of </w:t>
      </w:r>
      <w:r w:rsidR="00951E69" w:rsidRPr="005A097B">
        <w:rPr>
          <w:rFonts w:ascii="Times New Roman" w:hAnsi="Times New Roman"/>
        </w:rPr>
        <w:t>bike</w:t>
      </w:r>
      <w:r w:rsidR="0019763A" w:rsidRPr="005A097B">
        <w:rPr>
          <w:rFonts w:ascii="Times New Roman" w:hAnsi="Times New Roman"/>
        </w:rPr>
        <w:t xml:space="preserve">s (e.g., </w:t>
      </w:r>
      <w:r w:rsidR="00462E97" w:rsidRPr="005A097B">
        <w:rPr>
          <w:rFonts w:ascii="Times New Roman" w:hAnsi="Times New Roman"/>
        </w:rPr>
        <w:t xml:space="preserve">bikes with </w:t>
      </w:r>
      <w:r w:rsidR="0019763A" w:rsidRPr="005A097B">
        <w:rPr>
          <w:rFonts w:ascii="Times New Roman" w:hAnsi="Times New Roman"/>
        </w:rPr>
        <w:t xml:space="preserve">one, two, </w:t>
      </w:r>
      <w:r w:rsidR="00B23F72">
        <w:rPr>
          <w:rFonts w:ascii="Times New Roman" w:hAnsi="Times New Roman"/>
        </w:rPr>
        <w:t xml:space="preserve">or </w:t>
      </w:r>
      <w:r w:rsidR="0019763A" w:rsidRPr="005A097B">
        <w:rPr>
          <w:rFonts w:ascii="Times New Roman" w:hAnsi="Times New Roman"/>
        </w:rPr>
        <w:t>three</w:t>
      </w:r>
      <w:r w:rsidR="00B23F72">
        <w:rPr>
          <w:rFonts w:ascii="Times New Roman" w:hAnsi="Times New Roman"/>
        </w:rPr>
        <w:t xml:space="preserve"> </w:t>
      </w:r>
      <w:r w:rsidR="0019763A" w:rsidRPr="005A097B">
        <w:rPr>
          <w:rFonts w:ascii="Times New Roman" w:hAnsi="Times New Roman"/>
        </w:rPr>
        <w:t>seat</w:t>
      </w:r>
      <w:r w:rsidR="00EE4AF7" w:rsidRPr="005A097B">
        <w:rPr>
          <w:rFonts w:ascii="Times New Roman" w:hAnsi="Times New Roman"/>
        </w:rPr>
        <w:t>s</w:t>
      </w:r>
      <w:r w:rsidR="0019763A" w:rsidRPr="005A097B">
        <w:rPr>
          <w:rFonts w:ascii="Times New Roman" w:hAnsi="Times New Roman"/>
        </w:rPr>
        <w:t xml:space="preserve"> and </w:t>
      </w:r>
      <w:r w:rsidR="00B23F72">
        <w:rPr>
          <w:rFonts w:ascii="Times New Roman" w:hAnsi="Times New Roman"/>
        </w:rPr>
        <w:t xml:space="preserve">those with </w:t>
      </w:r>
      <w:r w:rsidR="00462E97" w:rsidRPr="005A097B">
        <w:rPr>
          <w:rFonts w:ascii="Times New Roman" w:hAnsi="Times New Roman"/>
        </w:rPr>
        <w:t xml:space="preserve">a </w:t>
      </w:r>
      <w:r w:rsidR="0019763A" w:rsidRPr="005A097B">
        <w:rPr>
          <w:rFonts w:ascii="Times New Roman" w:hAnsi="Times New Roman"/>
        </w:rPr>
        <w:t>child-seat) in some bike sharing systems (e.g., Hangzhou in China</w:t>
      </w:r>
      <w:r w:rsidR="00B23F72">
        <w:rPr>
          <w:rFonts w:ascii="Times New Roman" w:hAnsi="Times New Roman"/>
        </w:rPr>
        <w:t>;</w:t>
      </w:r>
      <w:r w:rsidR="0019763A" w:rsidRPr="005A097B">
        <w:rPr>
          <w:rFonts w:ascii="Times New Roman" w:hAnsi="Times New Roman"/>
        </w:rPr>
        <w:t xml:space="preserve"> Taipei in Taiwan</w:t>
      </w:r>
      <w:r w:rsidR="00B23F72">
        <w:rPr>
          <w:rFonts w:ascii="Times New Roman" w:hAnsi="Times New Roman"/>
        </w:rPr>
        <w:t>;</w:t>
      </w:r>
      <w:r w:rsidR="0019763A" w:rsidRPr="005A097B">
        <w:rPr>
          <w:rFonts w:ascii="Times New Roman" w:hAnsi="Times New Roman" w:hint="eastAsia"/>
        </w:rPr>
        <w:t xml:space="preserve"> </w:t>
      </w:r>
      <w:r w:rsidR="00DC5EDC" w:rsidRPr="005A097B">
        <w:rPr>
          <w:rFonts w:ascii="Times New Roman" w:hAnsi="Times New Roman"/>
        </w:rPr>
        <w:t xml:space="preserve">Rotterdam, Hague, and Utrecht </w:t>
      </w:r>
      <w:r w:rsidR="0019763A" w:rsidRPr="005A097B">
        <w:rPr>
          <w:rFonts w:ascii="Times New Roman" w:hAnsi="Times New Roman"/>
        </w:rPr>
        <w:t xml:space="preserve">in </w:t>
      </w:r>
      <w:r w:rsidR="00B23F72">
        <w:rPr>
          <w:rFonts w:ascii="Times New Roman" w:hAnsi="Times New Roman"/>
        </w:rPr>
        <w:t>Netherlands;</w:t>
      </w:r>
      <w:r w:rsidR="0019763A" w:rsidRPr="005A097B">
        <w:rPr>
          <w:rFonts w:ascii="Times New Roman" w:hAnsi="Times New Roman"/>
        </w:rPr>
        <w:t xml:space="preserve"> </w:t>
      </w:r>
      <w:bookmarkStart w:id="4" w:name="OLE_LINK3"/>
      <w:r w:rsidR="0019763A" w:rsidRPr="005A097B">
        <w:rPr>
          <w:rFonts w:ascii="Times New Roman" w:hAnsi="Times New Roman"/>
        </w:rPr>
        <w:t xml:space="preserve">London in </w:t>
      </w:r>
      <w:r w:rsidR="00B23F72">
        <w:rPr>
          <w:rFonts w:ascii="Times New Roman" w:hAnsi="Times New Roman"/>
        </w:rPr>
        <w:t>the United Kingdom;</w:t>
      </w:r>
      <w:bookmarkEnd w:id="4"/>
      <w:r w:rsidR="0019763A" w:rsidRPr="005A097B">
        <w:rPr>
          <w:rFonts w:ascii="Times New Roman" w:hAnsi="Times New Roman"/>
        </w:rPr>
        <w:t xml:space="preserve"> Aichi in Japan) and more commonly in scenic spots (e.g., Xihu in Hangzhou). </w:t>
      </w:r>
      <w:r w:rsidR="00B23F72">
        <w:rPr>
          <w:rFonts w:ascii="Times New Roman" w:hAnsi="Times New Roman"/>
        </w:rPr>
        <w:t>Because</w:t>
      </w:r>
      <w:r w:rsidR="0019763A" w:rsidRPr="005A097B">
        <w:rPr>
          <w:rFonts w:ascii="Times New Roman" w:hAnsi="Times New Roman"/>
        </w:rPr>
        <w:t xml:space="preserve"> different types of bikes have different sizes, they occupy different amount</w:t>
      </w:r>
      <w:r w:rsidR="00B23F72">
        <w:rPr>
          <w:rFonts w:ascii="Times New Roman" w:hAnsi="Times New Roman"/>
        </w:rPr>
        <w:t>s</w:t>
      </w:r>
      <w:r w:rsidR="0019763A" w:rsidRPr="005A097B">
        <w:rPr>
          <w:rFonts w:ascii="Times New Roman" w:hAnsi="Times New Roman"/>
        </w:rPr>
        <w:t xml:space="preserve"> of space in </w:t>
      </w:r>
      <w:r w:rsidR="00B23F72">
        <w:rPr>
          <w:rFonts w:ascii="Times New Roman" w:hAnsi="Times New Roman"/>
        </w:rPr>
        <w:t xml:space="preserve">the </w:t>
      </w:r>
      <w:r w:rsidR="0019763A" w:rsidRPr="005A097B">
        <w:rPr>
          <w:rFonts w:ascii="Times New Roman" w:hAnsi="Times New Roman"/>
        </w:rPr>
        <w:t xml:space="preserve">repositioning vehicles, and the vehicles and the bike stations also need to be partitioned to store different types of bikes. Meanwhile, </w:t>
      </w:r>
      <w:r w:rsidR="00B23F72">
        <w:rPr>
          <w:rFonts w:ascii="Times New Roman" w:hAnsi="Times New Roman"/>
        </w:rPr>
        <w:t>in situations in which</w:t>
      </w:r>
      <w:r w:rsidR="0019763A" w:rsidRPr="005A097B">
        <w:rPr>
          <w:rFonts w:ascii="Times New Roman" w:hAnsi="Times New Roman"/>
        </w:rPr>
        <w:t xml:space="preserve"> no one-seat bike</w:t>
      </w:r>
      <w:r w:rsidR="00B23F72">
        <w:rPr>
          <w:rFonts w:ascii="Times New Roman" w:hAnsi="Times New Roman"/>
        </w:rPr>
        <w:t>s are available</w:t>
      </w:r>
      <w:r w:rsidR="0019763A" w:rsidRPr="005A097B">
        <w:rPr>
          <w:rFonts w:ascii="Times New Roman" w:hAnsi="Times New Roman"/>
        </w:rPr>
        <w:t xml:space="preserve">, a single user may choose to use a two-seat bike, </w:t>
      </w:r>
      <w:r w:rsidR="00B23F72">
        <w:rPr>
          <w:rFonts w:ascii="Times New Roman" w:hAnsi="Times New Roman"/>
        </w:rPr>
        <w:t xml:space="preserve">thus </w:t>
      </w:r>
      <w:r w:rsidR="0019763A" w:rsidRPr="005A097B">
        <w:rPr>
          <w:rFonts w:ascii="Times New Roman" w:hAnsi="Times New Roman"/>
        </w:rPr>
        <w:t xml:space="preserve">affecting the supply of two-seat bikes. Moreover, when no space </w:t>
      </w:r>
      <w:r w:rsidR="00B23F72">
        <w:rPr>
          <w:rFonts w:ascii="Times New Roman" w:hAnsi="Times New Roman"/>
        </w:rPr>
        <w:t>is available for</w:t>
      </w:r>
      <w:r w:rsidR="0019763A" w:rsidRPr="005A097B">
        <w:rPr>
          <w:rFonts w:ascii="Times New Roman" w:hAnsi="Times New Roman"/>
        </w:rPr>
        <w:t xml:space="preserve"> more small bikes in a designated partition in </w:t>
      </w:r>
      <w:r w:rsidR="00B23F72">
        <w:rPr>
          <w:rFonts w:ascii="Times New Roman" w:hAnsi="Times New Roman"/>
        </w:rPr>
        <w:t xml:space="preserve">a </w:t>
      </w:r>
      <w:r w:rsidR="0019763A" w:rsidRPr="005A097B">
        <w:rPr>
          <w:rFonts w:ascii="Times New Roman" w:hAnsi="Times New Roman"/>
        </w:rPr>
        <w:t xml:space="preserve">repositioning vehicle, they can use up the spaces for large bikes. These two considerations should be captured in the real operation and </w:t>
      </w:r>
      <w:r w:rsidR="00B23F72">
        <w:rPr>
          <w:rFonts w:ascii="Times New Roman" w:hAnsi="Times New Roman"/>
        </w:rPr>
        <w:t xml:space="preserve">have </w:t>
      </w:r>
      <w:r w:rsidR="0019763A" w:rsidRPr="005A097B">
        <w:rPr>
          <w:rFonts w:ascii="Times New Roman" w:hAnsi="Times New Roman"/>
        </w:rPr>
        <w:t>motivate</w:t>
      </w:r>
      <w:r w:rsidR="00B23F72">
        <w:rPr>
          <w:rFonts w:ascii="Times New Roman" w:hAnsi="Times New Roman"/>
        </w:rPr>
        <w:t>d</w:t>
      </w:r>
      <w:r w:rsidR="0019763A" w:rsidRPr="005A097B">
        <w:rPr>
          <w:rFonts w:ascii="Times New Roman" w:hAnsi="Times New Roman"/>
        </w:rPr>
        <w:t xml:space="preserve"> us to extend the BRP to capture multiple types</w:t>
      </w:r>
      <w:r w:rsidR="00B23F72">
        <w:rPr>
          <w:rFonts w:ascii="Times New Roman" w:hAnsi="Times New Roman"/>
        </w:rPr>
        <w:t xml:space="preserve"> of bikes</w:t>
      </w:r>
      <w:r w:rsidR="0019763A" w:rsidRPr="005A097B">
        <w:rPr>
          <w:rFonts w:ascii="Times New Roman" w:hAnsi="Times New Roman"/>
        </w:rPr>
        <w:t>.</w:t>
      </w:r>
    </w:p>
    <w:p w14:paraId="575A8FE3" w14:textId="5201D3AC" w:rsidR="0019763A" w:rsidRPr="005A097B" w:rsidRDefault="0019763A" w:rsidP="00204E4C">
      <w:pPr>
        <w:widowControl w:val="0"/>
        <w:snapToGrid w:val="0"/>
        <w:ind w:firstLineChars="200" w:firstLine="440"/>
        <w:jc w:val="both"/>
        <w:rPr>
          <w:rFonts w:ascii="Times New Roman" w:hAnsi="Times New Roman"/>
        </w:rPr>
      </w:pPr>
      <w:r w:rsidRPr="005A097B">
        <w:rPr>
          <w:rFonts w:ascii="Times New Roman" w:hAnsi="Times New Roman"/>
        </w:rPr>
        <w:t xml:space="preserve">The </w:t>
      </w:r>
      <w:r w:rsidR="00D55AA6" w:rsidRPr="005A097B">
        <w:rPr>
          <w:rFonts w:ascii="Times New Roman" w:hAnsi="Times New Roman"/>
        </w:rPr>
        <w:t>proposed</w:t>
      </w:r>
      <w:r w:rsidRPr="005A097B">
        <w:rPr>
          <w:rFonts w:ascii="Times New Roman" w:hAnsi="Times New Roman"/>
        </w:rPr>
        <w:t xml:space="preserve"> </w:t>
      </w:r>
      <w:r w:rsidR="007D3B67" w:rsidRPr="005A097B">
        <w:rPr>
          <w:rFonts w:ascii="Times New Roman" w:hAnsi="Times New Roman"/>
        </w:rPr>
        <w:t>SBRP</w:t>
      </w:r>
      <w:r w:rsidRPr="005A097B">
        <w:rPr>
          <w:rFonts w:ascii="Times New Roman" w:hAnsi="Times New Roman"/>
        </w:rPr>
        <w:t xml:space="preserve"> in this paper deals with multiple types of </w:t>
      </w:r>
      <w:r w:rsidR="00951E69" w:rsidRPr="005A097B">
        <w:rPr>
          <w:rFonts w:ascii="Times New Roman" w:hAnsi="Times New Roman"/>
        </w:rPr>
        <w:t>bike</w:t>
      </w:r>
      <w:r w:rsidRPr="005A097B">
        <w:rPr>
          <w:rFonts w:ascii="Times New Roman" w:hAnsi="Times New Roman"/>
        </w:rPr>
        <w:t xml:space="preserve">s, which is similar to a multicommodity pickup and delivery problem. In </w:t>
      </w:r>
      <w:r w:rsidR="00B23F72">
        <w:rPr>
          <w:rFonts w:ascii="Times New Roman" w:hAnsi="Times New Roman"/>
        </w:rPr>
        <w:t>this problem</w:t>
      </w:r>
      <w:r w:rsidRPr="005A097B">
        <w:rPr>
          <w:rFonts w:ascii="Times New Roman" w:hAnsi="Times New Roman"/>
        </w:rPr>
        <w:t xml:space="preserve">, </w:t>
      </w:r>
      <w:r w:rsidR="00B23F72">
        <w:rPr>
          <w:rFonts w:ascii="Times New Roman" w:hAnsi="Times New Roman"/>
        </w:rPr>
        <w:t>each of</w:t>
      </w:r>
      <w:r w:rsidRPr="005A097B">
        <w:rPr>
          <w:rFonts w:ascii="Times New Roman" w:hAnsi="Times New Roman"/>
        </w:rPr>
        <w:t xml:space="preserve"> a set of different commodities</w:t>
      </w:r>
      <w:r w:rsidR="00B23F72">
        <w:rPr>
          <w:rFonts w:ascii="Times New Roman" w:hAnsi="Times New Roman"/>
        </w:rPr>
        <w:t xml:space="preserve"> must</w:t>
      </w:r>
      <w:r w:rsidRPr="005A097B">
        <w:rPr>
          <w:rFonts w:ascii="Times New Roman" w:hAnsi="Times New Roman"/>
        </w:rPr>
        <w:t xml:space="preserve"> be transported from the given pickup locations to the given delivery locations (e.g., Hernández-Pérez and Salazar-González, 2009; Rodríguez-Martín and Salazar-González, 2011; Psaraftis, 2011</w:t>
      </w:r>
      <w:r w:rsidR="00EF1699" w:rsidRPr="005A097B">
        <w:rPr>
          <w:rFonts w:ascii="Times New Roman" w:hAnsi="Times New Roman"/>
        </w:rPr>
        <w:t>; Hernández-Pérez et al., 2015</w:t>
      </w:r>
      <w:r w:rsidR="00DF04C0" w:rsidRPr="005A097B">
        <w:rPr>
          <w:rFonts w:ascii="Times New Roman" w:hAnsi="Times New Roman"/>
        </w:rPr>
        <w:t xml:space="preserve">; </w:t>
      </w:r>
      <w:r w:rsidR="00DF04C0" w:rsidRPr="005A097B">
        <w:rPr>
          <w:rFonts w:ascii="Times New Roman" w:hAnsi="Times New Roman"/>
          <w:shd w:val="clear" w:color="auto" w:fill="FFFFFF"/>
        </w:rPr>
        <w:t>Mahmoudi and Zhou, 2016</w:t>
      </w:r>
      <w:r w:rsidRPr="005A097B">
        <w:rPr>
          <w:rFonts w:ascii="Times New Roman" w:hAnsi="Times New Roman"/>
        </w:rPr>
        <w:t xml:space="preserve">). </w:t>
      </w:r>
      <w:r w:rsidR="00692BA2" w:rsidRPr="005A097B">
        <w:rPr>
          <w:rFonts w:ascii="Times New Roman" w:hAnsi="Times New Roman"/>
        </w:rPr>
        <w:t>A variant of this problem is t</w:t>
      </w:r>
      <w:r w:rsidRPr="005A097B">
        <w:rPr>
          <w:rFonts w:ascii="Times New Roman" w:hAnsi="Times New Roman"/>
        </w:rPr>
        <w:t>he swapping problem</w:t>
      </w:r>
      <w:r w:rsidR="00797EF9" w:rsidRPr="005A097B">
        <w:rPr>
          <w:rFonts w:ascii="Times New Roman" w:hAnsi="Times New Roman"/>
        </w:rPr>
        <w:t xml:space="preserve">, which </w:t>
      </w:r>
      <w:r w:rsidR="00B23F72">
        <w:rPr>
          <w:rFonts w:ascii="Times New Roman" w:hAnsi="Times New Roman"/>
        </w:rPr>
        <w:t>was</w:t>
      </w:r>
      <w:r w:rsidR="00797EF9" w:rsidRPr="005A097B">
        <w:rPr>
          <w:rFonts w:ascii="Times New Roman" w:hAnsi="Times New Roman"/>
        </w:rPr>
        <w:t xml:space="preserve"> first</w:t>
      </w:r>
      <w:r w:rsidRPr="005A097B">
        <w:rPr>
          <w:rFonts w:ascii="Times New Roman" w:hAnsi="Times New Roman"/>
        </w:rPr>
        <w:t xml:space="preserve"> </w:t>
      </w:r>
      <w:r w:rsidR="00797EF9" w:rsidRPr="005A097B">
        <w:rPr>
          <w:rFonts w:ascii="Times New Roman" w:hAnsi="Times New Roman"/>
        </w:rPr>
        <w:t xml:space="preserve">introduced by Anily and Hassin (1992) and further studied by Chalasani and Motwani (1999), Erdoğan et al. (2010), and others. </w:t>
      </w:r>
      <w:r w:rsidRPr="005A097B">
        <w:rPr>
          <w:rFonts w:ascii="Times New Roman" w:hAnsi="Times New Roman"/>
        </w:rPr>
        <w:t xml:space="preserve">In this problem, several commodities </w:t>
      </w:r>
      <w:r w:rsidR="00B23F72">
        <w:rPr>
          <w:rFonts w:ascii="Times New Roman" w:hAnsi="Times New Roman"/>
        </w:rPr>
        <w:t>must</w:t>
      </w:r>
      <w:r w:rsidRPr="005A097B">
        <w:rPr>
          <w:rFonts w:ascii="Times New Roman" w:hAnsi="Times New Roman"/>
        </w:rPr>
        <w:t xml:space="preserve"> be transported by a unit capacity vehicle. Each customer demands </w:t>
      </w:r>
      <w:r w:rsidR="00B23F72">
        <w:rPr>
          <w:rFonts w:ascii="Times New Roman" w:hAnsi="Times New Roman"/>
        </w:rPr>
        <w:t>a maximum of</w:t>
      </w:r>
      <w:r w:rsidRPr="005A097B">
        <w:rPr>
          <w:rFonts w:ascii="Times New Roman" w:hAnsi="Times New Roman"/>
        </w:rPr>
        <w:t xml:space="preserve"> </w:t>
      </w:r>
      <w:r w:rsidRPr="005A097B">
        <w:rPr>
          <w:rFonts w:ascii="Times New Roman" w:hAnsi="Times New Roman"/>
        </w:rPr>
        <w:lastRenderedPageBreak/>
        <w:t xml:space="preserve">one unit of a specific commodity and supplies </w:t>
      </w:r>
      <w:r w:rsidR="00B23F72">
        <w:rPr>
          <w:rFonts w:ascii="Times New Roman" w:hAnsi="Times New Roman"/>
        </w:rPr>
        <w:t>a maximum of</w:t>
      </w:r>
      <w:r w:rsidR="00B23F72" w:rsidRPr="005A097B">
        <w:rPr>
          <w:rFonts w:ascii="Times New Roman" w:hAnsi="Times New Roman"/>
        </w:rPr>
        <w:t xml:space="preserve"> </w:t>
      </w:r>
      <w:r w:rsidRPr="005A097B">
        <w:rPr>
          <w:rFonts w:ascii="Times New Roman" w:hAnsi="Times New Roman"/>
        </w:rPr>
        <w:t>one unit of a different commodity.</w:t>
      </w:r>
    </w:p>
    <w:p w14:paraId="484ED38D" w14:textId="1FE1FE82" w:rsidR="0019763A" w:rsidRPr="005A097B" w:rsidRDefault="0019763A" w:rsidP="00204E4C">
      <w:pPr>
        <w:widowControl w:val="0"/>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 xml:space="preserve">The </w:t>
      </w:r>
      <w:r w:rsidR="007C49C6" w:rsidRPr="005A097B">
        <w:rPr>
          <w:rFonts w:ascii="Times New Roman" w:hAnsi="Times New Roman"/>
        </w:rPr>
        <w:t>proposed</w:t>
      </w:r>
      <w:r w:rsidRPr="005A097B">
        <w:rPr>
          <w:rFonts w:ascii="Times New Roman" w:hAnsi="Times New Roman"/>
        </w:rPr>
        <w:t xml:space="preserve"> problem is also similar to a </w:t>
      </w:r>
      <w:bookmarkStart w:id="5" w:name="OLE_LINK5"/>
      <w:bookmarkStart w:id="6" w:name="OLE_LINK6"/>
      <w:bookmarkStart w:id="7" w:name="OLE_LINK7"/>
      <w:bookmarkStart w:id="8" w:name="OLE_LINK8"/>
      <w:r w:rsidRPr="005A097B">
        <w:rPr>
          <w:rFonts w:ascii="Times New Roman" w:hAnsi="Times New Roman"/>
        </w:rPr>
        <w:t xml:space="preserve">multicompartment </w:t>
      </w:r>
      <w:bookmarkEnd w:id="5"/>
      <w:bookmarkEnd w:id="6"/>
      <w:r w:rsidRPr="005A097B">
        <w:rPr>
          <w:rFonts w:ascii="Times New Roman" w:hAnsi="Times New Roman"/>
        </w:rPr>
        <w:t>vehicle routing problem (MCVRP)</w:t>
      </w:r>
      <w:bookmarkEnd w:id="7"/>
      <w:bookmarkEnd w:id="8"/>
      <w:r w:rsidR="00AD245E">
        <w:rPr>
          <w:rFonts w:ascii="Times New Roman" w:hAnsi="Times New Roman"/>
        </w:rPr>
        <w:t>, in which</w:t>
      </w:r>
      <w:r w:rsidRPr="005A097B">
        <w:rPr>
          <w:rFonts w:ascii="Times New Roman" w:hAnsi="Times New Roman"/>
        </w:rPr>
        <w:t xml:space="preserve"> each customer may order </w:t>
      </w:r>
      <w:r w:rsidR="00321A4B" w:rsidRPr="005A097B">
        <w:rPr>
          <w:rFonts w:ascii="Times New Roman" w:hAnsi="Times New Roman"/>
        </w:rPr>
        <w:t>multiple</w:t>
      </w:r>
      <w:r w:rsidRPr="005A097B">
        <w:rPr>
          <w:rFonts w:ascii="Times New Roman" w:hAnsi="Times New Roman"/>
        </w:rPr>
        <w:t xml:space="preserve"> </w:t>
      </w:r>
      <w:r w:rsidR="00321A4B" w:rsidRPr="005A097B">
        <w:rPr>
          <w:rFonts w:ascii="Times New Roman" w:hAnsi="Times New Roman"/>
        </w:rPr>
        <w:t xml:space="preserve">types of </w:t>
      </w:r>
      <w:r w:rsidRPr="005A097B">
        <w:rPr>
          <w:rFonts w:ascii="Times New Roman" w:hAnsi="Times New Roman"/>
        </w:rPr>
        <w:t xml:space="preserve">goods and each vehicle is partitioned into </w:t>
      </w:r>
      <w:r w:rsidR="00321A4B" w:rsidRPr="005A097B">
        <w:rPr>
          <w:rFonts w:ascii="Times New Roman" w:hAnsi="Times New Roman"/>
        </w:rPr>
        <w:t>more than one</w:t>
      </w:r>
      <w:r w:rsidRPr="005A097B">
        <w:rPr>
          <w:rFonts w:ascii="Times New Roman" w:hAnsi="Times New Roman"/>
        </w:rPr>
        <w:t xml:space="preserve"> compartment with certain capacities. The problem is to assign </w:t>
      </w:r>
      <w:r w:rsidR="00EE4AF7" w:rsidRPr="005A097B">
        <w:rPr>
          <w:rFonts w:ascii="Times New Roman" w:hAnsi="Times New Roman"/>
        </w:rPr>
        <w:t>all</w:t>
      </w:r>
      <w:r w:rsidRPr="005A097B">
        <w:rPr>
          <w:rFonts w:ascii="Times New Roman" w:hAnsi="Times New Roman"/>
        </w:rPr>
        <w:t xml:space="preserve"> customers to routes so that </w:t>
      </w:r>
      <w:r w:rsidR="0027326E" w:rsidRPr="005A097B">
        <w:rPr>
          <w:rFonts w:ascii="Times New Roman" w:hAnsi="Times New Roman"/>
        </w:rPr>
        <w:t xml:space="preserve">for each type of goods, </w:t>
      </w:r>
      <w:r w:rsidRPr="005A097B">
        <w:rPr>
          <w:rFonts w:ascii="Times New Roman" w:hAnsi="Times New Roman"/>
        </w:rPr>
        <w:t xml:space="preserve">the total demand of </w:t>
      </w:r>
      <w:r w:rsidR="00AD245E">
        <w:rPr>
          <w:rFonts w:ascii="Times New Roman" w:hAnsi="Times New Roman"/>
        </w:rPr>
        <w:t xml:space="preserve">the </w:t>
      </w:r>
      <w:r w:rsidRPr="005A097B">
        <w:rPr>
          <w:rFonts w:ascii="Times New Roman" w:hAnsi="Times New Roman"/>
        </w:rPr>
        <w:t xml:space="preserve">customers assigned to any route does not exceed the capacity of </w:t>
      </w:r>
      <w:r w:rsidR="0027326E" w:rsidRPr="005A097B">
        <w:rPr>
          <w:rFonts w:ascii="Times New Roman" w:hAnsi="Times New Roman"/>
        </w:rPr>
        <w:t>the</w:t>
      </w:r>
      <w:r w:rsidRPr="005A097B">
        <w:rPr>
          <w:rFonts w:ascii="Times New Roman" w:hAnsi="Times New Roman"/>
        </w:rPr>
        <w:t xml:space="preserve"> reserved compartment</w:t>
      </w:r>
      <w:r w:rsidRPr="005A097B">
        <w:rPr>
          <w:rFonts w:ascii="Times New Roman" w:hAnsi="Times New Roman" w:hint="eastAsia"/>
        </w:rPr>
        <w:t>. The objective is to minimize the total transportation cost. T</w:t>
      </w:r>
      <w:r w:rsidRPr="005A097B">
        <w:rPr>
          <w:rFonts w:ascii="Times New Roman" w:hAnsi="Times New Roman"/>
        </w:rPr>
        <w:t>his kind of problem is commonly encountered in fuel and oil distribution (</w:t>
      </w:r>
      <w:r w:rsidR="00321A4B" w:rsidRPr="005A097B">
        <w:rPr>
          <w:rFonts w:ascii="Times New Roman" w:hAnsi="Times New Roman"/>
        </w:rPr>
        <w:t xml:space="preserve">e.g., </w:t>
      </w:r>
      <w:r w:rsidRPr="005A097B">
        <w:rPr>
          <w:rFonts w:ascii="Times New Roman" w:hAnsi="Times New Roman"/>
        </w:rPr>
        <w:t>Cornillier et al., 2012; Relvas</w:t>
      </w:r>
      <w:r w:rsidR="00AD245E">
        <w:rPr>
          <w:rFonts w:ascii="Times New Roman" w:hAnsi="Times New Roman"/>
        </w:rPr>
        <w:t>,</w:t>
      </w:r>
      <w:r w:rsidRPr="005A097B">
        <w:rPr>
          <w:rFonts w:ascii="Times New Roman" w:hAnsi="Times New Roman"/>
        </w:rPr>
        <w:t xml:space="preserve"> 2013; Lahyani et al., 2015), food and grocery distribution (</w:t>
      </w:r>
      <w:r w:rsidR="00321A4B" w:rsidRPr="005A097B">
        <w:rPr>
          <w:rFonts w:ascii="Times New Roman" w:hAnsi="Times New Roman"/>
        </w:rPr>
        <w:t>e.g.,</w:t>
      </w:r>
      <w:r w:rsidRPr="005A097B">
        <w:rPr>
          <w:rFonts w:ascii="Times New Roman" w:hAnsi="Times New Roman"/>
        </w:rPr>
        <w:t xml:space="preserve"> Chajakis and Guignard, 200</w:t>
      </w:r>
      <w:r w:rsidR="00321A4B" w:rsidRPr="005A097B">
        <w:rPr>
          <w:rFonts w:ascii="Times New Roman" w:hAnsi="Times New Roman"/>
        </w:rPr>
        <w:t xml:space="preserve">3), maritime applications (e.g., </w:t>
      </w:r>
      <w:r w:rsidRPr="005A097B">
        <w:rPr>
          <w:rFonts w:ascii="Times New Roman" w:hAnsi="Times New Roman"/>
        </w:rPr>
        <w:t>Christiansen et al., 2011), and waste collection (</w:t>
      </w:r>
      <w:r w:rsidR="00321A4B" w:rsidRPr="005A097B">
        <w:rPr>
          <w:rFonts w:ascii="Times New Roman" w:hAnsi="Times New Roman"/>
        </w:rPr>
        <w:t xml:space="preserve">e.g., </w:t>
      </w:r>
      <w:r w:rsidRPr="005A097B">
        <w:rPr>
          <w:rFonts w:ascii="Times New Roman" w:hAnsi="Times New Roman"/>
        </w:rPr>
        <w:t>Muyldermans and Pang</w:t>
      </w:r>
      <w:r w:rsidR="00E325CD" w:rsidRPr="005A097B">
        <w:rPr>
          <w:rFonts w:ascii="Times New Roman" w:hAnsi="Times New Roman"/>
        </w:rPr>
        <w:t xml:space="preserve">, </w:t>
      </w:r>
      <w:r w:rsidRPr="005A097B">
        <w:rPr>
          <w:rFonts w:ascii="Times New Roman" w:hAnsi="Times New Roman"/>
        </w:rPr>
        <w:t>2010; Reed et al., 2014).</w:t>
      </w:r>
    </w:p>
    <w:p w14:paraId="1316AB22" w14:textId="34D79FFC" w:rsidR="0019763A" w:rsidRPr="005A097B" w:rsidRDefault="00543951" w:rsidP="00204E4C">
      <w:pPr>
        <w:widowControl w:val="0"/>
        <w:snapToGrid w:val="0"/>
        <w:ind w:firstLineChars="200" w:firstLine="440"/>
        <w:jc w:val="both"/>
        <w:rPr>
          <w:rFonts w:ascii="Times New Roman" w:hAnsi="Times New Roman"/>
        </w:rPr>
      </w:pPr>
      <w:r w:rsidRPr="005A097B">
        <w:rPr>
          <w:rFonts w:ascii="Times New Roman" w:hAnsi="Times New Roman"/>
        </w:rPr>
        <w:t>The proposed</w:t>
      </w:r>
      <w:r w:rsidR="0019763A" w:rsidRPr="005A097B">
        <w:rPr>
          <w:rFonts w:ascii="Times New Roman" w:hAnsi="Times New Roman"/>
        </w:rPr>
        <w:t xml:space="preserve"> problem</w:t>
      </w:r>
      <w:r w:rsidRPr="005A097B">
        <w:rPr>
          <w:rFonts w:ascii="Times New Roman" w:hAnsi="Times New Roman"/>
        </w:rPr>
        <w:t>,</w:t>
      </w:r>
      <w:r w:rsidR="0019763A" w:rsidRPr="005A097B">
        <w:rPr>
          <w:rFonts w:ascii="Times New Roman" w:hAnsi="Times New Roman"/>
        </w:rPr>
        <w:t xml:space="preserve"> </w:t>
      </w:r>
      <w:r w:rsidRPr="005A097B">
        <w:rPr>
          <w:rFonts w:ascii="Times New Roman" w:hAnsi="Times New Roman"/>
        </w:rPr>
        <w:t xml:space="preserve">however, </w:t>
      </w:r>
      <w:r w:rsidR="0019763A" w:rsidRPr="005A097B">
        <w:rPr>
          <w:rFonts w:ascii="Times New Roman" w:hAnsi="Times New Roman"/>
        </w:rPr>
        <w:t>differ</w:t>
      </w:r>
      <w:r w:rsidR="00C93537">
        <w:rPr>
          <w:rFonts w:ascii="Times New Roman" w:hAnsi="Times New Roman"/>
        </w:rPr>
        <w:t>s</w:t>
      </w:r>
      <w:r w:rsidR="0019763A" w:rsidRPr="005A097B">
        <w:rPr>
          <w:rFonts w:ascii="Times New Roman" w:hAnsi="Times New Roman"/>
        </w:rPr>
        <w:t xml:space="preserve"> from the </w:t>
      </w:r>
      <w:r w:rsidR="008D3571" w:rsidRPr="005A097B">
        <w:rPr>
          <w:rFonts w:ascii="Times New Roman" w:hAnsi="Times New Roman"/>
        </w:rPr>
        <w:t>aforementioned</w:t>
      </w:r>
      <w:r w:rsidR="0019763A" w:rsidRPr="005A097B">
        <w:rPr>
          <w:rFonts w:ascii="Times New Roman" w:hAnsi="Times New Roman"/>
        </w:rPr>
        <w:t xml:space="preserve"> problems</w:t>
      </w:r>
      <w:r w:rsidR="00C93537">
        <w:rPr>
          <w:rFonts w:ascii="Times New Roman" w:hAnsi="Times New Roman"/>
        </w:rPr>
        <w:t xml:space="preserve"> in several ways.</w:t>
      </w:r>
      <w:r w:rsidR="0019763A" w:rsidRPr="005A097B">
        <w:rPr>
          <w:rFonts w:ascii="Times New Roman" w:hAnsi="Times New Roman"/>
        </w:rPr>
        <w:t xml:space="preserve"> (1) For each type of </w:t>
      </w:r>
      <w:r w:rsidR="00951E69" w:rsidRPr="005A097B">
        <w:rPr>
          <w:rFonts w:ascii="Times New Roman" w:hAnsi="Times New Roman"/>
        </w:rPr>
        <w:t>bike</w:t>
      </w:r>
      <w:r w:rsidR="0019763A" w:rsidRPr="005A097B">
        <w:rPr>
          <w:rFonts w:ascii="Times New Roman" w:hAnsi="Times New Roman"/>
        </w:rPr>
        <w:t xml:space="preserve">, the pickup or delivery location is not given. That is, any station can serve as a source or a destination of </w:t>
      </w:r>
      <w:r w:rsidR="00951E69" w:rsidRPr="005A097B">
        <w:rPr>
          <w:rFonts w:ascii="Times New Roman" w:hAnsi="Times New Roman"/>
        </w:rPr>
        <w:t>bike</w:t>
      </w:r>
      <w:r w:rsidR="0019763A" w:rsidRPr="005A097B">
        <w:rPr>
          <w:rFonts w:ascii="Times New Roman" w:hAnsi="Times New Roman"/>
        </w:rPr>
        <w:t>s. (2) The pick</w:t>
      </w:r>
      <w:r w:rsidR="0005001A" w:rsidRPr="005A097B">
        <w:rPr>
          <w:rFonts w:ascii="Times New Roman" w:hAnsi="Times New Roman"/>
        </w:rPr>
        <w:t>-</w:t>
      </w:r>
      <w:r w:rsidR="0019763A" w:rsidRPr="005A097B">
        <w:rPr>
          <w:rFonts w:ascii="Times New Roman" w:hAnsi="Times New Roman"/>
        </w:rPr>
        <w:t>up or deliver</w:t>
      </w:r>
      <w:r w:rsidR="00677E62" w:rsidRPr="005A097B">
        <w:rPr>
          <w:rFonts w:ascii="Times New Roman" w:hAnsi="Times New Roman"/>
        </w:rPr>
        <w:t>y</w:t>
      </w:r>
      <w:r w:rsidR="0019763A" w:rsidRPr="005A097B">
        <w:rPr>
          <w:rFonts w:ascii="Times New Roman" w:hAnsi="Times New Roman"/>
        </w:rPr>
        <w:t xml:space="preserve"> quantity for each type at each station is a decision variable and has an </w:t>
      </w:r>
      <w:r w:rsidR="00C93537">
        <w:rPr>
          <w:rFonts w:ascii="Times New Roman" w:hAnsi="Times New Roman"/>
        </w:rPr>
        <w:t>effect</w:t>
      </w:r>
      <w:r w:rsidR="0019763A" w:rsidRPr="005A097B">
        <w:rPr>
          <w:rFonts w:ascii="Times New Roman" w:hAnsi="Times New Roman"/>
        </w:rPr>
        <w:t xml:space="preserve"> on the objective function value. (3) Some types of </w:t>
      </w:r>
      <w:r w:rsidR="00951E69" w:rsidRPr="005A097B">
        <w:rPr>
          <w:rFonts w:ascii="Times New Roman" w:hAnsi="Times New Roman"/>
        </w:rPr>
        <w:t>bike</w:t>
      </w:r>
      <w:r w:rsidR="0019763A" w:rsidRPr="005A097B">
        <w:rPr>
          <w:rFonts w:ascii="Times New Roman" w:hAnsi="Times New Roman"/>
        </w:rPr>
        <w:t xml:space="preserve">s (e.g., </w:t>
      </w:r>
      <w:r w:rsidR="00C93537">
        <w:rPr>
          <w:rFonts w:ascii="Times New Roman" w:hAnsi="Times New Roman"/>
        </w:rPr>
        <w:t xml:space="preserve">those </w:t>
      </w:r>
      <w:r w:rsidR="0019763A" w:rsidRPr="005A097B">
        <w:rPr>
          <w:rFonts w:ascii="Times New Roman" w:hAnsi="Times New Roman"/>
        </w:rPr>
        <w:t>with one</w:t>
      </w:r>
      <w:r w:rsidR="00C93537">
        <w:rPr>
          <w:rFonts w:ascii="Times New Roman" w:hAnsi="Times New Roman"/>
        </w:rPr>
        <w:t xml:space="preserve"> </w:t>
      </w:r>
      <w:r w:rsidR="0019763A" w:rsidRPr="005A097B">
        <w:rPr>
          <w:rFonts w:ascii="Times New Roman" w:hAnsi="Times New Roman"/>
        </w:rPr>
        <w:t xml:space="preserve">seat) </w:t>
      </w:r>
      <w:r w:rsidR="00C93537">
        <w:rPr>
          <w:rFonts w:ascii="Times New Roman" w:hAnsi="Times New Roman"/>
        </w:rPr>
        <w:t>that are scarce</w:t>
      </w:r>
      <w:r w:rsidR="0019763A" w:rsidRPr="005A097B">
        <w:rPr>
          <w:rFonts w:ascii="Times New Roman" w:hAnsi="Times New Roman"/>
        </w:rPr>
        <w:t xml:space="preserve"> </w:t>
      </w:r>
      <w:r w:rsidR="008D3571" w:rsidRPr="005A097B">
        <w:rPr>
          <w:rFonts w:ascii="Times New Roman" w:hAnsi="Times New Roman"/>
        </w:rPr>
        <w:t xml:space="preserve">at </w:t>
      </w:r>
      <w:r w:rsidR="00C93537">
        <w:rPr>
          <w:rFonts w:ascii="Times New Roman" w:hAnsi="Times New Roman"/>
        </w:rPr>
        <w:t xml:space="preserve">a </w:t>
      </w:r>
      <w:r w:rsidR="008D3571" w:rsidRPr="005A097B">
        <w:rPr>
          <w:rFonts w:ascii="Times New Roman" w:hAnsi="Times New Roman"/>
        </w:rPr>
        <w:t xml:space="preserve">station </w:t>
      </w:r>
      <w:r w:rsidR="0019763A" w:rsidRPr="005A097B">
        <w:rPr>
          <w:rFonts w:ascii="Times New Roman" w:hAnsi="Times New Roman"/>
        </w:rPr>
        <w:t xml:space="preserve">can be substituted </w:t>
      </w:r>
      <w:r w:rsidR="00E71574" w:rsidRPr="005A097B">
        <w:rPr>
          <w:rFonts w:ascii="Times New Roman" w:hAnsi="Times New Roman"/>
        </w:rPr>
        <w:t>by</w:t>
      </w:r>
      <w:r w:rsidR="0019763A" w:rsidRPr="005A097B">
        <w:rPr>
          <w:rFonts w:ascii="Times New Roman" w:hAnsi="Times New Roman"/>
        </w:rPr>
        <w:t xml:space="preserve"> others (e.g., </w:t>
      </w:r>
      <w:r w:rsidR="00C93537">
        <w:rPr>
          <w:rFonts w:ascii="Times New Roman" w:hAnsi="Times New Roman"/>
        </w:rPr>
        <w:t xml:space="preserve">those </w:t>
      </w:r>
      <w:r w:rsidR="0019763A" w:rsidRPr="005A097B">
        <w:rPr>
          <w:rFonts w:ascii="Times New Roman" w:hAnsi="Times New Roman"/>
        </w:rPr>
        <w:t>with two</w:t>
      </w:r>
      <w:r w:rsidR="00C93537">
        <w:rPr>
          <w:rFonts w:ascii="Times New Roman" w:hAnsi="Times New Roman"/>
        </w:rPr>
        <w:t xml:space="preserve"> </w:t>
      </w:r>
      <w:r w:rsidR="0019763A" w:rsidRPr="005A097B">
        <w:rPr>
          <w:rFonts w:ascii="Times New Roman" w:hAnsi="Times New Roman"/>
        </w:rPr>
        <w:t xml:space="preserve">seats or </w:t>
      </w:r>
      <w:r w:rsidR="00462E97" w:rsidRPr="005A097B">
        <w:rPr>
          <w:rFonts w:ascii="Times New Roman" w:hAnsi="Times New Roman"/>
        </w:rPr>
        <w:t xml:space="preserve">a </w:t>
      </w:r>
      <w:r w:rsidR="0019763A" w:rsidRPr="005A097B">
        <w:rPr>
          <w:rFonts w:ascii="Times New Roman" w:hAnsi="Times New Roman"/>
        </w:rPr>
        <w:t>child-seat</w:t>
      </w:r>
      <w:r w:rsidR="00C93537">
        <w:rPr>
          <w:rFonts w:ascii="Times New Roman" w:hAnsi="Times New Roman"/>
        </w:rPr>
        <w:t xml:space="preserve">; </w:t>
      </w:r>
      <w:r w:rsidR="0019763A" w:rsidRPr="005A097B">
        <w:rPr>
          <w:rFonts w:ascii="Times New Roman" w:hAnsi="Times New Roman"/>
        </w:rPr>
        <w:t xml:space="preserve">i.e., substitution property). (4) Some types of </w:t>
      </w:r>
      <w:r w:rsidR="00951E69" w:rsidRPr="005A097B">
        <w:rPr>
          <w:rFonts w:ascii="Times New Roman" w:hAnsi="Times New Roman"/>
        </w:rPr>
        <w:t>bike</w:t>
      </w:r>
      <w:r w:rsidR="0019763A" w:rsidRPr="005A097B">
        <w:rPr>
          <w:rFonts w:ascii="Times New Roman" w:hAnsi="Times New Roman"/>
        </w:rPr>
        <w:t xml:space="preserve">s (e.g., </w:t>
      </w:r>
      <w:r w:rsidR="00C93537">
        <w:rPr>
          <w:rFonts w:ascii="Times New Roman" w:hAnsi="Times New Roman"/>
        </w:rPr>
        <w:t xml:space="preserve">those </w:t>
      </w:r>
      <w:r w:rsidR="0019763A" w:rsidRPr="005A097B">
        <w:rPr>
          <w:rFonts w:ascii="Times New Roman" w:hAnsi="Times New Roman"/>
        </w:rPr>
        <w:t>with one</w:t>
      </w:r>
      <w:r w:rsidR="00C93537">
        <w:rPr>
          <w:rFonts w:ascii="Times New Roman" w:hAnsi="Times New Roman"/>
        </w:rPr>
        <w:t xml:space="preserve"> </w:t>
      </w:r>
      <w:r w:rsidR="0019763A" w:rsidRPr="005A097B">
        <w:rPr>
          <w:rFonts w:ascii="Times New Roman" w:hAnsi="Times New Roman"/>
        </w:rPr>
        <w:t xml:space="preserve">seat) can occupy the empty spaces in the </w:t>
      </w:r>
      <w:r w:rsidR="00723737">
        <w:rPr>
          <w:rFonts w:ascii="Times New Roman" w:hAnsi="Times New Roman"/>
        </w:rPr>
        <w:t>compartments</w:t>
      </w:r>
      <w:r w:rsidR="0019763A" w:rsidRPr="005A097B">
        <w:rPr>
          <w:rFonts w:ascii="Times New Roman" w:hAnsi="Times New Roman"/>
        </w:rPr>
        <w:t xml:space="preserve"> for other</w:t>
      </w:r>
      <w:r w:rsidR="00C93537">
        <w:rPr>
          <w:rFonts w:ascii="Times New Roman" w:hAnsi="Times New Roman"/>
        </w:rPr>
        <w:t xml:space="preserve"> types</w:t>
      </w:r>
      <w:r w:rsidR="0019763A" w:rsidRPr="005A097B">
        <w:rPr>
          <w:rFonts w:ascii="Times New Roman" w:hAnsi="Times New Roman"/>
        </w:rPr>
        <w:t xml:space="preserve"> (e.g., </w:t>
      </w:r>
      <w:r w:rsidR="00C93537">
        <w:rPr>
          <w:rFonts w:ascii="Times New Roman" w:hAnsi="Times New Roman"/>
        </w:rPr>
        <w:t xml:space="preserve">those </w:t>
      </w:r>
      <w:r w:rsidR="0019763A" w:rsidRPr="005A097B">
        <w:rPr>
          <w:rFonts w:ascii="Times New Roman" w:hAnsi="Times New Roman"/>
        </w:rPr>
        <w:t>with two</w:t>
      </w:r>
      <w:r w:rsidR="00C93537">
        <w:rPr>
          <w:rFonts w:ascii="Times New Roman" w:hAnsi="Times New Roman"/>
        </w:rPr>
        <w:t xml:space="preserve"> </w:t>
      </w:r>
      <w:r w:rsidR="0019763A" w:rsidRPr="005A097B">
        <w:rPr>
          <w:rFonts w:ascii="Times New Roman" w:hAnsi="Times New Roman"/>
        </w:rPr>
        <w:t xml:space="preserve">seats or </w:t>
      </w:r>
      <w:r w:rsidR="00462E97" w:rsidRPr="005A097B">
        <w:rPr>
          <w:rFonts w:ascii="Times New Roman" w:hAnsi="Times New Roman"/>
        </w:rPr>
        <w:t xml:space="preserve">a </w:t>
      </w:r>
      <w:r w:rsidR="0019763A" w:rsidRPr="005A097B">
        <w:rPr>
          <w:rFonts w:ascii="Times New Roman" w:hAnsi="Times New Roman"/>
        </w:rPr>
        <w:t xml:space="preserve">child-seat) in the </w:t>
      </w:r>
      <w:r w:rsidR="00C93537" w:rsidRPr="005A097B">
        <w:rPr>
          <w:rFonts w:ascii="Times New Roman" w:hAnsi="Times New Roman"/>
        </w:rPr>
        <w:t xml:space="preserve">repositioning </w:t>
      </w:r>
      <w:r w:rsidR="0019763A" w:rsidRPr="005A097B">
        <w:rPr>
          <w:rFonts w:ascii="Times New Roman" w:hAnsi="Times New Roman"/>
        </w:rPr>
        <w:t>vehicle</w:t>
      </w:r>
      <w:r w:rsidR="00712FC7" w:rsidRPr="005A097B">
        <w:rPr>
          <w:rFonts w:ascii="Times New Roman" w:hAnsi="Times New Roman"/>
        </w:rPr>
        <w:t>s</w:t>
      </w:r>
      <w:r w:rsidR="0019763A" w:rsidRPr="005A097B">
        <w:rPr>
          <w:rFonts w:ascii="Times New Roman" w:hAnsi="Times New Roman"/>
        </w:rPr>
        <w:t xml:space="preserve"> (i.e., occupancy property).</w:t>
      </w:r>
    </w:p>
    <w:p w14:paraId="4A483BC4" w14:textId="6E1FF27F" w:rsidR="006E379F" w:rsidRPr="005A097B" w:rsidRDefault="0019763A" w:rsidP="00204E4C">
      <w:pPr>
        <w:widowControl w:val="0"/>
        <w:snapToGrid w:val="0"/>
        <w:ind w:firstLineChars="200" w:firstLine="440"/>
        <w:jc w:val="both"/>
        <w:rPr>
          <w:rFonts w:ascii="Times New Roman" w:hAnsi="Times New Roman"/>
        </w:rPr>
      </w:pPr>
      <w:r w:rsidRPr="005A097B">
        <w:rPr>
          <w:rFonts w:ascii="Times New Roman" w:hAnsi="Times New Roman"/>
        </w:rPr>
        <w:t xml:space="preserve">To solve </w:t>
      </w:r>
      <w:r w:rsidR="005D7389" w:rsidRPr="005A097B">
        <w:rPr>
          <w:rFonts w:ascii="Times New Roman" w:hAnsi="Times New Roman"/>
        </w:rPr>
        <w:t>the proposed problem</w:t>
      </w:r>
      <w:r w:rsidRPr="005A097B">
        <w:rPr>
          <w:rFonts w:ascii="Times New Roman" w:hAnsi="Times New Roman"/>
        </w:rPr>
        <w:t xml:space="preserve">, </w:t>
      </w:r>
      <w:r w:rsidR="005D7389" w:rsidRPr="005A097B">
        <w:rPr>
          <w:rFonts w:ascii="Times New Roman" w:hAnsi="Times New Roman"/>
        </w:rPr>
        <w:t xml:space="preserve">we </w:t>
      </w:r>
      <w:r w:rsidR="00882AD7" w:rsidRPr="005A097B">
        <w:rPr>
          <w:rFonts w:ascii="Times New Roman" w:hAnsi="Times New Roman"/>
        </w:rPr>
        <w:t>may</w:t>
      </w:r>
      <w:r w:rsidR="005D7389" w:rsidRPr="005A097B">
        <w:rPr>
          <w:rFonts w:ascii="Times New Roman" w:hAnsi="Times New Roman"/>
        </w:rPr>
        <w:t xml:space="preserve"> consider </w:t>
      </w:r>
      <w:r w:rsidR="000B7A6C">
        <w:rPr>
          <w:rFonts w:ascii="Times New Roman" w:hAnsi="Times New Roman"/>
        </w:rPr>
        <w:t xml:space="preserve">solution </w:t>
      </w:r>
      <w:r w:rsidR="00FC042A">
        <w:rPr>
          <w:rFonts w:ascii="Times New Roman" w:hAnsi="Times New Roman"/>
        </w:rPr>
        <w:t>methods</w:t>
      </w:r>
      <w:r w:rsidR="00543325">
        <w:rPr>
          <w:rFonts w:ascii="Times New Roman" w:hAnsi="Times New Roman"/>
        </w:rPr>
        <w:t xml:space="preserve"> used to</w:t>
      </w:r>
      <w:r w:rsidR="00543325" w:rsidRPr="005A097B">
        <w:rPr>
          <w:rFonts w:ascii="Times New Roman" w:hAnsi="Times New Roman"/>
        </w:rPr>
        <w:t xml:space="preserve"> </w:t>
      </w:r>
      <w:r w:rsidR="005D7389" w:rsidRPr="005A097B">
        <w:rPr>
          <w:rFonts w:ascii="Times New Roman" w:hAnsi="Times New Roman"/>
        </w:rPr>
        <w:t>solv</w:t>
      </w:r>
      <w:r w:rsidR="00543325">
        <w:rPr>
          <w:rFonts w:ascii="Times New Roman" w:hAnsi="Times New Roman"/>
        </w:rPr>
        <w:t>e</w:t>
      </w:r>
      <w:r w:rsidR="005D7389" w:rsidRPr="005A097B">
        <w:rPr>
          <w:rFonts w:ascii="Times New Roman" w:hAnsi="Times New Roman"/>
        </w:rPr>
        <w:t xml:space="preserve"> BRPs, including </w:t>
      </w:r>
      <w:r w:rsidRPr="005A097B">
        <w:rPr>
          <w:rFonts w:ascii="Times New Roman" w:hAnsi="Times New Roman"/>
        </w:rPr>
        <w:t>approximation algorithms (e.g., Benchimol et al., 2011)</w:t>
      </w:r>
      <w:r w:rsidR="005D7389" w:rsidRPr="005A097B">
        <w:rPr>
          <w:rFonts w:ascii="Times New Roman" w:hAnsi="Times New Roman"/>
        </w:rPr>
        <w:t>,</w:t>
      </w:r>
      <w:r w:rsidRPr="005A097B">
        <w:rPr>
          <w:rFonts w:ascii="Times New Roman" w:hAnsi="Times New Roman"/>
        </w:rPr>
        <w:t xml:space="preserve"> exact methods (e.g., Raviv et al., 2013; Erdoğan et al., 2014; Dell</w:t>
      </w:r>
      <w:r w:rsidR="00543325">
        <w:rPr>
          <w:rFonts w:ascii="Times New Roman" w:hAnsi="Times New Roman"/>
        </w:rPr>
        <w:t>’</w:t>
      </w:r>
      <w:r w:rsidRPr="005A097B">
        <w:rPr>
          <w:rFonts w:ascii="Times New Roman" w:hAnsi="Times New Roman"/>
        </w:rPr>
        <w:t xml:space="preserve">Amico et al., </w:t>
      </w:r>
      <w:r w:rsidR="005D7389" w:rsidRPr="005A097B">
        <w:rPr>
          <w:rFonts w:ascii="Times New Roman" w:hAnsi="Times New Roman"/>
        </w:rPr>
        <w:t>2014), and</w:t>
      </w:r>
      <w:r w:rsidR="00D55FD6" w:rsidRPr="005A097B">
        <w:rPr>
          <w:rFonts w:ascii="Times New Roman" w:hAnsi="Times New Roman"/>
        </w:rPr>
        <w:t xml:space="preserve"> heuristics. The latter incl</w:t>
      </w:r>
      <w:r w:rsidRPr="005A097B">
        <w:rPr>
          <w:rFonts w:ascii="Times New Roman" w:hAnsi="Times New Roman"/>
        </w:rPr>
        <w:t>ud</w:t>
      </w:r>
      <w:r w:rsidR="00D55FD6" w:rsidRPr="005A097B">
        <w:rPr>
          <w:rFonts w:ascii="Times New Roman" w:hAnsi="Times New Roman"/>
        </w:rPr>
        <w:t>e</w:t>
      </w:r>
      <w:r w:rsidR="00543325">
        <w:rPr>
          <w:rFonts w:ascii="Times New Roman" w:hAnsi="Times New Roman"/>
        </w:rPr>
        <w:t>s</w:t>
      </w:r>
      <w:r w:rsidRPr="005A097B">
        <w:rPr>
          <w:rFonts w:ascii="Times New Roman" w:hAnsi="Times New Roman"/>
        </w:rPr>
        <w:t xml:space="preserve"> classical heuristics for</w:t>
      </w:r>
      <w:r w:rsidR="00AA3FF1" w:rsidRPr="005A097B">
        <w:rPr>
          <w:rFonts w:ascii="Times New Roman" w:hAnsi="Times New Roman"/>
        </w:rPr>
        <w:t xml:space="preserve"> vehicle routing problems</w:t>
      </w:r>
      <w:r w:rsidRPr="005A097B">
        <w:rPr>
          <w:rFonts w:ascii="Times New Roman" w:hAnsi="Times New Roman"/>
        </w:rPr>
        <w:t xml:space="preserve"> </w:t>
      </w:r>
      <w:r w:rsidR="00AA3FF1" w:rsidRPr="005A097B">
        <w:rPr>
          <w:rFonts w:ascii="Times New Roman" w:hAnsi="Times New Roman"/>
        </w:rPr>
        <w:t>(</w:t>
      </w:r>
      <w:r w:rsidRPr="005A097B">
        <w:rPr>
          <w:rFonts w:ascii="Times New Roman" w:hAnsi="Times New Roman"/>
        </w:rPr>
        <w:t>VRP</w:t>
      </w:r>
      <w:r w:rsidR="00AA3FF1" w:rsidRPr="005A097B">
        <w:rPr>
          <w:rFonts w:ascii="Times New Roman" w:hAnsi="Times New Roman"/>
        </w:rPr>
        <w:t>s)</w:t>
      </w:r>
      <w:r w:rsidRPr="005A097B">
        <w:rPr>
          <w:rFonts w:ascii="Times New Roman" w:hAnsi="Times New Roman"/>
        </w:rPr>
        <w:t xml:space="preserve"> based on the actual path distance (e.g., Lin and Chou, 2012), tabu search (e.g., Chemla et al., 2013</w:t>
      </w:r>
      <w:r w:rsidR="00F225A5" w:rsidRPr="005A097B">
        <w:rPr>
          <w:rFonts w:ascii="Times New Roman" w:hAnsi="Times New Roman"/>
        </w:rPr>
        <w:t>a</w:t>
      </w:r>
      <w:r w:rsidR="00543325">
        <w:rPr>
          <w:rFonts w:ascii="Times New Roman" w:hAnsi="Times New Roman"/>
        </w:rPr>
        <w:t>;</w:t>
      </w:r>
      <w:r w:rsidRPr="005A097B">
        <w:rPr>
          <w:rFonts w:ascii="Times New Roman" w:hAnsi="Times New Roman"/>
        </w:rPr>
        <w:t xml:space="preserve"> Ho and Szeto, 2014), variable neighborhood search (e.g., Rainer-Harbach et al., 2013), </w:t>
      </w:r>
      <w:r w:rsidR="00AA3FF1" w:rsidRPr="005A097B">
        <w:rPr>
          <w:rFonts w:ascii="Times New Roman" w:hAnsi="Times New Roman"/>
        </w:rPr>
        <w:t xml:space="preserve">a </w:t>
      </w:r>
      <w:r w:rsidRPr="005A097B">
        <w:rPr>
          <w:rFonts w:ascii="Times New Roman" w:hAnsi="Times New Roman"/>
        </w:rPr>
        <w:t xml:space="preserve">cluster-first route-second heuristic (e.g., Schuijbroek et al., 2013), </w:t>
      </w:r>
      <w:r w:rsidR="0002758C" w:rsidRPr="005A097B">
        <w:rPr>
          <w:rFonts w:ascii="Times New Roman" w:hAnsi="Times New Roman"/>
        </w:rPr>
        <w:t xml:space="preserve">a </w:t>
      </w:r>
      <w:r w:rsidRPr="005A097B">
        <w:rPr>
          <w:rFonts w:ascii="Times New Roman" w:hAnsi="Times New Roman"/>
        </w:rPr>
        <w:t xml:space="preserve">multistage heuristic that addresses </w:t>
      </w:r>
      <w:r w:rsidR="00543325">
        <w:rPr>
          <w:rFonts w:ascii="Times New Roman" w:hAnsi="Times New Roman"/>
        </w:rPr>
        <w:t xml:space="preserve">the </w:t>
      </w:r>
      <w:r w:rsidRPr="005A097B">
        <w:rPr>
          <w:rFonts w:ascii="Times New Roman" w:hAnsi="Times New Roman"/>
        </w:rPr>
        <w:t xml:space="preserve">routing and assignment of </w:t>
      </w:r>
      <w:r w:rsidR="00951E69" w:rsidRPr="005A097B">
        <w:rPr>
          <w:rFonts w:ascii="Times New Roman" w:hAnsi="Times New Roman"/>
        </w:rPr>
        <w:t>bike</w:t>
      </w:r>
      <w:r w:rsidRPr="005A097B">
        <w:rPr>
          <w:rFonts w:ascii="Times New Roman" w:hAnsi="Times New Roman"/>
        </w:rPr>
        <w:t xml:space="preserve"> repositioning iteratively (e.g., Angeloudis et al., 2014), and a </w:t>
      </w:r>
      <w:r w:rsidR="00543325">
        <w:rPr>
          <w:rFonts w:ascii="Times New Roman" w:hAnsi="Times New Roman"/>
        </w:rPr>
        <w:t>three</w:t>
      </w:r>
      <w:r w:rsidRPr="005A097B">
        <w:rPr>
          <w:rFonts w:ascii="Times New Roman" w:hAnsi="Times New Roman"/>
        </w:rPr>
        <w:t>-step mathematical programming</w:t>
      </w:r>
      <w:r w:rsidR="00543325">
        <w:rPr>
          <w:rFonts w:ascii="Times New Roman" w:hAnsi="Times New Roman"/>
        </w:rPr>
        <w:t>-</w:t>
      </w:r>
      <w:r w:rsidRPr="005A097B">
        <w:rPr>
          <w:rFonts w:ascii="Times New Roman" w:hAnsi="Times New Roman"/>
        </w:rPr>
        <w:t xml:space="preserve">based heuristic (e.g., Forma et al., 2015). </w:t>
      </w:r>
      <w:r w:rsidR="006E379F" w:rsidRPr="005A097B">
        <w:rPr>
          <w:rFonts w:ascii="Times New Roman" w:hAnsi="Times New Roman"/>
        </w:rPr>
        <w:t>E</w:t>
      </w:r>
      <w:r w:rsidRPr="005A097B">
        <w:rPr>
          <w:rFonts w:ascii="Times New Roman" w:hAnsi="Times New Roman"/>
        </w:rPr>
        <w:t xml:space="preserve">xact methods can </w:t>
      </w:r>
      <w:r w:rsidR="005D7389" w:rsidRPr="005A097B">
        <w:rPr>
          <w:rFonts w:ascii="Times New Roman" w:hAnsi="Times New Roman"/>
        </w:rPr>
        <w:t xml:space="preserve">only </w:t>
      </w:r>
      <w:r w:rsidR="00543325">
        <w:rPr>
          <w:rFonts w:ascii="Times New Roman" w:hAnsi="Times New Roman"/>
        </w:rPr>
        <w:t>obtain</w:t>
      </w:r>
      <w:r w:rsidRPr="005A097B">
        <w:rPr>
          <w:rFonts w:ascii="Times New Roman" w:hAnsi="Times New Roman"/>
        </w:rPr>
        <w:t xml:space="preserve"> optimal solutions</w:t>
      </w:r>
      <w:r w:rsidRPr="005A097B">
        <w:rPr>
          <w:rFonts w:ascii="Times New Roman" w:hAnsi="Times New Roman" w:hint="eastAsia"/>
        </w:rPr>
        <w:t xml:space="preserve"> </w:t>
      </w:r>
      <w:bookmarkStart w:id="9" w:name="OLE_LINK1"/>
      <w:r w:rsidRPr="005A097B">
        <w:rPr>
          <w:rFonts w:ascii="Times New Roman" w:hAnsi="Times New Roman"/>
        </w:rPr>
        <w:t xml:space="preserve">in very small </w:t>
      </w:r>
      <w:r w:rsidR="00D846E1" w:rsidRPr="005A097B">
        <w:rPr>
          <w:rFonts w:ascii="Times New Roman" w:hAnsi="Times New Roman"/>
        </w:rPr>
        <w:t>instances</w:t>
      </w:r>
      <w:r w:rsidRPr="005A097B">
        <w:rPr>
          <w:rFonts w:ascii="Times New Roman" w:hAnsi="Times New Roman"/>
        </w:rPr>
        <w:t>.</w:t>
      </w:r>
      <w:bookmarkEnd w:id="9"/>
      <w:r w:rsidR="006E379F" w:rsidRPr="005A097B">
        <w:rPr>
          <w:rFonts w:ascii="Times New Roman" w:hAnsi="Times New Roman"/>
        </w:rPr>
        <w:t xml:space="preserve"> </w:t>
      </w:r>
      <w:r w:rsidRPr="005A097B">
        <w:rPr>
          <w:rFonts w:ascii="Times New Roman" w:hAnsi="Times New Roman"/>
        </w:rPr>
        <w:t xml:space="preserve">For large network applications, </w:t>
      </w:r>
      <w:r w:rsidR="00543325">
        <w:rPr>
          <w:rFonts w:ascii="Times New Roman" w:hAnsi="Times New Roman"/>
        </w:rPr>
        <w:t>it is</w:t>
      </w:r>
      <w:r w:rsidRPr="005A097B">
        <w:rPr>
          <w:rFonts w:ascii="Times New Roman" w:hAnsi="Times New Roman"/>
        </w:rPr>
        <w:t xml:space="preserve"> almost impossible to </w:t>
      </w:r>
      <w:r w:rsidR="00543325">
        <w:rPr>
          <w:rFonts w:ascii="Times New Roman" w:hAnsi="Times New Roman"/>
        </w:rPr>
        <w:t>obtain</w:t>
      </w:r>
      <w:r w:rsidRPr="005A097B">
        <w:rPr>
          <w:rFonts w:ascii="Times New Roman" w:hAnsi="Times New Roman"/>
        </w:rPr>
        <w:t xml:space="preserve"> exact solutions efficiently</w:t>
      </w:r>
      <w:r w:rsidR="00543325" w:rsidRPr="00543325">
        <w:rPr>
          <w:rFonts w:ascii="Times New Roman" w:hAnsi="Times New Roman"/>
        </w:rPr>
        <w:t xml:space="preserve"> </w:t>
      </w:r>
      <w:r w:rsidR="00543325">
        <w:rPr>
          <w:rFonts w:ascii="Times New Roman" w:hAnsi="Times New Roman"/>
        </w:rPr>
        <w:t xml:space="preserve">with </w:t>
      </w:r>
      <w:r w:rsidR="00543325" w:rsidRPr="005A097B">
        <w:rPr>
          <w:rFonts w:ascii="Times New Roman" w:hAnsi="Times New Roman"/>
        </w:rPr>
        <w:t>exact methods</w:t>
      </w:r>
      <w:r w:rsidRPr="005A097B">
        <w:rPr>
          <w:rFonts w:ascii="Times New Roman" w:hAnsi="Times New Roman"/>
        </w:rPr>
        <w:t>. Hence, heuristics are normally used for such applications.</w:t>
      </w:r>
    </w:p>
    <w:p w14:paraId="6177A834" w14:textId="2C97548F" w:rsidR="0019763A" w:rsidRPr="005A097B" w:rsidRDefault="005E19CB" w:rsidP="00204E4C">
      <w:pPr>
        <w:widowControl w:val="0"/>
        <w:snapToGrid w:val="0"/>
        <w:ind w:firstLineChars="200" w:firstLine="440"/>
        <w:jc w:val="both"/>
        <w:rPr>
          <w:rFonts w:ascii="Times New Roman" w:hAnsi="Times New Roman"/>
        </w:rPr>
      </w:pPr>
      <w:r w:rsidRPr="005A097B">
        <w:rPr>
          <w:rFonts w:ascii="Times New Roman" w:hAnsi="Times New Roman"/>
        </w:rPr>
        <w:t xml:space="preserve">The hybrid </w:t>
      </w:r>
      <w:r w:rsidR="002278AF" w:rsidRPr="005A097B">
        <w:rPr>
          <w:rFonts w:ascii="Times New Roman" w:hAnsi="Times New Roman"/>
        </w:rPr>
        <w:t>genetic search with adaptive diversity control</w:t>
      </w:r>
      <w:r w:rsidR="003307A8" w:rsidRPr="005A097B">
        <w:rPr>
          <w:rFonts w:ascii="Times New Roman" w:hAnsi="Times New Roman"/>
        </w:rPr>
        <w:t xml:space="preserve"> (HGSADC)</w:t>
      </w:r>
      <w:r w:rsidRPr="005A097B">
        <w:rPr>
          <w:rFonts w:ascii="Times New Roman" w:hAnsi="Times New Roman"/>
        </w:rPr>
        <w:t xml:space="preserve"> </w:t>
      </w:r>
      <w:r w:rsidR="00191239" w:rsidRPr="005A097B">
        <w:rPr>
          <w:rFonts w:ascii="Times New Roman" w:hAnsi="Times New Roman"/>
        </w:rPr>
        <w:t xml:space="preserve">developed by Vidal et al. (2012) </w:t>
      </w:r>
      <w:r w:rsidR="00C66B61" w:rsidRPr="005A097B">
        <w:rPr>
          <w:rFonts w:ascii="Times New Roman" w:hAnsi="Times New Roman"/>
        </w:rPr>
        <w:t xml:space="preserve">is </w:t>
      </w:r>
      <w:r w:rsidR="005E0F95">
        <w:rPr>
          <w:rFonts w:ascii="Times New Roman" w:hAnsi="Times New Roman"/>
        </w:rPr>
        <w:t>a</w:t>
      </w:r>
      <w:r w:rsidR="00C66B61" w:rsidRPr="005A097B">
        <w:rPr>
          <w:rFonts w:ascii="Times New Roman" w:hAnsi="Times New Roman"/>
        </w:rPr>
        <w:t xml:space="preserve"> state-</w:t>
      </w:r>
      <w:r w:rsidRPr="005A097B">
        <w:rPr>
          <w:rFonts w:ascii="Times New Roman" w:hAnsi="Times New Roman"/>
        </w:rPr>
        <w:t>o</w:t>
      </w:r>
      <w:r w:rsidR="00C66B61" w:rsidRPr="005A097B">
        <w:rPr>
          <w:rFonts w:ascii="Times New Roman" w:hAnsi="Times New Roman"/>
        </w:rPr>
        <w:t>f-</w:t>
      </w:r>
      <w:r w:rsidRPr="005A097B">
        <w:rPr>
          <w:rFonts w:ascii="Times New Roman" w:hAnsi="Times New Roman"/>
        </w:rPr>
        <w:t>the</w:t>
      </w:r>
      <w:r w:rsidR="00C66B61" w:rsidRPr="005A097B">
        <w:rPr>
          <w:rFonts w:ascii="Times New Roman" w:hAnsi="Times New Roman"/>
        </w:rPr>
        <w:t>-</w:t>
      </w:r>
      <w:r w:rsidRPr="005A097B">
        <w:rPr>
          <w:rFonts w:ascii="Times New Roman" w:hAnsi="Times New Roman"/>
        </w:rPr>
        <w:t>art metaheuristic based on the genetic algorithm (GA) framework introduced by Holland (1975)</w:t>
      </w:r>
      <w:r w:rsidR="005E0F95">
        <w:rPr>
          <w:rFonts w:ascii="Times New Roman" w:hAnsi="Times New Roman"/>
        </w:rPr>
        <w:t>,</w:t>
      </w:r>
      <w:r w:rsidRPr="005A097B">
        <w:rPr>
          <w:rFonts w:ascii="Times New Roman" w:hAnsi="Times New Roman"/>
        </w:rPr>
        <w:t xml:space="preserve"> but </w:t>
      </w:r>
      <w:r w:rsidR="005E0F95">
        <w:rPr>
          <w:rFonts w:ascii="Times New Roman" w:hAnsi="Times New Roman"/>
        </w:rPr>
        <w:t xml:space="preserve">it </w:t>
      </w:r>
      <w:r w:rsidRPr="005A097B">
        <w:rPr>
          <w:rFonts w:ascii="Times New Roman" w:hAnsi="Times New Roman"/>
        </w:rPr>
        <w:t xml:space="preserve">includes many advanced features by combining the exploration of </w:t>
      </w:r>
      <w:r w:rsidR="00B56D83" w:rsidRPr="005A097B">
        <w:rPr>
          <w:rFonts w:ascii="Times New Roman" w:hAnsi="Times New Roman"/>
        </w:rPr>
        <w:t>GA</w:t>
      </w:r>
      <w:r w:rsidRPr="005A097B">
        <w:rPr>
          <w:rFonts w:ascii="Times New Roman" w:hAnsi="Times New Roman"/>
        </w:rPr>
        <w:t xml:space="preserve"> with efficient local search</w:t>
      </w:r>
      <w:r w:rsidR="005E0F95">
        <w:rPr>
          <w:rFonts w:ascii="Times New Roman" w:hAnsi="Times New Roman"/>
        </w:rPr>
        <w:t>–</w:t>
      </w:r>
      <w:r w:rsidRPr="005A097B">
        <w:rPr>
          <w:rFonts w:ascii="Times New Roman" w:hAnsi="Times New Roman"/>
        </w:rPr>
        <w:t xml:space="preserve">based improvement procedures and diversity management mechanisms. This method has </w:t>
      </w:r>
      <w:r w:rsidR="005E0F95">
        <w:rPr>
          <w:rFonts w:ascii="Times New Roman" w:hAnsi="Times New Roman"/>
        </w:rPr>
        <w:t xml:space="preserve">been used to </w:t>
      </w:r>
      <w:r w:rsidRPr="005A097B">
        <w:rPr>
          <w:rFonts w:ascii="Times New Roman" w:hAnsi="Times New Roman"/>
        </w:rPr>
        <w:t xml:space="preserve">successfully solve </w:t>
      </w:r>
      <w:r w:rsidR="00394916" w:rsidRPr="005A097B">
        <w:rPr>
          <w:rFonts w:ascii="Times New Roman" w:hAnsi="Times New Roman"/>
        </w:rPr>
        <w:t>a</w:t>
      </w:r>
      <w:r w:rsidRPr="005A097B">
        <w:rPr>
          <w:rFonts w:ascii="Times New Roman" w:hAnsi="Times New Roman"/>
        </w:rPr>
        <w:t xml:space="preserve"> variety of the VRPs with multi</w:t>
      </w:r>
      <w:r w:rsidR="005E0F95">
        <w:rPr>
          <w:rFonts w:ascii="Times New Roman" w:hAnsi="Times New Roman"/>
        </w:rPr>
        <w:t xml:space="preserve">ple </w:t>
      </w:r>
      <w:r w:rsidRPr="005A097B">
        <w:rPr>
          <w:rFonts w:ascii="Times New Roman" w:hAnsi="Times New Roman"/>
        </w:rPr>
        <w:t>attributes such as the multidepot VRP, the periodic VRP</w:t>
      </w:r>
      <w:r w:rsidR="008C027D" w:rsidRPr="005A097B">
        <w:rPr>
          <w:rFonts w:ascii="Times New Roman" w:hAnsi="Times New Roman"/>
        </w:rPr>
        <w:t>,</w:t>
      </w:r>
      <w:r w:rsidRPr="005A097B">
        <w:rPr>
          <w:rFonts w:ascii="Times New Roman" w:hAnsi="Times New Roman"/>
        </w:rPr>
        <w:t xml:space="preserve"> and the multidepot periodic VRP (Vidal et al., 2012, 2013, 2014) and</w:t>
      </w:r>
      <w:r w:rsidR="00FC6715" w:rsidRPr="005A097B">
        <w:rPr>
          <w:rFonts w:ascii="Times New Roman" w:hAnsi="Times New Roman"/>
        </w:rPr>
        <w:t xml:space="preserve"> has been modified to solve</w:t>
      </w:r>
      <w:r w:rsidRPr="005A097B">
        <w:rPr>
          <w:rFonts w:ascii="Times New Roman" w:hAnsi="Times New Roman"/>
        </w:rPr>
        <w:t xml:space="preserve"> the pickup and delivery problem (Cherkesly et al., 2015).</w:t>
      </w:r>
      <w:r w:rsidR="00C50D8C" w:rsidRPr="005A097B">
        <w:rPr>
          <w:rFonts w:ascii="Times New Roman" w:hAnsi="Times New Roman"/>
        </w:rPr>
        <w:t xml:space="preserve"> </w:t>
      </w:r>
      <w:r w:rsidR="0019763A" w:rsidRPr="005A097B">
        <w:rPr>
          <w:rFonts w:ascii="Times New Roman" w:hAnsi="Times New Roman"/>
        </w:rPr>
        <w:t xml:space="preserve">Hence, </w:t>
      </w:r>
      <w:r w:rsidR="005E0F95">
        <w:rPr>
          <w:rFonts w:ascii="Times New Roman" w:hAnsi="Times New Roman"/>
        </w:rPr>
        <w:t xml:space="preserve">we </w:t>
      </w:r>
      <w:r w:rsidR="005E0F95">
        <w:rPr>
          <w:rFonts w:ascii="Times New Roman" w:hAnsi="Times New Roman"/>
        </w:rPr>
        <w:lastRenderedPageBreak/>
        <w:t xml:space="preserve">have </w:t>
      </w:r>
      <w:r w:rsidR="0019763A" w:rsidRPr="005A097B">
        <w:rPr>
          <w:rFonts w:ascii="Times New Roman" w:hAnsi="Times New Roman"/>
        </w:rPr>
        <w:t>adopt</w:t>
      </w:r>
      <w:r w:rsidR="005E0F95">
        <w:rPr>
          <w:rFonts w:ascii="Times New Roman" w:hAnsi="Times New Roman"/>
        </w:rPr>
        <w:t>ed the</w:t>
      </w:r>
      <w:r w:rsidR="0019763A" w:rsidRPr="005A097B">
        <w:rPr>
          <w:rFonts w:ascii="Times New Roman" w:hAnsi="Times New Roman"/>
        </w:rPr>
        <w:t xml:space="preserve"> </w:t>
      </w:r>
      <w:r w:rsidR="003307A8" w:rsidRPr="005A097B">
        <w:rPr>
          <w:rFonts w:ascii="Times New Roman" w:hAnsi="Times New Roman"/>
        </w:rPr>
        <w:t xml:space="preserve">HGSADC </w:t>
      </w:r>
      <w:r w:rsidR="0019763A" w:rsidRPr="005A097B">
        <w:rPr>
          <w:rFonts w:ascii="Times New Roman" w:hAnsi="Times New Roman"/>
        </w:rPr>
        <w:t>as the backbone of our</w:t>
      </w:r>
      <w:r w:rsidR="004A5401" w:rsidRPr="005A097B">
        <w:rPr>
          <w:rFonts w:ascii="Times New Roman" w:hAnsi="Times New Roman"/>
        </w:rPr>
        <w:t xml:space="preserve"> proposed</w:t>
      </w:r>
      <w:r w:rsidR="0019763A" w:rsidRPr="005A097B">
        <w:rPr>
          <w:rFonts w:ascii="Times New Roman" w:hAnsi="Times New Roman"/>
        </w:rPr>
        <w:t xml:space="preserve"> solution method. However, the proposed problem involves pickup and drop-off quantity variables</w:t>
      </w:r>
      <w:r w:rsidR="000E3D89" w:rsidRPr="005A097B">
        <w:rPr>
          <w:rFonts w:ascii="Times New Roman" w:hAnsi="Times New Roman"/>
        </w:rPr>
        <w:t xml:space="preserve"> and</w:t>
      </w:r>
      <w:r w:rsidR="0019763A" w:rsidRPr="005A097B">
        <w:rPr>
          <w:rFonts w:ascii="Times New Roman" w:hAnsi="Times New Roman"/>
        </w:rPr>
        <w:t xml:space="preserve"> </w:t>
      </w:r>
      <w:r w:rsidR="000E3D89" w:rsidRPr="005A097B">
        <w:rPr>
          <w:rFonts w:ascii="Times New Roman" w:hAnsi="Times New Roman"/>
        </w:rPr>
        <w:t>substitution and occupancy strateg</w:t>
      </w:r>
      <w:r w:rsidR="00686111" w:rsidRPr="005A097B">
        <w:rPr>
          <w:rFonts w:ascii="Times New Roman" w:hAnsi="Times New Roman"/>
        </w:rPr>
        <w:t>y variables</w:t>
      </w:r>
      <w:r w:rsidR="000E3D89" w:rsidRPr="005A097B">
        <w:rPr>
          <w:rFonts w:ascii="Times New Roman" w:hAnsi="Times New Roman"/>
        </w:rPr>
        <w:t xml:space="preserve"> </w:t>
      </w:r>
      <w:r w:rsidR="0019763A" w:rsidRPr="005A097B">
        <w:rPr>
          <w:rFonts w:ascii="Times New Roman" w:hAnsi="Times New Roman"/>
        </w:rPr>
        <w:t xml:space="preserve">in addition to routing variables. Hence, we </w:t>
      </w:r>
      <w:r w:rsidR="00686111" w:rsidRPr="005A097B">
        <w:rPr>
          <w:rFonts w:ascii="Times New Roman" w:hAnsi="Times New Roman"/>
        </w:rPr>
        <w:t>can</w:t>
      </w:r>
      <w:r w:rsidR="0019763A" w:rsidRPr="005A097B">
        <w:rPr>
          <w:rFonts w:ascii="Times New Roman" w:hAnsi="Times New Roman"/>
        </w:rPr>
        <w:t xml:space="preserve">not apply </w:t>
      </w:r>
      <w:r w:rsidR="005E0F95">
        <w:rPr>
          <w:rFonts w:ascii="Times New Roman" w:hAnsi="Times New Roman"/>
        </w:rPr>
        <w:t xml:space="preserve">the </w:t>
      </w:r>
      <w:r w:rsidR="00553B24" w:rsidRPr="005A097B">
        <w:rPr>
          <w:rFonts w:ascii="Times New Roman" w:hAnsi="Times New Roman"/>
        </w:rPr>
        <w:t xml:space="preserve">HGSADC </w:t>
      </w:r>
      <w:r w:rsidR="005E0F95" w:rsidRPr="005A097B">
        <w:rPr>
          <w:rFonts w:ascii="Times New Roman" w:hAnsi="Times New Roman"/>
        </w:rPr>
        <w:t xml:space="preserve">directly </w:t>
      </w:r>
      <w:r w:rsidR="0019763A" w:rsidRPr="005A097B">
        <w:rPr>
          <w:rFonts w:ascii="Times New Roman" w:hAnsi="Times New Roman"/>
        </w:rPr>
        <w:t>to solve our proposed problem</w:t>
      </w:r>
      <w:r w:rsidR="005E0F95">
        <w:rPr>
          <w:rFonts w:ascii="Times New Roman" w:hAnsi="Times New Roman"/>
        </w:rPr>
        <w:t>,</w:t>
      </w:r>
      <w:r w:rsidR="0019763A" w:rsidRPr="005A097B">
        <w:rPr>
          <w:rFonts w:ascii="Times New Roman" w:hAnsi="Times New Roman"/>
        </w:rPr>
        <w:t xml:space="preserve"> and </w:t>
      </w:r>
      <w:r w:rsidR="008C027D" w:rsidRPr="005A097B">
        <w:rPr>
          <w:rFonts w:ascii="Times New Roman" w:hAnsi="Times New Roman"/>
        </w:rPr>
        <w:t>a</w:t>
      </w:r>
      <w:r w:rsidR="0019763A" w:rsidRPr="005A097B">
        <w:rPr>
          <w:rFonts w:ascii="Times New Roman" w:hAnsi="Times New Roman"/>
        </w:rPr>
        <w:t xml:space="preserve"> new method must be incorporated into </w:t>
      </w:r>
      <w:r w:rsidR="005E0F95">
        <w:rPr>
          <w:rFonts w:ascii="Times New Roman" w:hAnsi="Times New Roman"/>
        </w:rPr>
        <w:t xml:space="preserve">the </w:t>
      </w:r>
      <w:r w:rsidR="00553B24" w:rsidRPr="005A097B">
        <w:rPr>
          <w:rFonts w:ascii="Times New Roman" w:hAnsi="Times New Roman"/>
        </w:rPr>
        <w:t xml:space="preserve">HGSADC </w:t>
      </w:r>
      <w:r w:rsidR="0019763A" w:rsidRPr="005A097B">
        <w:rPr>
          <w:rFonts w:ascii="Times New Roman" w:hAnsi="Times New Roman"/>
        </w:rPr>
        <w:t>to handle the extra complexity. For this purpose, we develop</w:t>
      </w:r>
      <w:r w:rsidR="005E0F95">
        <w:rPr>
          <w:rFonts w:ascii="Times New Roman" w:hAnsi="Times New Roman"/>
        </w:rPr>
        <w:t>ed</w:t>
      </w:r>
      <w:r w:rsidR="0019763A" w:rsidRPr="005A097B">
        <w:rPr>
          <w:rFonts w:ascii="Times New Roman" w:hAnsi="Times New Roman"/>
        </w:rPr>
        <w:t xml:space="preserve"> </w:t>
      </w:r>
      <w:r w:rsidR="005731BF" w:rsidRPr="005A097B">
        <w:rPr>
          <w:rFonts w:ascii="Times New Roman" w:hAnsi="Times New Roman"/>
        </w:rPr>
        <w:t>a</w:t>
      </w:r>
      <w:r w:rsidR="0019763A" w:rsidRPr="005A097B">
        <w:rPr>
          <w:rFonts w:ascii="Times New Roman" w:hAnsi="Times New Roman"/>
        </w:rPr>
        <w:t xml:space="preserve"> greedy heuristic to deal </w:t>
      </w:r>
      <w:r w:rsidR="005E0F95">
        <w:rPr>
          <w:rFonts w:ascii="Times New Roman" w:hAnsi="Times New Roman"/>
        </w:rPr>
        <w:t xml:space="preserve">with </w:t>
      </w:r>
      <w:r w:rsidR="0019763A" w:rsidRPr="005A097B">
        <w:rPr>
          <w:rFonts w:ascii="Times New Roman" w:hAnsi="Times New Roman"/>
        </w:rPr>
        <w:t>the additional complexity</w:t>
      </w:r>
      <w:r w:rsidR="00EA142F" w:rsidRPr="005A097B">
        <w:rPr>
          <w:rFonts w:ascii="Times New Roman" w:hAnsi="Times New Roman"/>
        </w:rPr>
        <w:t xml:space="preserve">. </w:t>
      </w:r>
      <w:r w:rsidR="005E0F95">
        <w:rPr>
          <w:rFonts w:ascii="Times New Roman" w:hAnsi="Times New Roman"/>
        </w:rPr>
        <w:t>This heuristic</w:t>
      </w:r>
      <w:r w:rsidR="00EA142F" w:rsidRPr="005A097B">
        <w:rPr>
          <w:rFonts w:ascii="Times New Roman" w:hAnsi="Times New Roman"/>
        </w:rPr>
        <w:t xml:space="preserve"> is</w:t>
      </w:r>
      <w:r w:rsidR="0019763A" w:rsidRPr="005A097B">
        <w:rPr>
          <w:rFonts w:ascii="Times New Roman" w:hAnsi="Times New Roman"/>
        </w:rPr>
        <w:t xml:space="preserve"> integrated into </w:t>
      </w:r>
      <w:r w:rsidR="005E0F95">
        <w:rPr>
          <w:rFonts w:ascii="Times New Roman" w:hAnsi="Times New Roman"/>
        </w:rPr>
        <w:t xml:space="preserve">the </w:t>
      </w:r>
      <w:r w:rsidR="00553B24" w:rsidRPr="005A097B">
        <w:rPr>
          <w:rFonts w:ascii="Times New Roman" w:hAnsi="Times New Roman"/>
        </w:rPr>
        <w:t xml:space="preserve">HGSADC </w:t>
      </w:r>
      <w:r w:rsidR="0019763A" w:rsidRPr="005A097B">
        <w:rPr>
          <w:rFonts w:ascii="Times New Roman" w:hAnsi="Times New Roman"/>
        </w:rPr>
        <w:t xml:space="preserve">to form the proposed </w:t>
      </w:r>
      <w:r w:rsidRPr="005A097B">
        <w:rPr>
          <w:rFonts w:ascii="Times New Roman" w:hAnsi="Times New Roman"/>
        </w:rPr>
        <w:t xml:space="preserve">combined </w:t>
      </w:r>
      <w:r w:rsidR="00CA381A" w:rsidRPr="005A097B">
        <w:rPr>
          <w:rFonts w:ascii="Times New Roman" w:hAnsi="Times New Roman"/>
        </w:rPr>
        <w:t>hybrid GA</w:t>
      </w:r>
      <w:r w:rsidR="0019763A" w:rsidRPr="005A097B">
        <w:rPr>
          <w:rFonts w:ascii="Times New Roman" w:hAnsi="Times New Roman"/>
        </w:rPr>
        <w:t xml:space="preserve">. </w:t>
      </w:r>
      <w:r w:rsidR="009B2ACA" w:rsidRPr="005A097B">
        <w:rPr>
          <w:rFonts w:ascii="Times New Roman" w:hAnsi="Times New Roman"/>
        </w:rPr>
        <w:t xml:space="preserve">To improve </w:t>
      </w:r>
      <w:r w:rsidR="005E0F95">
        <w:rPr>
          <w:rFonts w:ascii="Times New Roman" w:hAnsi="Times New Roman"/>
        </w:rPr>
        <w:t xml:space="preserve">the </w:t>
      </w:r>
      <w:r w:rsidR="009B2ACA" w:rsidRPr="005A097B">
        <w:rPr>
          <w:rFonts w:ascii="Times New Roman" w:hAnsi="Times New Roman"/>
        </w:rPr>
        <w:t>solution quality, m</w:t>
      </w:r>
      <w:r w:rsidR="00553B24" w:rsidRPr="005A097B">
        <w:rPr>
          <w:rFonts w:ascii="Times New Roman" w:hAnsi="Times New Roman"/>
        </w:rPr>
        <w:t xml:space="preserve">ore local </w:t>
      </w:r>
      <w:r w:rsidR="001E1054" w:rsidRPr="005A097B">
        <w:rPr>
          <w:rFonts w:ascii="Times New Roman" w:hAnsi="Times New Roman"/>
        </w:rPr>
        <w:t xml:space="preserve">search operators are also incorporated into </w:t>
      </w:r>
      <w:r w:rsidR="005E0F95">
        <w:rPr>
          <w:rFonts w:ascii="Times New Roman" w:hAnsi="Times New Roman"/>
        </w:rPr>
        <w:t xml:space="preserve">the </w:t>
      </w:r>
      <w:r w:rsidR="00553B24" w:rsidRPr="005A097B">
        <w:rPr>
          <w:rFonts w:ascii="Times New Roman" w:hAnsi="Times New Roman"/>
        </w:rPr>
        <w:t>HGSADC</w:t>
      </w:r>
      <w:r w:rsidR="001E1054" w:rsidRPr="005A097B">
        <w:rPr>
          <w:rFonts w:ascii="Times New Roman" w:hAnsi="Times New Roman"/>
        </w:rPr>
        <w:t xml:space="preserve">. </w:t>
      </w:r>
      <w:r w:rsidR="00722F96" w:rsidRPr="005A097B">
        <w:rPr>
          <w:rFonts w:ascii="Times New Roman" w:hAnsi="Times New Roman"/>
        </w:rPr>
        <w:t xml:space="preserve">The crossover operator is also modified to suit our application. </w:t>
      </w:r>
      <w:r w:rsidR="0019763A" w:rsidRPr="005A097B">
        <w:rPr>
          <w:rFonts w:ascii="Times New Roman" w:hAnsi="Times New Roman"/>
        </w:rPr>
        <w:t xml:space="preserve">To show the efficiency and accuracy of the </w:t>
      </w:r>
      <w:r w:rsidR="004A5401" w:rsidRPr="005A097B">
        <w:rPr>
          <w:rFonts w:ascii="Times New Roman" w:hAnsi="Times New Roman"/>
        </w:rPr>
        <w:t>proposed solution method</w:t>
      </w:r>
      <w:r w:rsidR="0019763A" w:rsidRPr="005A097B">
        <w:rPr>
          <w:rFonts w:ascii="Times New Roman" w:hAnsi="Times New Roman"/>
        </w:rPr>
        <w:t>, we set up different test scenarios and compare the results obtained from the exact method.</w:t>
      </w:r>
      <w:r w:rsidR="00AA4AE3" w:rsidRPr="005A097B">
        <w:rPr>
          <w:rFonts w:ascii="Times New Roman" w:hAnsi="Times New Roman"/>
        </w:rPr>
        <w:t xml:space="preserve"> Small examples are also set up to illustrate </w:t>
      </w:r>
      <w:r w:rsidR="005E0F95">
        <w:rPr>
          <w:rFonts w:ascii="Times New Roman" w:hAnsi="Times New Roman"/>
        </w:rPr>
        <w:t xml:space="preserve">the </w:t>
      </w:r>
      <w:r w:rsidR="00AA4AE3" w:rsidRPr="005A097B">
        <w:rPr>
          <w:rFonts w:ascii="Times New Roman" w:hAnsi="Times New Roman"/>
        </w:rPr>
        <w:t>problem properties.</w:t>
      </w:r>
    </w:p>
    <w:p w14:paraId="467CCE73" w14:textId="77777777" w:rsidR="0019763A" w:rsidRPr="005A097B" w:rsidRDefault="0019763A" w:rsidP="005C5A99">
      <w:pPr>
        <w:widowControl w:val="0"/>
        <w:snapToGrid w:val="0"/>
        <w:ind w:firstLineChars="200" w:firstLine="440"/>
        <w:jc w:val="both"/>
        <w:rPr>
          <w:rFonts w:ascii="Times New Roman" w:hAnsi="Times New Roman"/>
        </w:rPr>
      </w:pPr>
      <w:r w:rsidRPr="005A097B">
        <w:rPr>
          <w:rFonts w:ascii="Times New Roman" w:eastAsia="PMingLiU" w:hAnsi="Times New Roman"/>
          <w:lang w:eastAsia="zh-TW"/>
        </w:rPr>
        <w:t>T</w:t>
      </w:r>
      <w:r w:rsidRPr="005A097B">
        <w:rPr>
          <w:rFonts w:ascii="Times New Roman" w:hAnsi="Times New Roman"/>
        </w:rPr>
        <w:t>he contributions of this study include the following.</w:t>
      </w:r>
    </w:p>
    <w:p w14:paraId="3D08D969" w14:textId="4493AE57" w:rsidR="0019763A" w:rsidRPr="005A097B" w:rsidRDefault="0019763A" w:rsidP="00204E4C">
      <w:pPr>
        <w:pStyle w:val="ListParagraph1"/>
        <w:widowControl w:val="0"/>
        <w:numPr>
          <w:ilvl w:val="0"/>
          <w:numId w:val="2"/>
        </w:numPr>
        <w:snapToGrid w:val="0"/>
        <w:contextualSpacing w:val="0"/>
        <w:jc w:val="both"/>
        <w:rPr>
          <w:rFonts w:ascii="Times New Roman" w:hAnsi="Times New Roman"/>
        </w:rPr>
      </w:pPr>
      <w:r w:rsidRPr="005A097B">
        <w:rPr>
          <w:rFonts w:ascii="Times New Roman" w:hAnsi="Times New Roman"/>
        </w:rPr>
        <w:t xml:space="preserve">We propose a new </w:t>
      </w:r>
      <w:r w:rsidR="00386D0A" w:rsidRPr="005A097B">
        <w:rPr>
          <w:rFonts w:ascii="Times New Roman" w:hAnsi="Times New Roman"/>
        </w:rPr>
        <w:t>S</w:t>
      </w:r>
      <w:r w:rsidRPr="005A097B">
        <w:rPr>
          <w:rFonts w:ascii="Times New Roman" w:hAnsi="Times New Roman"/>
        </w:rPr>
        <w:t xml:space="preserve">BRP problem with multiple types of </w:t>
      </w:r>
      <w:r w:rsidR="00951E69" w:rsidRPr="005A097B">
        <w:rPr>
          <w:rFonts w:ascii="Times New Roman" w:hAnsi="Times New Roman"/>
        </w:rPr>
        <w:t>bike</w:t>
      </w:r>
      <w:r w:rsidRPr="005A097B">
        <w:rPr>
          <w:rFonts w:ascii="Times New Roman" w:hAnsi="Times New Roman"/>
        </w:rPr>
        <w:t>s</w:t>
      </w:r>
      <w:r w:rsidR="00500146" w:rsidRPr="005A097B">
        <w:rPr>
          <w:rFonts w:ascii="Times New Roman" w:hAnsi="Times New Roman"/>
        </w:rPr>
        <w:t xml:space="preserve">, multiple vehicle compartments, and </w:t>
      </w:r>
      <w:r w:rsidR="001E7609" w:rsidRPr="005A097B">
        <w:rPr>
          <w:rFonts w:ascii="Times New Roman" w:hAnsi="Times New Roman"/>
        </w:rPr>
        <w:t>substitution and occupancy properties</w:t>
      </w:r>
      <w:r w:rsidR="005E0F95">
        <w:rPr>
          <w:rFonts w:ascii="Times New Roman" w:hAnsi="Times New Roman"/>
        </w:rPr>
        <w:t>.</w:t>
      </w:r>
    </w:p>
    <w:p w14:paraId="17895D80" w14:textId="709428E1" w:rsidR="0019763A" w:rsidRPr="005A097B" w:rsidRDefault="0019763A" w:rsidP="00204E4C">
      <w:pPr>
        <w:pStyle w:val="ListParagraph1"/>
        <w:widowControl w:val="0"/>
        <w:numPr>
          <w:ilvl w:val="0"/>
          <w:numId w:val="2"/>
        </w:numPr>
        <w:snapToGrid w:val="0"/>
        <w:contextualSpacing w:val="0"/>
        <w:jc w:val="both"/>
        <w:rPr>
          <w:rFonts w:ascii="Times New Roman" w:hAnsi="Times New Roman"/>
        </w:rPr>
      </w:pPr>
      <w:r w:rsidRPr="005A097B">
        <w:rPr>
          <w:rFonts w:ascii="Times New Roman" w:hAnsi="Times New Roman"/>
        </w:rPr>
        <w:t>We examine problem properties</w:t>
      </w:r>
      <w:r w:rsidR="005E0F95">
        <w:rPr>
          <w:rFonts w:ascii="Times New Roman" w:hAnsi="Times New Roman"/>
        </w:rPr>
        <w:t>.</w:t>
      </w:r>
    </w:p>
    <w:p w14:paraId="0BD4AE80" w14:textId="355154AC" w:rsidR="0019763A" w:rsidRPr="005A097B" w:rsidRDefault="00A7542F" w:rsidP="00204E4C">
      <w:pPr>
        <w:pStyle w:val="ListParagraph1"/>
        <w:widowControl w:val="0"/>
        <w:numPr>
          <w:ilvl w:val="0"/>
          <w:numId w:val="2"/>
        </w:numPr>
        <w:snapToGrid w:val="0"/>
        <w:contextualSpacing w:val="0"/>
        <w:jc w:val="both"/>
        <w:rPr>
          <w:rFonts w:ascii="Times New Roman" w:hAnsi="Times New Roman"/>
        </w:rPr>
      </w:pPr>
      <w:r w:rsidRPr="005A097B">
        <w:rPr>
          <w:rFonts w:ascii="Times New Roman" w:hAnsi="Times New Roman"/>
        </w:rPr>
        <w:t xml:space="preserve">We develop an efficient </w:t>
      </w:r>
      <w:r w:rsidR="00620910" w:rsidRPr="005A097B">
        <w:rPr>
          <w:rFonts w:ascii="Times New Roman" w:hAnsi="Times New Roman"/>
        </w:rPr>
        <w:t>heuristic</w:t>
      </w:r>
      <w:r w:rsidR="00C47702" w:rsidRPr="005A097B">
        <w:rPr>
          <w:rFonts w:ascii="Times New Roman" w:hAnsi="Times New Roman"/>
        </w:rPr>
        <w:t xml:space="preserve"> </w:t>
      </w:r>
      <w:r w:rsidR="005E0F95">
        <w:rPr>
          <w:rFonts w:ascii="Times New Roman" w:hAnsi="Times New Roman"/>
        </w:rPr>
        <w:t>that</w:t>
      </w:r>
      <w:r w:rsidR="008E5419" w:rsidRPr="005A097B">
        <w:rPr>
          <w:rFonts w:ascii="Times New Roman" w:hAnsi="Times New Roman"/>
        </w:rPr>
        <w:t xml:space="preserve"> can</w:t>
      </w:r>
      <w:r w:rsidR="00C47702" w:rsidRPr="005A097B">
        <w:rPr>
          <w:rFonts w:ascii="Times New Roman" w:hAnsi="Times New Roman"/>
        </w:rPr>
        <w:t xml:space="preserve"> </w:t>
      </w:r>
      <w:r w:rsidR="00FC4395" w:rsidRPr="005A097B">
        <w:rPr>
          <w:rFonts w:ascii="Times New Roman" w:hAnsi="Times New Roman"/>
        </w:rPr>
        <w:t>obtain high</w:t>
      </w:r>
      <w:r w:rsidR="005E0F95">
        <w:rPr>
          <w:rFonts w:ascii="Times New Roman" w:hAnsi="Times New Roman"/>
        </w:rPr>
        <w:t>-</w:t>
      </w:r>
      <w:r w:rsidR="00FC4395" w:rsidRPr="005A097B">
        <w:rPr>
          <w:rFonts w:ascii="Times New Roman" w:hAnsi="Times New Roman"/>
        </w:rPr>
        <w:t>quality solutions for large instances</w:t>
      </w:r>
      <w:r w:rsidR="0019763A" w:rsidRPr="005A097B">
        <w:rPr>
          <w:rFonts w:ascii="Times New Roman" w:hAnsi="Times New Roman"/>
        </w:rPr>
        <w:t>.</w:t>
      </w:r>
    </w:p>
    <w:p w14:paraId="79372469" w14:textId="0C2A20A8" w:rsidR="0019763A" w:rsidRPr="005A097B" w:rsidRDefault="0019763A" w:rsidP="00204E4C">
      <w:pPr>
        <w:widowControl w:val="0"/>
        <w:autoSpaceDE w:val="0"/>
        <w:autoSpaceDN w:val="0"/>
        <w:adjustRightInd w:val="0"/>
        <w:snapToGrid w:val="0"/>
        <w:ind w:firstLineChars="153" w:firstLine="337"/>
        <w:jc w:val="both"/>
        <w:rPr>
          <w:rFonts w:ascii="Times New Roman" w:hAnsi="Times New Roman"/>
        </w:rPr>
      </w:pPr>
      <w:r w:rsidRPr="005A097B">
        <w:rPr>
          <w:rFonts w:ascii="Times New Roman" w:hAnsi="Times New Roman"/>
        </w:rPr>
        <w:t xml:space="preserve">The </w:t>
      </w:r>
      <w:r w:rsidR="001E3E44">
        <w:rPr>
          <w:rFonts w:ascii="Times New Roman" w:hAnsi="Times New Roman"/>
        </w:rPr>
        <w:t>remainder</w:t>
      </w:r>
      <w:r w:rsidRPr="005A097B">
        <w:rPr>
          <w:rFonts w:ascii="Times New Roman" w:hAnsi="Times New Roman"/>
        </w:rPr>
        <w:t xml:space="preserve"> of this paper is organized as follows. Section 2 describes and formulates the proposed problem. Section 3 presents the </w:t>
      </w:r>
      <w:r w:rsidR="007D36DC" w:rsidRPr="005A097B">
        <w:rPr>
          <w:rFonts w:ascii="Times New Roman" w:hAnsi="Times New Roman"/>
        </w:rPr>
        <w:t xml:space="preserve">combined </w:t>
      </w:r>
      <w:r w:rsidRPr="005A097B">
        <w:rPr>
          <w:rFonts w:ascii="Times New Roman" w:hAnsi="Times New Roman"/>
        </w:rPr>
        <w:t xml:space="preserve">hybrid GA. Section 4 depicts the numerical </w:t>
      </w:r>
      <w:r w:rsidR="0022717B" w:rsidRPr="005A097B">
        <w:rPr>
          <w:rFonts w:ascii="Times New Roman" w:hAnsi="Times New Roman"/>
        </w:rPr>
        <w:t>examples</w:t>
      </w:r>
      <w:r w:rsidRPr="005A097B">
        <w:rPr>
          <w:rFonts w:ascii="Times New Roman" w:hAnsi="Times New Roman"/>
        </w:rPr>
        <w:t xml:space="preserve">. Finally, section 5 gives </w:t>
      </w:r>
      <w:r w:rsidR="005E0F95">
        <w:rPr>
          <w:rFonts w:ascii="Times New Roman" w:hAnsi="Times New Roman"/>
        </w:rPr>
        <w:t xml:space="preserve">our </w:t>
      </w:r>
      <w:r w:rsidRPr="005A097B">
        <w:rPr>
          <w:rFonts w:ascii="Times New Roman" w:hAnsi="Times New Roman"/>
        </w:rPr>
        <w:t>conclusions</w:t>
      </w:r>
      <w:r w:rsidR="00E20A15" w:rsidRPr="005A097B">
        <w:rPr>
          <w:rFonts w:ascii="Times New Roman" w:hAnsi="Times New Roman"/>
        </w:rPr>
        <w:t xml:space="preserve"> and directions for future research</w:t>
      </w:r>
      <w:r w:rsidRPr="005A097B">
        <w:rPr>
          <w:rFonts w:ascii="Times New Roman" w:hAnsi="Times New Roman"/>
        </w:rPr>
        <w:t>.</w:t>
      </w:r>
    </w:p>
    <w:p w14:paraId="63DEFAAB" w14:textId="77777777" w:rsidR="00E26B94" w:rsidRPr="005A097B" w:rsidRDefault="00E26B94" w:rsidP="00204E4C">
      <w:pPr>
        <w:widowControl w:val="0"/>
        <w:autoSpaceDE w:val="0"/>
        <w:autoSpaceDN w:val="0"/>
        <w:adjustRightInd w:val="0"/>
        <w:snapToGrid w:val="0"/>
        <w:ind w:firstLineChars="153" w:firstLine="337"/>
        <w:jc w:val="both"/>
        <w:rPr>
          <w:rFonts w:ascii="Times New Roman" w:hAnsi="Times New Roman"/>
        </w:rPr>
      </w:pPr>
    </w:p>
    <w:bookmarkEnd w:id="2"/>
    <w:bookmarkEnd w:id="3"/>
    <w:p w14:paraId="537CCE06" w14:textId="6CCC2573" w:rsidR="00F95575" w:rsidRPr="005A097B" w:rsidRDefault="00F95575" w:rsidP="00204E4C">
      <w:pPr>
        <w:widowControl w:val="0"/>
        <w:autoSpaceDE w:val="0"/>
        <w:autoSpaceDN w:val="0"/>
        <w:adjustRightInd w:val="0"/>
        <w:snapToGrid w:val="0"/>
        <w:jc w:val="both"/>
        <w:rPr>
          <w:rFonts w:ascii="Times New Roman" w:hAnsi="Times New Roman"/>
          <w:b/>
        </w:rPr>
      </w:pPr>
      <w:r w:rsidRPr="005A097B">
        <w:rPr>
          <w:rFonts w:ascii="Times New Roman" w:hAnsi="Times New Roman"/>
          <w:b/>
        </w:rPr>
        <w:t xml:space="preserve">2. </w:t>
      </w:r>
      <w:r w:rsidR="007E022B" w:rsidRPr="005A097B">
        <w:rPr>
          <w:rFonts w:ascii="Times New Roman" w:hAnsi="Times New Roman"/>
          <w:b/>
        </w:rPr>
        <w:t>P</w:t>
      </w:r>
      <w:r w:rsidRPr="005A097B">
        <w:rPr>
          <w:rFonts w:ascii="Times New Roman" w:hAnsi="Times New Roman"/>
          <w:b/>
        </w:rPr>
        <w:t>roblem description and formulation</w:t>
      </w:r>
    </w:p>
    <w:p w14:paraId="75F89C03" w14:textId="08217213" w:rsidR="00F95575" w:rsidRPr="005A097B" w:rsidRDefault="00F95575" w:rsidP="00204E4C">
      <w:pPr>
        <w:widowControl w:val="0"/>
        <w:autoSpaceDE w:val="0"/>
        <w:autoSpaceDN w:val="0"/>
        <w:adjustRightInd w:val="0"/>
        <w:snapToGrid w:val="0"/>
        <w:jc w:val="both"/>
        <w:rPr>
          <w:rFonts w:ascii="Times New Roman" w:hAnsi="Times New Roman"/>
          <w:b/>
        </w:rPr>
      </w:pPr>
      <w:r w:rsidRPr="005A097B">
        <w:rPr>
          <w:rFonts w:ascii="Times New Roman" w:hAnsi="Times New Roman"/>
          <w:b/>
        </w:rPr>
        <w:t xml:space="preserve">2.1 </w:t>
      </w:r>
      <w:r w:rsidR="007E022B" w:rsidRPr="005A097B">
        <w:rPr>
          <w:rFonts w:ascii="Times New Roman" w:hAnsi="Times New Roman"/>
          <w:b/>
        </w:rPr>
        <w:t>P</w:t>
      </w:r>
      <w:r w:rsidRPr="005A097B">
        <w:rPr>
          <w:rFonts w:ascii="Times New Roman" w:hAnsi="Times New Roman"/>
          <w:b/>
        </w:rPr>
        <w:t>roblem description</w:t>
      </w:r>
    </w:p>
    <w:p w14:paraId="7297D529" w14:textId="465A7ACC" w:rsidR="005E09A0" w:rsidRPr="005A097B" w:rsidRDefault="005E09A0" w:rsidP="00204E4C">
      <w:pPr>
        <w:widowControl w:val="0"/>
        <w:autoSpaceDE w:val="0"/>
        <w:autoSpaceDN w:val="0"/>
        <w:adjustRightInd w:val="0"/>
        <w:snapToGrid w:val="0"/>
        <w:ind w:firstLineChars="150" w:firstLine="330"/>
        <w:jc w:val="both"/>
        <w:rPr>
          <w:rFonts w:ascii="Times New Roman" w:hAnsi="Times New Roman"/>
        </w:rPr>
      </w:pPr>
      <w:r w:rsidRPr="005A097B">
        <w:rPr>
          <w:rFonts w:ascii="Times New Roman" w:hAnsi="Times New Roman"/>
        </w:rPr>
        <w:t xml:space="preserve">Consider a complete directed graph </w:t>
      </w:r>
      <w:r w:rsidRPr="005A097B">
        <w:rPr>
          <w:rFonts w:ascii="Times New Roman" w:hAnsi="Times New Roman"/>
          <w:i/>
        </w:rPr>
        <w:t xml:space="preserve">G </w:t>
      </w:r>
      <w:r w:rsidRPr="005A097B">
        <w:rPr>
          <w:rFonts w:ascii="Times New Roman" w:hAnsi="Times New Roman"/>
        </w:rPr>
        <w:t>= (</w:t>
      </w:r>
      <m:oMath>
        <m:r>
          <w:rPr>
            <w:rFonts w:ascii="Cambria Math" w:hAnsi="Cambria Math"/>
          </w:rPr>
          <m:t>N</m:t>
        </m:r>
      </m:oMath>
      <w:r w:rsidRPr="005A097B">
        <w:rPr>
          <w:rFonts w:ascii="Times New Roman" w:hAnsi="Times New Roman"/>
        </w:rPr>
        <w:t xml:space="preserve">, </w:t>
      </w:r>
      <w:r w:rsidRPr="005A097B">
        <w:rPr>
          <w:rFonts w:ascii="Times New Roman" w:hAnsi="Times New Roman"/>
          <w:i/>
        </w:rPr>
        <w:t>A</w:t>
      </w:r>
      <w:r w:rsidRPr="005A097B">
        <w:rPr>
          <w:rFonts w:ascii="Times New Roman" w:hAnsi="Times New Roman"/>
        </w:rPr>
        <w:t xml:space="preserve">) with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A097B">
        <w:rPr>
          <w:rFonts w:ascii="Times New Roman" w:hAnsi="Times New Roman"/>
        </w:rPr>
        <w:t xml:space="preserve">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A097B">
        <w:rPr>
          <w:rFonts w:ascii="Times New Roman" w:hAnsi="Times New Roman"/>
          <w:i/>
        </w:rPr>
        <w:t xml:space="preserve"> </w:t>
      </w:r>
      <w:r w:rsidRPr="005A097B">
        <w:rPr>
          <w:rFonts w:ascii="Times New Roman" w:hAnsi="Times New Roman"/>
        </w:rPr>
        <w:t xml:space="preserve">&gt; 1) types of bikes, where </w:t>
      </w:r>
      <m:oMath>
        <m:r>
          <w:rPr>
            <w:rFonts w:ascii="Cambria Math" w:hAnsi="Cambria Math"/>
          </w:rPr>
          <m:t>N</m:t>
        </m:r>
      </m:oMath>
      <w:r w:rsidRPr="005A097B">
        <w:rPr>
          <w:rFonts w:ascii="Times New Roman" w:hAnsi="Times New Roman"/>
        </w:rPr>
        <w:t xml:space="preserve"> is the set of nodes and </w:t>
      </w:r>
      <w:r w:rsidRPr="005A097B">
        <w:rPr>
          <w:rFonts w:ascii="Times New Roman" w:hAnsi="Times New Roman"/>
          <w:i/>
        </w:rPr>
        <w:t>A</w:t>
      </w:r>
      <w:r w:rsidRPr="005A097B">
        <w:rPr>
          <w:rFonts w:ascii="Times New Roman" w:hAnsi="Times New Roman"/>
        </w:rPr>
        <w:t xml:space="preserve"> is the set of arcs. Each node with a positive node number represents a station and the node number 0 represents the depot. Each station is equipped with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A097B">
        <w:rPr>
          <w:rFonts w:ascii="Times New Roman" w:hAnsi="Times New Roman"/>
        </w:rPr>
        <w:t xml:space="preserve"> types of lockers. Each type of bike can only be parked </w:t>
      </w:r>
      <w:r w:rsidR="005E0F95">
        <w:rPr>
          <w:rFonts w:ascii="Times New Roman" w:hAnsi="Times New Roman"/>
        </w:rPr>
        <w:t>in</w:t>
      </w:r>
      <w:r w:rsidRPr="005A097B">
        <w:rPr>
          <w:rFonts w:ascii="Times New Roman" w:hAnsi="Times New Roman"/>
        </w:rPr>
        <w:t xml:space="preserve"> its own type of locker. The demand for each type of bike is assumed to be known and can be estimated from daily usage. Without loss of generality, stations may have </w:t>
      </w:r>
      <w:r w:rsidR="005E0F95">
        <w:rPr>
          <w:rFonts w:ascii="Times New Roman" w:hAnsi="Times New Roman"/>
        </w:rPr>
        <w:t>a surplus</w:t>
      </w:r>
      <w:r w:rsidRPr="005A097B">
        <w:rPr>
          <w:rFonts w:ascii="Times New Roman" w:hAnsi="Times New Roman"/>
        </w:rPr>
        <w:t xml:space="preserve">, </w:t>
      </w:r>
      <w:r w:rsidR="005E0F95">
        <w:rPr>
          <w:rFonts w:ascii="Times New Roman" w:hAnsi="Times New Roman"/>
        </w:rPr>
        <w:t>a shortage</w:t>
      </w:r>
      <w:r w:rsidRPr="005A097B">
        <w:rPr>
          <w:rFonts w:ascii="Times New Roman" w:hAnsi="Times New Roman"/>
        </w:rPr>
        <w:t xml:space="preserve">, or just enough bikes. Each station is allowed to have </w:t>
      </w:r>
      <w:r w:rsidR="005E0F95">
        <w:rPr>
          <w:rFonts w:ascii="Times New Roman" w:hAnsi="Times New Roman"/>
        </w:rPr>
        <w:t>a surplus of</w:t>
      </w:r>
      <w:r w:rsidRPr="005A097B">
        <w:rPr>
          <w:rFonts w:ascii="Times New Roman" w:hAnsi="Times New Roman"/>
        </w:rPr>
        <w:t xml:space="preserve"> certain types </w:t>
      </w:r>
      <w:r w:rsidR="00341709">
        <w:rPr>
          <w:rFonts w:ascii="Times New Roman" w:hAnsi="Times New Roman"/>
        </w:rPr>
        <w:t>and a shortage of</w:t>
      </w:r>
      <w:r w:rsidRPr="005A097B">
        <w:rPr>
          <w:rFonts w:ascii="Times New Roman" w:hAnsi="Times New Roman"/>
        </w:rPr>
        <w:t xml:space="preserve"> others. The depot does not contain bikes. This assumption </w:t>
      </w:r>
      <w:r w:rsidR="00341709">
        <w:rPr>
          <w:rFonts w:ascii="Times New Roman" w:hAnsi="Times New Roman"/>
        </w:rPr>
        <w:t>conforms</w:t>
      </w:r>
      <w:r w:rsidRPr="005A097B">
        <w:rPr>
          <w:rFonts w:ascii="Times New Roman" w:hAnsi="Times New Roman"/>
        </w:rPr>
        <w:t xml:space="preserve"> with the case </w:t>
      </w:r>
      <w:r w:rsidR="00341709">
        <w:rPr>
          <w:rFonts w:ascii="Times New Roman" w:hAnsi="Times New Roman"/>
        </w:rPr>
        <w:t>in which</w:t>
      </w:r>
      <w:r w:rsidRPr="005A097B">
        <w:rPr>
          <w:rFonts w:ascii="Times New Roman" w:hAnsi="Times New Roman"/>
        </w:rPr>
        <w:t xml:space="preserve"> the repositioning operation is performed by a third-party logistics company with no bikes at its company location.</w:t>
      </w:r>
    </w:p>
    <w:p w14:paraId="45D97FA7" w14:textId="0F104524" w:rsidR="005E09A0" w:rsidRPr="005A097B" w:rsidRDefault="005E09A0" w:rsidP="00204E4C">
      <w:pPr>
        <w:widowControl w:val="0"/>
        <w:autoSpaceDE w:val="0"/>
        <w:autoSpaceDN w:val="0"/>
        <w:adjustRightInd w:val="0"/>
        <w:snapToGrid w:val="0"/>
        <w:ind w:firstLineChars="150" w:firstLine="330"/>
        <w:jc w:val="both"/>
        <w:rPr>
          <w:rFonts w:ascii="Times New Roman" w:hAnsi="Times New Roman"/>
        </w:rPr>
      </w:pPr>
      <w:r w:rsidRPr="005A097B">
        <w:rPr>
          <w:rFonts w:ascii="Times New Roman" w:hAnsi="Times New Roman"/>
        </w:rPr>
        <w:t xml:space="preserve">A truck is needed to reposition bikes from stations with </w:t>
      </w:r>
      <w:r w:rsidR="00723737">
        <w:rPr>
          <w:rFonts w:ascii="Times New Roman" w:hAnsi="Times New Roman"/>
        </w:rPr>
        <w:t>a surplus of</w:t>
      </w:r>
      <w:r w:rsidRPr="005A097B">
        <w:rPr>
          <w:rFonts w:ascii="Times New Roman" w:hAnsi="Times New Roman"/>
        </w:rPr>
        <w:t xml:space="preserve"> bikes to those with </w:t>
      </w:r>
      <w:r w:rsidR="00723737">
        <w:rPr>
          <w:rFonts w:ascii="Times New Roman" w:hAnsi="Times New Roman"/>
        </w:rPr>
        <w:t>a shortage</w:t>
      </w:r>
      <w:r w:rsidRPr="005A097B">
        <w:rPr>
          <w:rFonts w:ascii="Times New Roman" w:hAnsi="Times New Roman"/>
        </w:rPr>
        <w:t xml:space="preserve"> to allow more </w:t>
      </w:r>
      <w:r w:rsidR="00723737">
        <w:rPr>
          <w:rFonts w:ascii="Times New Roman" w:hAnsi="Times New Roman"/>
        </w:rPr>
        <w:t>people</w:t>
      </w:r>
      <w:r w:rsidRPr="005A097B">
        <w:rPr>
          <w:rFonts w:ascii="Times New Roman" w:hAnsi="Times New Roman"/>
        </w:rPr>
        <w:t xml:space="preserve"> to </w:t>
      </w:r>
      <w:r w:rsidR="00723737">
        <w:rPr>
          <w:rFonts w:ascii="Times New Roman" w:hAnsi="Times New Roman"/>
        </w:rPr>
        <w:t>use them</w:t>
      </w:r>
      <w:r w:rsidRPr="005A097B">
        <w:rPr>
          <w:rFonts w:ascii="Times New Roman" w:hAnsi="Times New Roman"/>
        </w:rPr>
        <w:t>. The vehicle has</w:t>
      </w:r>
      <w:r w:rsidRPr="005A097B">
        <w:rPr>
          <w:rFonts w:ascii="Times New Roman" w:hAnsi="Times New Roman"/>
          <w:i/>
        </w:rPr>
        <w:t xml:space="preserve">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A097B">
        <w:rPr>
          <w:rFonts w:ascii="Times New Roman" w:hAnsi="Times New Roman"/>
        </w:rPr>
        <w:t xml:space="preserve"> separate </w:t>
      </w:r>
      <w:r w:rsidR="00723737">
        <w:rPr>
          <w:rFonts w:ascii="Times New Roman" w:hAnsi="Times New Roman"/>
        </w:rPr>
        <w:t>compartments</w:t>
      </w:r>
      <w:r w:rsidRPr="005A097B">
        <w:rPr>
          <w:rFonts w:ascii="Times New Roman" w:hAnsi="Times New Roman"/>
        </w:rPr>
        <w:t xml:space="preserve"> to accommodate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A097B">
        <w:rPr>
          <w:rFonts w:ascii="Times New Roman" w:hAnsi="Times New Roman"/>
        </w:rPr>
        <w:t xml:space="preserve"> types of bikes, with one </w:t>
      </w:r>
      <w:r w:rsidR="00723737">
        <w:rPr>
          <w:rFonts w:ascii="Times New Roman" w:hAnsi="Times New Roman"/>
        </w:rPr>
        <w:t>compartment</w:t>
      </w:r>
      <w:r w:rsidRPr="005A097B">
        <w:rPr>
          <w:rFonts w:ascii="Times New Roman" w:hAnsi="Times New Roman"/>
        </w:rPr>
        <w:t xml:space="preserve"> specific for one type. Each </w:t>
      </w:r>
      <w:r w:rsidR="00674EE9">
        <w:rPr>
          <w:rFonts w:ascii="Times New Roman" w:hAnsi="Times New Roman"/>
        </w:rPr>
        <w:t>compartment</w:t>
      </w:r>
      <w:r w:rsidRPr="005A097B">
        <w:rPr>
          <w:rFonts w:ascii="Times New Roman" w:hAnsi="Times New Roman"/>
        </w:rPr>
        <w:t xml:space="preserve"> has a fixed number of </w:t>
      </w:r>
      <w:r w:rsidR="00674EE9">
        <w:rPr>
          <w:rFonts w:ascii="Times New Roman" w:hAnsi="Times New Roman"/>
        </w:rPr>
        <w:t>spaces</w:t>
      </w:r>
      <w:r w:rsidRPr="005A097B">
        <w:rPr>
          <w:rFonts w:ascii="Times New Roman" w:hAnsi="Times New Roman"/>
        </w:rPr>
        <w:t xml:space="preserve">. We only consider one vehicle because each district is usually covered by a single truck to redistribute the bikes (Chemla et al., 2013a). The vehicle starts from the depot and returns to the depot after visiting some or all of the stations </w:t>
      </w:r>
      <w:r w:rsidR="007D6731">
        <w:rPr>
          <w:rFonts w:ascii="Times New Roman" w:hAnsi="Times New Roman"/>
        </w:rPr>
        <w:t>each</w:t>
      </w:r>
      <w:r w:rsidRPr="005A097B">
        <w:rPr>
          <w:rFonts w:ascii="Times New Roman" w:hAnsi="Times New Roman"/>
        </w:rPr>
        <w:t xml:space="preserve"> night</w:t>
      </w:r>
      <w:r w:rsidR="007D6731">
        <w:rPr>
          <w:rFonts w:ascii="Times New Roman" w:hAnsi="Times New Roman"/>
        </w:rPr>
        <w:t xml:space="preserve"> and visits e</w:t>
      </w:r>
      <w:r w:rsidRPr="005A097B">
        <w:rPr>
          <w:rFonts w:ascii="Times New Roman" w:hAnsi="Times New Roman"/>
        </w:rPr>
        <w:t xml:space="preserve">ach station </w:t>
      </w:r>
      <w:r w:rsidR="007D6731">
        <w:rPr>
          <w:rFonts w:ascii="Times New Roman" w:hAnsi="Times New Roman"/>
        </w:rPr>
        <w:t>no more than</w:t>
      </w:r>
      <w:r w:rsidRPr="005A097B">
        <w:rPr>
          <w:rFonts w:ascii="Times New Roman" w:hAnsi="Times New Roman"/>
        </w:rPr>
        <w:t xml:space="preserve"> once. </w:t>
      </w:r>
      <w:r w:rsidR="005C7B80" w:rsidRPr="005A097B">
        <w:rPr>
          <w:rFonts w:ascii="Times New Roman" w:hAnsi="Times New Roman"/>
        </w:rPr>
        <w:t xml:space="preserve">This </w:t>
      </w:r>
      <w:r w:rsidR="005C7B80" w:rsidRPr="005A097B">
        <w:rPr>
          <w:rFonts w:ascii="Times New Roman" w:hAnsi="Times New Roman"/>
        </w:rPr>
        <w:lastRenderedPageBreak/>
        <w:t>implies that it is not necessary for the vehicle to visit all nodes</w:t>
      </w:r>
      <w:r w:rsidR="000E5664">
        <w:rPr>
          <w:rFonts w:ascii="Times New Roman" w:hAnsi="Times New Roman"/>
        </w:rPr>
        <w:t>,</w:t>
      </w:r>
      <w:r w:rsidR="005C7B80" w:rsidRPr="005A097B">
        <w:rPr>
          <w:rFonts w:ascii="Times New Roman" w:hAnsi="Times New Roman"/>
        </w:rPr>
        <w:t xml:space="preserve"> as in the selective pickup and delivery problem (see</w:t>
      </w:r>
      <w:r w:rsidR="00871C9F" w:rsidRPr="005A097B">
        <w:rPr>
          <w:rFonts w:ascii="Times New Roman" w:hAnsi="Times New Roman"/>
        </w:rPr>
        <w:t xml:space="preserve"> </w:t>
      </w:r>
      <w:r w:rsidR="000E5664">
        <w:rPr>
          <w:rFonts w:ascii="Times New Roman" w:hAnsi="Times New Roman"/>
        </w:rPr>
        <w:t>for example</w:t>
      </w:r>
      <w:r w:rsidR="005C7B80" w:rsidRPr="005A097B">
        <w:rPr>
          <w:rFonts w:ascii="Times New Roman" w:hAnsi="Times New Roman"/>
        </w:rPr>
        <w:t xml:space="preserve"> Ho and Szeto, 2016). </w:t>
      </w:r>
      <w:r w:rsidRPr="005A097B">
        <w:rPr>
          <w:rFonts w:ascii="Times New Roman" w:hAnsi="Times New Roman"/>
        </w:rPr>
        <w:t xml:space="preserve">The handling cost at each station is considered to be a constant (and not dependent on the loading and unloading quantities) due to the assumption that all bikes are loaded or unloaded simultaneously (i.e., all bikes are loaded or unloaded in one single batch). This constant is incorporated into the travel cost of each link and hence is not explicitly shown in the formulation proposed. A station is allowed to be a pick-up station for one type of bike and a drop-off station for another type. </w:t>
      </w:r>
      <w:r w:rsidR="00DE6FC6">
        <w:rPr>
          <w:rFonts w:ascii="Times New Roman" w:hAnsi="Times New Roman"/>
        </w:rPr>
        <w:t>N</w:t>
      </w:r>
      <w:r w:rsidRPr="005A097B">
        <w:rPr>
          <w:rFonts w:ascii="Times New Roman" w:hAnsi="Times New Roman"/>
        </w:rPr>
        <w:t xml:space="preserve">o loading </w:t>
      </w:r>
      <w:r w:rsidR="000E5664">
        <w:rPr>
          <w:rFonts w:ascii="Times New Roman" w:hAnsi="Times New Roman"/>
        </w:rPr>
        <w:t>or</w:t>
      </w:r>
      <w:r w:rsidRPr="005A097B">
        <w:rPr>
          <w:rFonts w:ascii="Times New Roman" w:hAnsi="Times New Roman"/>
        </w:rPr>
        <w:t xml:space="preserve"> unloading activities </w:t>
      </w:r>
      <w:r w:rsidR="009448A5">
        <w:rPr>
          <w:rFonts w:ascii="Times New Roman" w:hAnsi="Times New Roman"/>
        </w:rPr>
        <w:t xml:space="preserve">are conducted </w:t>
      </w:r>
      <w:r w:rsidRPr="005A097B">
        <w:rPr>
          <w:rFonts w:ascii="Times New Roman" w:hAnsi="Times New Roman"/>
        </w:rPr>
        <w:t>at the depot.</w:t>
      </w:r>
    </w:p>
    <w:p w14:paraId="440309F3" w14:textId="51BD63DF" w:rsidR="005E09A0" w:rsidRPr="005A097B" w:rsidRDefault="00C00A04" w:rsidP="00204E4C">
      <w:pPr>
        <w:widowControl w:val="0"/>
        <w:autoSpaceDE w:val="0"/>
        <w:autoSpaceDN w:val="0"/>
        <w:adjustRightInd w:val="0"/>
        <w:snapToGrid w:val="0"/>
        <w:ind w:firstLineChars="150" w:firstLine="330"/>
        <w:jc w:val="both"/>
        <w:rPr>
          <w:rFonts w:ascii="Times New Roman" w:hAnsi="Times New Roman"/>
        </w:rPr>
      </w:pPr>
      <w:r w:rsidRPr="005A097B">
        <w:rPr>
          <w:rFonts w:ascii="Times New Roman" w:hAnsi="Times New Roman"/>
        </w:rPr>
        <w:t>The company may implement</w:t>
      </w:r>
      <w:r w:rsidR="005E09A0" w:rsidRPr="005A097B">
        <w:rPr>
          <w:rFonts w:ascii="Times New Roman" w:hAnsi="Times New Roman"/>
        </w:rPr>
        <w:t xml:space="preserve"> two new repositioning strategies. The first is </w:t>
      </w:r>
      <w:r w:rsidR="000E5664">
        <w:rPr>
          <w:rFonts w:ascii="Times New Roman" w:hAnsi="Times New Roman"/>
        </w:rPr>
        <w:t xml:space="preserve">the </w:t>
      </w:r>
      <w:r w:rsidR="005E09A0" w:rsidRPr="005A097B">
        <w:rPr>
          <w:rFonts w:ascii="Times New Roman" w:hAnsi="Times New Roman"/>
          <w:i/>
        </w:rPr>
        <w:t>substitution</w:t>
      </w:r>
      <w:r w:rsidR="005E09A0" w:rsidRPr="005A097B">
        <w:rPr>
          <w:rFonts w:ascii="Times New Roman" w:hAnsi="Times New Roman"/>
        </w:rPr>
        <w:t xml:space="preserve"> strategy, in which </w:t>
      </w:r>
      <w:r w:rsidR="000E5664">
        <w:rPr>
          <w:rFonts w:ascii="Times New Roman" w:hAnsi="Times New Roman"/>
        </w:rPr>
        <w:t>a</w:t>
      </w:r>
      <w:r w:rsidR="005E09A0" w:rsidRPr="005A097B">
        <w:rPr>
          <w:rFonts w:ascii="Times New Roman" w:hAnsi="Times New Roman"/>
        </w:rPr>
        <w:t xml:space="preserve"> shortage of some types of bikes </w:t>
      </w:r>
      <w:r w:rsidR="000E5664">
        <w:rPr>
          <w:rFonts w:ascii="Times New Roman" w:hAnsi="Times New Roman"/>
        </w:rPr>
        <w:t>can be</w:t>
      </w:r>
      <w:r w:rsidR="005E09A0" w:rsidRPr="005A097B">
        <w:rPr>
          <w:rFonts w:ascii="Times New Roman" w:hAnsi="Times New Roman"/>
        </w:rPr>
        <w:t xml:space="preserve"> solved by providing </w:t>
      </w:r>
      <w:r w:rsidR="000E5664">
        <w:rPr>
          <w:rFonts w:ascii="Times New Roman" w:hAnsi="Times New Roman"/>
        </w:rPr>
        <w:t xml:space="preserve">a </w:t>
      </w:r>
      <w:r w:rsidR="005E09A0" w:rsidRPr="005A097B">
        <w:rPr>
          <w:rFonts w:ascii="Times New Roman" w:hAnsi="Times New Roman"/>
        </w:rPr>
        <w:t xml:space="preserve">specified </w:t>
      </w:r>
      <w:r w:rsidR="000E5664">
        <w:rPr>
          <w:rFonts w:ascii="Times New Roman" w:hAnsi="Times New Roman"/>
        </w:rPr>
        <w:t xml:space="preserve">different </w:t>
      </w:r>
      <w:r w:rsidR="005E09A0" w:rsidRPr="005A097B">
        <w:rPr>
          <w:rFonts w:ascii="Times New Roman" w:hAnsi="Times New Roman"/>
        </w:rPr>
        <w:t xml:space="preserve">type as </w:t>
      </w:r>
      <w:r w:rsidR="000E5664">
        <w:rPr>
          <w:rFonts w:ascii="Times New Roman" w:hAnsi="Times New Roman"/>
        </w:rPr>
        <w:t xml:space="preserve">a </w:t>
      </w:r>
      <w:r w:rsidR="005E09A0" w:rsidRPr="005A097B">
        <w:rPr>
          <w:rFonts w:ascii="Times New Roman" w:hAnsi="Times New Roman"/>
        </w:rPr>
        <w:t>substitute. For example, if no one-seat bike</w:t>
      </w:r>
      <w:r w:rsidR="000E5664">
        <w:rPr>
          <w:rFonts w:ascii="Times New Roman" w:hAnsi="Times New Roman"/>
        </w:rPr>
        <w:t>s are available</w:t>
      </w:r>
      <w:r w:rsidR="005E09A0" w:rsidRPr="005A097B">
        <w:rPr>
          <w:rFonts w:ascii="Times New Roman" w:hAnsi="Times New Roman"/>
        </w:rPr>
        <w:t xml:space="preserve"> at a station, </w:t>
      </w:r>
      <w:r w:rsidR="000E5664">
        <w:rPr>
          <w:rFonts w:ascii="Times New Roman" w:hAnsi="Times New Roman"/>
        </w:rPr>
        <w:t xml:space="preserve">a </w:t>
      </w:r>
      <w:r w:rsidR="005E09A0" w:rsidRPr="005A097B">
        <w:rPr>
          <w:rFonts w:ascii="Times New Roman" w:hAnsi="Times New Roman"/>
        </w:rPr>
        <w:t xml:space="preserve">user can use </w:t>
      </w:r>
      <w:r w:rsidR="000E5664">
        <w:rPr>
          <w:rFonts w:ascii="Times New Roman" w:hAnsi="Times New Roman"/>
        </w:rPr>
        <w:t xml:space="preserve">a </w:t>
      </w:r>
      <w:r w:rsidR="005E09A0" w:rsidRPr="005A097B">
        <w:rPr>
          <w:rFonts w:ascii="Times New Roman" w:hAnsi="Times New Roman"/>
        </w:rPr>
        <w:t xml:space="preserve">two-seat bikes as </w:t>
      </w:r>
      <w:r w:rsidR="000E5664">
        <w:rPr>
          <w:rFonts w:ascii="Times New Roman" w:hAnsi="Times New Roman"/>
        </w:rPr>
        <w:t xml:space="preserve">a </w:t>
      </w:r>
      <w:r w:rsidR="005E09A0" w:rsidRPr="005A097B">
        <w:rPr>
          <w:rFonts w:ascii="Times New Roman" w:hAnsi="Times New Roman"/>
        </w:rPr>
        <w:t>substitute</w:t>
      </w:r>
      <w:r w:rsidR="000E5664">
        <w:rPr>
          <w:rFonts w:ascii="Times New Roman" w:hAnsi="Times New Roman"/>
        </w:rPr>
        <w:t>;</w:t>
      </w:r>
      <w:r w:rsidR="005E09A0" w:rsidRPr="005A097B">
        <w:rPr>
          <w:rFonts w:ascii="Times New Roman" w:hAnsi="Times New Roman"/>
        </w:rPr>
        <w:t xml:space="preserve"> the opposite</w:t>
      </w:r>
      <w:r w:rsidR="000E5664">
        <w:rPr>
          <w:rFonts w:ascii="Times New Roman" w:hAnsi="Times New Roman"/>
        </w:rPr>
        <w:t>, of course,</w:t>
      </w:r>
      <w:r w:rsidR="005E09A0" w:rsidRPr="005A097B">
        <w:rPr>
          <w:rFonts w:ascii="Times New Roman" w:hAnsi="Times New Roman"/>
        </w:rPr>
        <w:t xml:space="preserve"> is infeasible. However, a penalty is associated with each type of substitution to account for a potential reduction of </w:t>
      </w:r>
      <w:r w:rsidR="000E5664">
        <w:rPr>
          <w:rFonts w:ascii="Times New Roman" w:hAnsi="Times New Roman"/>
        </w:rPr>
        <w:t>satisfaction of</w:t>
      </w:r>
      <w:r w:rsidR="005E09A0" w:rsidRPr="005A097B">
        <w:rPr>
          <w:rFonts w:ascii="Times New Roman" w:hAnsi="Times New Roman"/>
        </w:rPr>
        <w:t xml:space="preserve"> the demand </w:t>
      </w:r>
      <w:r w:rsidR="000E5664">
        <w:rPr>
          <w:rFonts w:ascii="Times New Roman" w:hAnsi="Times New Roman"/>
        </w:rPr>
        <w:t>for</w:t>
      </w:r>
      <w:r w:rsidR="005E09A0" w:rsidRPr="005A097B">
        <w:rPr>
          <w:rFonts w:ascii="Times New Roman" w:hAnsi="Times New Roman"/>
        </w:rPr>
        <w:t xml:space="preserve"> the specified type at </w:t>
      </w:r>
      <w:r w:rsidR="000E5664">
        <w:rPr>
          <w:rFonts w:ascii="Times New Roman" w:hAnsi="Times New Roman"/>
        </w:rPr>
        <w:t>an</w:t>
      </w:r>
      <w:r w:rsidR="005E09A0" w:rsidRPr="005A097B">
        <w:rPr>
          <w:rFonts w:ascii="Times New Roman" w:hAnsi="Times New Roman"/>
        </w:rPr>
        <w:t xml:space="preserve">other station. In the previous example, when a two-seat bike is ridden by a single user, one seat of the bike is empty, but that bike can be transported to </w:t>
      </w:r>
      <w:r w:rsidR="000E5664">
        <w:rPr>
          <w:rFonts w:ascii="Times New Roman" w:hAnsi="Times New Roman"/>
        </w:rPr>
        <w:t>an</w:t>
      </w:r>
      <w:r w:rsidR="005E09A0" w:rsidRPr="005A097B">
        <w:rPr>
          <w:rFonts w:ascii="Times New Roman" w:hAnsi="Times New Roman"/>
        </w:rPr>
        <w:t>other station for a pair of users to ride.</w:t>
      </w:r>
    </w:p>
    <w:p w14:paraId="43A198C7" w14:textId="60E061B7" w:rsidR="005E09A0" w:rsidRPr="005A097B" w:rsidRDefault="005E09A0" w:rsidP="00204E4C">
      <w:pPr>
        <w:widowControl w:val="0"/>
        <w:autoSpaceDE w:val="0"/>
        <w:autoSpaceDN w:val="0"/>
        <w:adjustRightInd w:val="0"/>
        <w:snapToGrid w:val="0"/>
        <w:ind w:firstLineChars="150" w:firstLine="330"/>
        <w:jc w:val="both"/>
        <w:rPr>
          <w:rFonts w:ascii="Times New Roman" w:hAnsi="Times New Roman"/>
        </w:rPr>
      </w:pPr>
      <w:r w:rsidRPr="005A097B">
        <w:rPr>
          <w:rFonts w:ascii="Times New Roman" w:hAnsi="Times New Roman"/>
        </w:rPr>
        <w:t xml:space="preserve">The second strategy is the </w:t>
      </w:r>
      <w:r w:rsidRPr="005A097B">
        <w:rPr>
          <w:rFonts w:ascii="Times New Roman" w:hAnsi="Times New Roman"/>
          <w:i/>
        </w:rPr>
        <w:t>occupancy</w:t>
      </w:r>
      <w:r w:rsidRPr="005A097B">
        <w:rPr>
          <w:rFonts w:ascii="Times New Roman" w:hAnsi="Times New Roman"/>
        </w:rPr>
        <w:t xml:space="preserve"> strategy</w:t>
      </w:r>
      <w:r w:rsidR="009448A5">
        <w:rPr>
          <w:rFonts w:ascii="Times New Roman" w:hAnsi="Times New Roman"/>
        </w:rPr>
        <w:t>, in which o</w:t>
      </w:r>
      <w:r w:rsidR="00B818AE" w:rsidRPr="005A097B">
        <w:rPr>
          <w:rFonts w:ascii="Times New Roman" w:hAnsi="Times New Roman"/>
        </w:rPr>
        <w:t xml:space="preserve">ne or more </w:t>
      </w:r>
      <w:r w:rsidRPr="005A097B">
        <w:rPr>
          <w:rFonts w:ascii="Times New Roman" w:hAnsi="Times New Roman"/>
        </w:rPr>
        <w:t>type</w:t>
      </w:r>
      <w:r w:rsidR="009448A5">
        <w:rPr>
          <w:rFonts w:ascii="Times New Roman" w:hAnsi="Times New Roman"/>
        </w:rPr>
        <w:t>s</w:t>
      </w:r>
      <w:r w:rsidRPr="005A097B">
        <w:rPr>
          <w:rFonts w:ascii="Times New Roman" w:hAnsi="Times New Roman"/>
        </w:rPr>
        <w:t xml:space="preserve"> </w:t>
      </w:r>
      <w:r w:rsidR="009448A5">
        <w:rPr>
          <w:rFonts w:ascii="Times New Roman" w:hAnsi="Times New Roman"/>
        </w:rPr>
        <w:t>are</w:t>
      </w:r>
      <w:r w:rsidRPr="005A097B">
        <w:rPr>
          <w:rFonts w:ascii="Times New Roman" w:hAnsi="Times New Roman"/>
        </w:rPr>
        <w:t xml:space="preserve"> stored in the </w:t>
      </w:r>
      <w:r w:rsidR="009448A5">
        <w:rPr>
          <w:rFonts w:ascii="Times New Roman" w:hAnsi="Times New Roman"/>
        </w:rPr>
        <w:t>compartments</w:t>
      </w:r>
      <w:r w:rsidRPr="005A097B">
        <w:rPr>
          <w:rFonts w:ascii="Times New Roman" w:hAnsi="Times New Roman"/>
        </w:rPr>
        <w:t xml:space="preserve"> for </w:t>
      </w:r>
      <w:r w:rsidR="009448A5">
        <w:rPr>
          <w:rFonts w:ascii="Times New Roman" w:hAnsi="Times New Roman"/>
        </w:rPr>
        <w:t>an</w:t>
      </w:r>
      <w:r w:rsidRPr="005A097B">
        <w:rPr>
          <w:rFonts w:ascii="Times New Roman" w:hAnsi="Times New Roman"/>
        </w:rPr>
        <w:t xml:space="preserve">other designated type during repositioning. For example, </w:t>
      </w:r>
      <w:r w:rsidR="00B818AE" w:rsidRPr="005A097B">
        <w:rPr>
          <w:rFonts w:ascii="Times New Roman" w:hAnsi="Times New Roman"/>
        </w:rPr>
        <w:t xml:space="preserve">when the </w:t>
      </w:r>
      <w:r w:rsidR="009448A5">
        <w:rPr>
          <w:rFonts w:ascii="Times New Roman" w:hAnsi="Times New Roman"/>
        </w:rPr>
        <w:t>compartment</w:t>
      </w:r>
      <w:r w:rsidR="00B818AE" w:rsidRPr="005A097B">
        <w:rPr>
          <w:rFonts w:ascii="Times New Roman" w:hAnsi="Times New Roman"/>
        </w:rPr>
        <w:t xml:space="preserve"> for one-seat bike</w:t>
      </w:r>
      <w:r w:rsidR="00276B0A" w:rsidRPr="005A097B">
        <w:rPr>
          <w:rFonts w:ascii="Times New Roman" w:hAnsi="Times New Roman"/>
        </w:rPr>
        <w:t>s</w:t>
      </w:r>
      <w:r w:rsidR="00B818AE" w:rsidRPr="005A097B">
        <w:rPr>
          <w:rFonts w:ascii="Times New Roman" w:hAnsi="Times New Roman"/>
        </w:rPr>
        <w:t xml:space="preserve"> is full, </w:t>
      </w:r>
      <w:r w:rsidR="009448A5">
        <w:rPr>
          <w:rFonts w:ascii="Times New Roman" w:hAnsi="Times New Roman"/>
        </w:rPr>
        <w:t>a</w:t>
      </w:r>
      <w:r w:rsidRPr="005A097B">
        <w:rPr>
          <w:rFonts w:ascii="Times New Roman" w:hAnsi="Times New Roman"/>
        </w:rPr>
        <w:t xml:space="preserve"> one-seat bike </w:t>
      </w:r>
      <w:r w:rsidR="00B818AE" w:rsidRPr="005A097B">
        <w:rPr>
          <w:rFonts w:ascii="Times New Roman" w:hAnsi="Times New Roman"/>
        </w:rPr>
        <w:t>can be</w:t>
      </w:r>
      <w:r w:rsidRPr="005A097B">
        <w:rPr>
          <w:rFonts w:ascii="Times New Roman" w:hAnsi="Times New Roman"/>
        </w:rPr>
        <w:t xml:space="preserve"> </w:t>
      </w:r>
      <w:r w:rsidR="009448A5">
        <w:rPr>
          <w:rFonts w:ascii="Times New Roman" w:hAnsi="Times New Roman"/>
        </w:rPr>
        <w:t>put</w:t>
      </w:r>
      <w:r w:rsidRPr="005A097B">
        <w:rPr>
          <w:rFonts w:ascii="Times New Roman" w:hAnsi="Times New Roman"/>
        </w:rPr>
        <w:t xml:space="preserve"> into an empty </w:t>
      </w:r>
      <w:r w:rsidR="009448A5">
        <w:rPr>
          <w:rFonts w:ascii="Times New Roman" w:hAnsi="Times New Roman"/>
        </w:rPr>
        <w:t>spot in the compartment</w:t>
      </w:r>
      <w:r w:rsidRPr="005A097B">
        <w:rPr>
          <w:rFonts w:ascii="Times New Roman" w:hAnsi="Times New Roman"/>
        </w:rPr>
        <w:t xml:space="preserve"> for a two-seat bike (because the unit space of a two-seat bike is larger than that of a one-seat bike), </w:t>
      </w:r>
      <w:r w:rsidR="009448A5">
        <w:rPr>
          <w:rFonts w:ascii="Times New Roman" w:hAnsi="Times New Roman"/>
        </w:rPr>
        <w:t>whereas</w:t>
      </w:r>
      <w:r w:rsidRPr="005A097B">
        <w:rPr>
          <w:rFonts w:ascii="Times New Roman" w:hAnsi="Times New Roman"/>
        </w:rPr>
        <w:t xml:space="preserve"> the opposite is infeasible. Again, a penalty is associated with each smaller bike </w:t>
      </w:r>
      <w:r w:rsidR="009448A5">
        <w:rPr>
          <w:rFonts w:ascii="Times New Roman" w:hAnsi="Times New Roman"/>
        </w:rPr>
        <w:t>that is put</w:t>
      </w:r>
      <w:r w:rsidRPr="005A097B">
        <w:rPr>
          <w:rFonts w:ascii="Times New Roman" w:hAnsi="Times New Roman"/>
        </w:rPr>
        <w:t xml:space="preserve"> into a </w:t>
      </w:r>
      <w:r w:rsidR="009448A5">
        <w:rPr>
          <w:rFonts w:ascii="Times New Roman" w:hAnsi="Times New Roman"/>
        </w:rPr>
        <w:t>space</w:t>
      </w:r>
      <w:r w:rsidR="009448A5" w:rsidRPr="005A097B">
        <w:rPr>
          <w:rFonts w:ascii="Times New Roman" w:hAnsi="Times New Roman"/>
        </w:rPr>
        <w:t xml:space="preserve"> </w:t>
      </w:r>
      <w:r w:rsidRPr="005A097B">
        <w:rPr>
          <w:rFonts w:ascii="Times New Roman" w:hAnsi="Times New Roman"/>
        </w:rPr>
        <w:t xml:space="preserve">for a larger bike, because some </w:t>
      </w:r>
      <w:r w:rsidR="009448A5">
        <w:rPr>
          <w:rFonts w:ascii="Times New Roman" w:hAnsi="Times New Roman"/>
        </w:rPr>
        <w:t xml:space="preserve">of the </w:t>
      </w:r>
      <w:r w:rsidRPr="005A097B">
        <w:rPr>
          <w:rFonts w:ascii="Times New Roman" w:hAnsi="Times New Roman"/>
        </w:rPr>
        <w:t xml:space="preserve">space is wasted and </w:t>
      </w:r>
      <w:r w:rsidR="009448A5">
        <w:rPr>
          <w:rFonts w:ascii="Times New Roman" w:hAnsi="Times New Roman"/>
        </w:rPr>
        <w:t xml:space="preserve">because </w:t>
      </w:r>
      <w:r w:rsidRPr="005A097B">
        <w:rPr>
          <w:rFonts w:ascii="Times New Roman" w:hAnsi="Times New Roman"/>
        </w:rPr>
        <w:t xml:space="preserve">that </w:t>
      </w:r>
      <w:r w:rsidR="009448A5">
        <w:rPr>
          <w:rFonts w:ascii="Times New Roman" w:hAnsi="Times New Roman"/>
        </w:rPr>
        <w:t>space cannot</w:t>
      </w:r>
      <w:r w:rsidR="009448A5" w:rsidRPr="005A097B">
        <w:rPr>
          <w:rFonts w:ascii="Times New Roman" w:hAnsi="Times New Roman"/>
        </w:rPr>
        <w:t xml:space="preserve"> </w:t>
      </w:r>
      <w:r w:rsidRPr="005A097B">
        <w:rPr>
          <w:rFonts w:ascii="Times New Roman" w:hAnsi="Times New Roman"/>
        </w:rPr>
        <w:t xml:space="preserve">be used </w:t>
      </w:r>
      <w:r w:rsidR="00BC5A6F" w:rsidRPr="005A097B">
        <w:rPr>
          <w:rFonts w:ascii="Times New Roman" w:hAnsi="Times New Roman"/>
        </w:rPr>
        <w:t>by</w:t>
      </w:r>
      <w:r w:rsidRPr="005A097B">
        <w:rPr>
          <w:rFonts w:ascii="Times New Roman" w:hAnsi="Times New Roman"/>
        </w:rPr>
        <w:t xml:space="preserve"> a larger bike to be picked up </w:t>
      </w:r>
      <w:r w:rsidR="009448A5">
        <w:rPr>
          <w:rFonts w:ascii="Times New Roman" w:hAnsi="Times New Roman"/>
        </w:rPr>
        <w:t>at</w:t>
      </w:r>
      <w:r w:rsidRPr="005A097B">
        <w:rPr>
          <w:rFonts w:ascii="Times New Roman" w:hAnsi="Times New Roman"/>
        </w:rPr>
        <w:t xml:space="preserve"> the next station.</w:t>
      </w:r>
    </w:p>
    <w:p w14:paraId="296EDA8B" w14:textId="31CCAAD4" w:rsidR="005E09A0" w:rsidRPr="005A097B" w:rsidRDefault="005E09A0" w:rsidP="00204E4C">
      <w:pPr>
        <w:widowControl w:val="0"/>
        <w:autoSpaceDE w:val="0"/>
        <w:autoSpaceDN w:val="0"/>
        <w:adjustRightInd w:val="0"/>
        <w:snapToGrid w:val="0"/>
        <w:ind w:firstLineChars="150" w:firstLine="330"/>
        <w:jc w:val="both"/>
        <w:rPr>
          <w:rFonts w:ascii="Times New Roman" w:hAnsi="Times New Roman"/>
        </w:rPr>
      </w:pPr>
      <w:r w:rsidRPr="005A097B">
        <w:rPr>
          <w:rFonts w:ascii="Times New Roman" w:hAnsi="Times New Roman"/>
        </w:rPr>
        <w:t>The repositioning problem is to determine the vehicle route</w:t>
      </w:r>
      <w:r w:rsidR="009448A5">
        <w:rPr>
          <w:rFonts w:ascii="Times New Roman" w:hAnsi="Times New Roman"/>
        </w:rPr>
        <w:t>;</w:t>
      </w:r>
      <w:r w:rsidRPr="005A097B">
        <w:rPr>
          <w:rFonts w:ascii="Times New Roman" w:hAnsi="Times New Roman"/>
        </w:rPr>
        <w:t xml:space="preserve"> the number of bikes of each type </w:t>
      </w:r>
      <w:r w:rsidR="009448A5">
        <w:rPr>
          <w:rFonts w:ascii="Times New Roman" w:hAnsi="Times New Roman"/>
        </w:rPr>
        <w:t xml:space="preserve">to be </w:t>
      </w:r>
      <w:r w:rsidRPr="005A097B">
        <w:rPr>
          <w:rFonts w:ascii="Times New Roman" w:hAnsi="Times New Roman"/>
        </w:rPr>
        <w:t>loaded, unloaded, and used as substitutes for other types at each visited station</w:t>
      </w:r>
      <w:r w:rsidR="009448A5">
        <w:rPr>
          <w:rFonts w:ascii="Times New Roman" w:hAnsi="Times New Roman"/>
        </w:rPr>
        <w:t>;</w:t>
      </w:r>
      <w:r w:rsidRPr="005A097B">
        <w:rPr>
          <w:rFonts w:ascii="Times New Roman" w:hAnsi="Times New Roman"/>
        </w:rPr>
        <w:t xml:space="preserve"> and the number of bikes of each type put into the </w:t>
      </w:r>
      <w:r w:rsidR="00484DDB">
        <w:rPr>
          <w:rFonts w:ascii="Times New Roman" w:hAnsi="Times New Roman"/>
        </w:rPr>
        <w:t>compartments</w:t>
      </w:r>
      <w:r w:rsidR="00484DDB" w:rsidRPr="005A097B">
        <w:rPr>
          <w:rFonts w:ascii="Times New Roman" w:hAnsi="Times New Roman"/>
        </w:rPr>
        <w:t xml:space="preserve"> </w:t>
      </w:r>
      <w:r w:rsidRPr="005A097B">
        <w:rPr>
          <w:rFonts w:ascii="Times New Roman" w:hAnsi="Times New Roman"/>
        </w:rPr>
        <w:t xml:space="preserve">for </w:t>
      </w:r>
      <w:r w:rsidR="00C97619" w:rsidRPr="005A097B">
        <w:rPr>
          <w:rFonts w:ascii="Times New Roman" w:hAnsi="Times New Roman"/>
        </w:rPr>
        <w:t xml:space="preserve">their </w:t>
      </w:r>
      <w:r w:rsidR="00E44953" w:rsidRPr="005A097B">
        <w:rPr>
          <w:rFonts w:ascii="Times New Roman" w:hAnsi="Times New Roman"/>
        </w:rPr>
        <w:t xml:space="preserve">own </w:t>
      </w:r>
      <w:r w:rsidR="00C97619" w:rsidRPr="005A097B">
        <w:rPr>
          <w:rFonts w:ascii="Times New Roman" w:hAnsi="Times New Roman"/>
        </w:rPr>
        <w:t>and</w:t>
      </w:r>
      <w:r w:rsidRPr="005A097B">
        <w:rPr>
          <w:rFonts w:ascii="Times New Roman" w:hAnsi="Times New Roman"/>
        </w:rPr>
        <w:t xml:space="preserve"> </w:t>
      </w:r>
      <w:r w:rsidR="00E44953" w:rsidRPr="005A097B">
        <w:rPr>
          <w:rFonts w:ascii="Times New Roman" w:hAnsi="Times New Roman"/>
        </w:rPr>
        <w:t xml:space="preserve">other </w:t>
      </w:r>
      <w:r w:rsidRPr="005A097B">
        <w:rPr>
          <w:rFonts w:ascii="Times New Roman" w:hAnsi="Times New Roman"/>
        </w:rPr>
        <w:t xml:space="preserve">designated types along each arc of the route such that the sum of </w:t>
      </w:r>
      <w:r w:rsidR="009448A5">
        <w:rPr>
          <w:rFonts w:ascii="Times New Roman" w:hAnsi="Times New Roman"/>
        </w:rPr>
        <w:t xml:space="preserve">the </w:t>
      </w:r>
      <w:r w:rsidR="00102077" w:rsidRPr="005A097B">
        <w:rPr>
          <w:rFonts w:ascii="Times New Roman" w:hAnsi="Times New Roman"/>
        </w:rPr>
        <w:t>imbalance</w:t>
      </w:r>
      <w:r w:rsidRPr="005A097B">
        <w:rPr>
          <w:rFonts w:ascii="Times New Roman" w:hAnsi="Times New Roman"/>
        </w:rPr>
        <w:t>, sub</w:t>
      </w:r>
      <w:r w:rsidR="00BE71FD" w:rsidRPr="005A097B">
        <w:rPr>
          <w:rFonts w:ascii="Times New Roman" w:hAnsi="Times New Roman"/>
        </w:rPr>
        <w:t>stitution, and occupancy penalties</w:t>
      </w:r>
      <w:r w:rsidRPr="005A097B">
        <w:rPr>
          <w:rFonts w:ascii="Times New Roman" w:hAnsi="Times New Roman"/>
        </w:rPr>
        <w:t xml:space="preserve"> and </w:t>
      </w:r>
      <w:r w:rsidR="009448A5">
        <w:rPr>
          <w:rFonts w:ascii="Times New Roman" w:hAnsi="Times New Roman"/>
        </w:rPr>
        <w:t xml:space="preserve">the </w:t>
      </w:r>
      <w:r w:rsidR="00102077" w:rsidRPr="005A097B">
        <w:rPr>
          <w:rFonts w:ascii="Times New Roman" w:hAnsi="Times New Roman"/>
        </w:rPr>
        <w:t xml:space="preserve">route </w:t>
      </w:r>
      <w:r w:rsidRPr="005A097B">
        <w:rPr>
          <w:rFonts w:ascii="Times New Roman" w:hAnsi="Times New Roman"/>
        </w:rPr>
        <w:t>trave</w:t>
      </w:r>
      <w:r w:rsidR="00095D9D" w:rsidRPr="005A097B">
        <w:rPr>
          <w:rFonts w:ascii="Times New Roman" w:hAnsi="Times New Roman"/>
        </w:rPr>
        <w:t>l cost is minimized, where an im</w:t>
      </w:r>
      <w:r w:rsidRPr="005A097B">
        <w:rPr>
          <w:rFonts w:ascii="Times New Roman" w:hAnsi="Times New Roman"/>
        </w:rPr>
        <w:t>balanc</w:t>
      </w:r>
      <w:r w:rsidR="00095D9D" w:rsidRPr="005A097B">
        <w:rPr>
          <w:rFonts w:ascii="Times New Roman" w:hAnsi="Times New Roman"/>
        </w:rPr>
        <w:t>e</w:t>
      </w:r>
      <w:r w:rsidRPr="005A097B">
        <w:rPr>
          <w:rFonts w:ascii="Times New Roman" w:hAnsi="Times New Roman"/>
        </w:rPr>
        <w:t xml:space="preserve"> penalty associated with each type of bike is the monetary value of the </w:t>
      </w:r>
      <w:r w:rsidR="00163848">
        <w:rPr>
          <w:rFonts w:ascii="Times New Roman" w:hAnsi="Times New Roman"/>
        </w:rPr>
        <w:t>shortage</w:t>
      </w:r>
      <w:r w:rsidR="00163848" w:rsidRPr="00541894">
        <w:rPr>
          <w:rFonts w:ascii="Times New Roman" w:hAnsi="Times New Roman"/>
        </w:rPr>
        <w:t xml:space="preserve"> </w:t>
      </w:r>
      <w:r w:rsidRPr="005A097B">
        <w:rPr>
          <w:rFonts w:ascii="Times New Roman" w:hAnsi="Times New Roman"/>
        </w:rPr>
        <w:t>or excess of a bike of that type.</w:t>
      </w:r>
    </w:p>
    <w:p w14:paraId="0D07C286" w14:textId="77777777" w:rsidR="009D3C1D" w:rsidRPr="005A097B" w:rsidRDefault="009D3C1D" w:rsidP="00204E4C">
      <w:pPr>
        <w:widowControl w:val="0"/>
        <w:autoSpaceDE w:val="0"/>
        <w:autoSpaceDN w:val="0"/>
        <w:adjustRightInd w:val="0"/>
        <w:snapToGrid w:val="0"/>
        <w:ind w:firstLineChars="150" w:firstLine="330"/>
        <w:jc w:val="both"/>
        <w:rPr>
          <w:rFonts w:ascii="Times New Roman" w:hAnsi="Times New Roman"/>
        </w:rPr>
      </w:pPr>
    </w:p>
    <w:p w14:paraId="77E14D9B" w14:textId="77777777" w:rsidR="00F95575" w:rsidRPr="005A097B" w:rsidRDefault="00F95575" w:rsidP="00204E4C">
      <w:pPr>
        <w:widowControl w:val="0"/>
        <w:autoSpaceDE w:val="0"/>
        <w:autoSpaceDN w:val="0"/>
        <w:adjustRightInd w:val="0"/>
        <w:snapToGrid w:val="0"/>
        <w:jc w:val="both"/>
        <w:rPr>
          <w:rFonts w:ascii="Times New Roman" w:hAnsi="Times New Roman"/>
          <w:b/>
        </w:rPr>
      </w:pPr>
      <w:r w:rsidRPr="005A097B">
        <w:rPr>
          <w:rFonts w:ascii="Times New Roman" w:hAnsi="Times New Roman"/>
          <w:b/>
        </w:rPr>
        <w:t xml:space="preserve">2.2 Formulation </w:t>
      </w:r>
    </w:p>
    <w:p w14:paraId="196B36E3" w14:textId="23947D06" w:rsidR="00F95575" w:rsidRPr="005A097B" w:rsidRDefault="00F95575" w:rsidP="00204E4C">
      <w:pPr>
        <w:widowControl w:val="0"/>
        <w:autoSpaceDE w:val="0"/>
        <w:autoSpaceDN w:val="0"/>
        <w:adjustRightInd w:val="0"/>
        <w:snapToGrid w:val="0"/>
        <w:ind w:firstLineChars="150" w:firstLine="330"/>
        <w:jc w:val="both"/>
        <w:rPr>
          <w:rFonts w:ascii="Times New Roman" w:hAnsi="Times New Roman"/>
        </w:rPr>
      </w:pPr>
      <w:r w:rsidRPr="005A097B">
        <w:rPr>
          <w:rFonts w:ascii="Times New Roman" w:hAnsi="Times New Roman"/>
        </w:rPr>
        <w:t>The problem is formulated using the following notation</w:t>
      </w:r>
      <w:r w:rsidR="00570500">
        <w:rPr>
          <w:rFonts w:ascii="Times New Roman" w:hAnsi="Times New Roman"/>
        </w:rPr>
        <w:t>.</w:t>
      </w:r>
      <w:r w:rsidRPr="005A097B">
        <w:rPr>
          <w:rFonts w:ascii="Times New Roman" w:hAnsi="Times New Roman"/>
        </w:rPr>
        <w:t xml:space="preserve"> </w:t>
      </w:r>
    </w:p>
    <w:p w14:paraId="41255471" w14:textId="77777777" w:rsidR="00F95575" w:rsidRPr="005A097B" w:rsidRDefault="00F95575" w:rsidP="00204E4C">
      <w:pPr>
        <w:widowControl w:val="0"/>
        <w:autoSpaceDE w:val="0"/>
        <w:autoSpaceDN w:val="0"/>
        <w:adjustRightInd w:val="0"/>
        <w:snapToGrid w:val="0"/>
        <w:jc w:val="both"/>
        <w:rPr>
          <w:rFonts w:ascii="Times New Roman" w:hAnsi="Times New Roman"/>
          <w:b/>
        </w:rPr>
      </w:pPr>
      <w:r w:rsidRPr="005A097B">
        <w:rPr>
          <w:rFonts w:ascii="Times New Roman" w:hAnsi="Times New Roman"/>
          <w:b/>
        </w:rPr>
        <w:t>Sets/Indices</w:t>
      </w:r>
    </w:p>
    <w:p w14:paraId="502552CF" w14:textId="79A7BB59" w:rsidR="00F95575" w:rsidRPr="005A097B" w:rsidRDefault="00F95575" w:rsidP="00204E4C">
      <w:pPr>
        <w:widowControl w:val="0"/>
        <w:autoSpaceDE w:val="0"/>
        <w:autoSpaceDN w:val="0"/>
        <w:adjustRightInd w:val="0"/>
        <w:snapToGrid w:val="0"/>
        <w:jc w:val="both"/>
        <w:rPr>
          <w:rFonts w:ascii="Times New Roman" w:hAnsi="Times New Roman"/>
        </w:rPr>
      </w:pPr>
      <w:r w:rsidRPr="005A097B">
        <w:rPr>
          <w:rFonts w:ascii="Times New Roman" w:hAnsi="Times New Roman"/>
          <w:i/>
        </w:rPr>
        <w:t>K</w:t>
      </w:r>
      <w:r w:rsidRPr="005A097B">
        <w:rPr>
          <w:rFonts w:ascii="Times New Roman" w:hAnsi="Times New Roman"/>
        </w:rPr>
        <w:tab/>
      </w:r>
      <w:r w:rsidR="00E70A92" w:rsidRPr="005A097B">
        <w:rPr>
          <w:rFonts w:ascii="Times New Roman" w:hAnsi="Times New Roman"/>
        </w:rPr>
        <w:tab/>
      </w:r>
      <w:r w:rsidRPr="005A097B">
        <w:rPr>
          <w:rFonts w:ascii="Times New Roman" w:hAnsi="Times New Roman"/>
        </w:rPr>
        <w:t xml:space="preserve">Set of types of </w:t>
      </w:r>
      <w:r w:rsidR="00951E69" w:rsidRPr="005A097B">
        <w:rPr>
          <w:rFonts w:ascii="Times New Roman" w:hAnsi="Times New Roman"/>
        </w:rPr>
        <w:t>bike</w:t>
      </w:r>
      <w:r w:rsidRPr="005A097B">
        <w:rPr>
          <w:rFonts w:ascii="Times New Roman" w:hAnsi="Times New Roman"/>
        </w:rPr>
        <w:t xml:space="preserve">s or rooms in the vehicle, {1, …,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A097B">
        <w:rPr>
          <w:rFonts w:ascii="Times New Roman" w:hAnsi="Times New Roman"/>
        </w:rPr>
        <w:t>};</w:t>
      </w:r>
    </w:p>
    <w:p w14:paraId="42E6AE49" w14:textId="2B5F7E75" w:rsidR="00F95575" w:rsidRPr="005A097B" w:rsidRDefault="007824FA" w:rsidP="00204E4C">
      <w:pPr>
        <w:widowControl w:val="0"/>
        <w:autoSpaceDE w:val="0"/>
        <w:autoSpaceDN w:val="0"/>
        <w:adjustRightInd w:val="0"/>
        <w:snapToGrid w:val="0"/>
        <w:jc w:val="both"/>
        <w:rPr>
          <w:rFonts w:ascii="Times New Roman" w:eastAsia="AdvP4C4E74" w:hAnsi="Times New Roman"/>
        </w:rPr>
      </w:pPr>
      <m:oMath>
        <m:sSub>
          <m:sSubPr>
            <m:ctrlPr>
              <w:rPr>
                <w:rFonts w:ascii="Cambria Math" w:hAnsi="Cambria Math"/>
              </w:rPr>
            </m:ctrlPr>
          </m:sSubPr>
          <m:e>
            <m:r>
              <w:rPr>
                <w:rFonts w:ascii="Cambria Math" w:hAnsi="Cambria Math"/>
              </w:rPr>
              <m:t>N</m:t>
            </m:r>
          </m:e>
          <m:sub>
            <m:r>
              <w:rPr>
                <w:rFonts w:ascii="Cambria Math" w:hAnsi="Cambria Math"/>
              </w:rPr>
              <m:t>c</m:t>
            </m:r>
          </m:sub>
        </m:sSub>
      </m:oMath>
      <w:r w:rsidR="00F95575" w:rsidRPr="005A097B">
        <w:rPr>
          <w:rFonts w:ascii="Times New Roman" w:hAnsi="Times New Roman"/>
        </w:rPr>
        <w:tab/>
      </w:r>
      <w:r w:rsidR="00E70A92" w:rsidRPr="005A097B">
        <w:rPr>
          <w:rFonts w:ascii="Times New Roman" w:hAnsi="Times New Roman"/>
        </w:rPr>
        <w:tab/>
      </w:r>
      <w:r w:rsidR="00F95575" w:rsidRPr="005A097B">
        <w:rPr>
          <w:rFonts w:ascii="Times New Roman" w:hAnsi="Times New Roman"/>
        </w:rPr>
        <w:t xml:space="preserve">Set of stations, indexed by </w:t>
      </w:r>
      <m:oMath>
        <m:r>
          <w:rPr>
            <w:rFonts w:ascii="Cambria Math" w:hAnsi="Cambria Math"/>
          </w:rPr>
          <m:t>1,…,</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N</m:t>
                </m:r>
              </m:e>
              <m:sub>
                <m:r>
                  <w:rPr>
                    <w:rFonts w:ascii="Cambria Math" w:hAnsi="Cambria Math"/>
                  </w:rPr>
                  <m:t>c</m:t>
                </m:r>
              </m:sub>
            </m:sSub>
          </m:e>
        </m:d>
      </m:oMath>
      <w:r w:rsidR="00F95575" w:rsidRPr="005A097B">
        <w:rPr>
          <w:rFonts w:ascii="Times New Roman" w:eastAsia="AdvP4C4E74" w:hAnsi="Times New Roman"/>
        </w:rPr>
        <w:t>;</w:t>
      </w:r>
    </w:p>
    <w:p w14:paraId="26B8ED41" w14:textId="09830D86" w:rsidR="00F95575" w:rsidRPr="005A097B" w:rsidRDefault="00F95575" w:rsidP="00204E4C">
      <w:pPr>
        <w:widowControl w:val="0"/>
        <w:autoSpaceDE w:val="0"/>
        <w:autoSpaceDN w:val="0"/>
        <w:adjustRightInd w:val="0"/>
        <w:snapToGrid w:val="0"/>
        <w:jc w:val="both"/>
        <w:rPr>
          <w:rFonts w:ascii="Times New Roman" w:eastAsia="AdvP4C4E74" w:hAnsi="Times New Roman"/>
        </w:rPr>
      </w:pPr>
      <m:oMath>
        <m:r>
          <w:rPr>
            <w:rFonts w:ascii="Cambria Math" w:hAnsi="Cambria Math"/>
          </w:rPr>
          <m:t>N</m:t>
        </m:r>
      </m:oMath>
      <w:r w:rsidRPr="005A097B">
        <w:rPr>
          <w:rFonts w:ascii="Times New Roman" w:hAnsi="Times New Roman"/>
        </w:rPr>
        <w:tab/>
      </w:r>
      <w:r w:rsidR="00E70A92" w:rsidRPr="005A097B">
        <w:rPr>
          <w:rFonts w:ascii="Times New Roman" w:hAnsi="Times New Roman"/>
        </w:rPr>
        <w:tab/>
      </w:r>
      <w:r w:rsidRPr="005A097B">
        <w:rPr>
          <w:rFonts w:ascii="Times New Roman" w:hAnsi="Times New Roman"/>
        </w:rPr>
        <w:t xml:space="preserve">Set of nodes, including the stations and the depot, </w:t>
      </w:r>
      <m:oMath>
        <m:r>
          <w:rPr>
            <w:rFonts w:ascii="Cambria Math" w:hAnsi="Cambria Math"/>
          </w:rPr>
          <m:t>i=0, 1,…,</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N</m:t>
                </m:r>
              </m:e>
              <m:sub>
                <m:r>
                  <w:rPr>
                    <w:rFonts w:ascii="Cambria Math" w:hAnsi="Cambria Math"/>
                  </w:rPr>
                  <m:t>c</m:t>
                </m:r>
              </m:sub>
            </m:sSub>
          </m:e>
        </m:d>
      </m:oMath>
      <w:r w:rsidRPr="005A097B">
        <w:rPr>
          <w:rFonts w:ascii="Times New Roman" w:eastAsia="AdvP4C4E74" w:hAnsi="Times New Roman"/>
        </w:rPr>
        <w:t>.</w:t>
      </w:r>
    </w:p>
    <w:p w14:paraId="1F729C13" w14:textId="77777777" w:rsidR="00F95575" w:rsidRPr="005A097B" w:rsidRDefault="00F95575" w:rsidP="00204E4C">
      <w:pPr>
        <w:widowControl w:val="0"/>
        <w:autoSpaceDE w:val="0"/>
        <w:autoSpaceDN w:val="0"/>
        <w:adjustRightInd w:val="0"/>
        <w:snapToGrid w:val="0"/>
        <w:jc w:val="both"/>
        <w:rPr>
          <w:rFonts w:ascii="Times New Roman" w:eastAsia="AdvP4C4E74" w:hAnsi="Times New Roman"/>
          <w:b/>
        </w:rPr>
      </w:pPr>
      <w:r w:rsidRPr="005A097B">
        <w:rPr>
          <w:rFonts w:ascii="Times New Roman" w:eastAsia="AdvP4C4E74" w:hAnsi="Times New Roman"/>
          <w:b/>
        </w:rPr>
        <w:t>Parameters</w:t>
      </w:r>
    </w:p>
    <w:p w14:paraId="682BC4B0" w14:textId="792D5CD8" w:rsidR="00DC266E" w:rsidRPr="005A097B" w:rsidRDefault="00F95575" w:rsidP="005C5A99">
      <w:pPr>
        <w:widowControl w:val="0"/>
        <w:autoSpaceDE w:val="0"/>
        <w:autoSpaceDN w:val="0"/>
        <w:adjustRightInd w:val="0"/>
        <w:snapToGrid w:val="0"/>
        <w:ind w:left="810" w:hanging="810"/>
        <w:jc w:val="both"/>
        <w:rPr>
          <w:rFonts w:ascii="Times New Roman" w:eastAsia="AdvP4C4E74" w:hAnsi="Times New Roman"/>
        </w:rPr>
      </w:pPr>
      <w:r w:rsidRPr="005A097B">
        <w:rPr>
          <w:rFonts w:ascii="Times New Roman" w:eastAsia="AdvP4C4E74" w:hAnsi="Times New Roman"/>
          <w:i/>
        </w:rPr>
        <w:lastRenderedPageBreak/>
        <w:t>T</w:t>
      </w:r>
      <w:r w:rsidR="00407B33" w:rsidRPr="005A097B">
        <w:rPr>
          <w:rFonts w:ascii="Times New Roman" w:eastAsia="AdvP4C4E74" w:hAnsi="Times New Roman"/>
          <w:i/>
        </w:rPr>
        <w:tab/>
      </w:r>
      <w:r w:rsidR="00407B33" w:rsidRPr="005A097B">
        <w:rPr>
          <w:rFonts w:ascii="Times New Roman" w:eastAsia="AdvP4C4E74" w:hAnsi="Times New Roman"/>
          <w:i/>
        </w:rPr>
        <w:tab/>
      </w:r>
      <w:r w:rsidR="00DC266E" w:rsidRPr="005A097B">
        <w:rPr>
          <w:rFonts w:ascii="Times New Roman" w:eastAsia="AdvP4C4E74" w:hAnsi="Times New Roman"/>
        </w:rPr>
        <w:t xml:space="preserve">The </w:t>
      </w:r>
      <w:r w:rsidR="00672F94" w:rsidRPr="005A097B">
        <w:rPr>
          <w:rFonts w:ascii="Times New Roman" w:eastAsia="AdvP4C4E74" w:hAnsi="Times New Roman"/>
        </w:rPr>
        <w:t>repositioning</w:t>
      </w:r>
      <w:r w:rsidR="00DC266E" w:rsidRPr="005A097B">
        <w:rPr>
          <w:rFonts w:ascii="Times New Roman" w:eastAsia="AdvP4C4E74" w:hAnsi="Times New Roman"/>
        </w:rPr>
        <w:t xml:space="preserve"> budget</w:t>
      </w:r>
      <w:r w:rsidR="005C5A99" w:rsidRPr="005A097B">
        <w:rPr>
          <w:rFonts w:ascii="Times New Roman" w:eastAsia="AdvP4C4E74" w:hAnsi="Times New Roman"/>
        </w:rPr>
        <w:t>, which is defined as the product of the value of time and</w:t>
      </w:r>
      <w:r w:rsidR="00DC266E" w:rsidRPr="005A097B">
        <w:rPr>
          <w:rFonts w:ascii="Times New Roman" w:eastAsia="AdvP4C4E74" w:hAnsi="Times New Roman"/>
        </w:rPr>
        <w:t xml:space="preserve"> the maximum operation duration for repositioning; </w:t>
      </w:r>
    </w:p>
    <w:p w14:paraId="72E239B0" w14:textId="07B3603E" w:rsidR="00F95575" w:rsidRPr="005A097B" w:rsidRDefault="007824FA" w:rsidP="00204E4C">
      <w:pPr>
        <w:widowControl w:val="0"/>
        <w:tabs>
          <w:tab w:val="left" w:pos="426"/>
        </w:tabs>
        <w:autoSpaceDE w:val="0"/>
        <w:autoSpaceDN w:val="0"/>
        <w:adjustRightInd w:val="0"/>
        <w:snapToGrid w:val="0"/>
        <w:jc w:val="both"/>
        <w:rPr>
          <w:rFonts w:ascii="Times New Roman" w:hAnsi="Times New Roman"/>
        </w:rPr>
      </w:pP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k</m:t>
            </m:r>
          </m:sup>
        </m:sSubSup>
      </m:oMath>
      <w:r w:rsidR="00407B33" w:rsidRPr="005A097B">
        <w:rPr>
          <w:rFonts w:ascii="Times New Roman" w:hAnsi="Times New Roman"/>
        </w:rPr>
        <w:tab/>
      </w:r>
      <w:r w:rsidR="00407B33" w:rsidRPr="005A097B">
        <w:rPr>
          <w:rFonts w:ascii="Times New Roman" w:hAnsi="Times New Roman"/>
        </w:rPr>
        <w:tab/>
      </w:r>
      <w:r w:rsidR="00F95575" w:rsidRPr="005A097B">
        <w:rPr>
          <w:rFonts w:ascii="Times New Roman" w:hAnsi="Times New Roman"/>
        </w:rPr>
        <w:t xml:space="preserve">Existing number of type </w:t>
      </w:r>
      <w:r w:rsidR="00F95575" w:rsidRPr="005A097B">
        <w:rPr>
          <w:rFonts w:ascii="Times New Roman" w:hAnsi="Times New Roman"/>
          <w:i/>
        </w:rPr>
        <w:t>k</w:t>
      </w:r>
      <w:r w:rsidR="00F95575" w:rsidRPr="005A097B">
        <w:rPr>
          <w:rFonts w:ascii="Times New Roman" w:hAnsi="Times New Roman"/>
        </w:rPr>
        <w:t xml:space="preserve"> </w:t>
      </w:r>
      <w:r w:rsidR="00951E69" w:rsidRPr="005A097B">
        <w:rPr>
          <w:rFonts w:ascii="Times New Roman" w:hAnsi="Times New Roman"/>
        </w:rPr>
        <w:t>bike</w:t>
      </w:r>
      <w:r w:rsidR="00F95575" w:rsidRPr="005A097B">
        <w:rPr>
          <w:rFonts w:ascii="Times New Roman" w:hAnsi="Times New Roman"/>
        </w:rPr>
        <w:t xml:space="preserve">s at station </w:t>
      </w:r>
      <w:r w:rsidR="00F95575" w:rsidRPr="005A097B">
        <w:rPr>
          <w:rFonts w:ascii="Times New Roman" w:hAnsi="Times New Roman"/>
          <w:i/>
        </w:rPr>
        <w:t>i</w:t>
      </w:r>
      <w:r w:rsidR="00F95575" w:rsidRPr="005A097B">
        <w:rPr>
          <w:rFonts w:ascii="Times New Roman" w:hAnsi="Times New Roman"/>
        </w:rPr>
        <w:t xml:space="preserve"> before the repositioning operation starts;</w:t>
      </w:r>
    </w:p>
    <w:p w14:paraId="6BCC16B6" w14:textId="128D2294" w:rsidR="00F95575" w:rsidRPr="005A097B" w:rsidRDefault="007824FA" w:rsidP="00204E4C">
      <w:pPr>
        <w:widowControl w:val="0"/>
        <w:tabs>
          <w:tab w:val="left" w:pos="426"/>
        </w:tabs>
        <w:autoSpaceDE w:val="0"/>
        <w:autoSpaceDN w:val="0"/>
        <w:adjustRightInd w:val="0"/>
        <w:snapToGrid w:val="0"/>
        <w:jc w:val="both"/>
        <w:rPr>
          <w:rFonts w:ascii="Times New Roman" w:hAnsi="Times New Roman"/>
        </w:rPr>
      </w:pP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k</m:t>
            </m:r>
          </m:sup>
        </m:sSubSup>
      </m:oMath>
      <w:r w:rsidR="00407B33" w:rsidRPr="005A097B">
        <w:rPr>
          <w:rFonts w:ascii="Times New Roman" w:hAnsi="Times New Roman"/>
        </w:rPr>
        <w:tab/>
      </w:r>
      <w:r w:rsidR="00407B33" w:rsidRPr="005A097B">
        <w:rPr>
          <w:rFonts w:ascii="Times New Roman" w:hAnsi="Times New Roman"/>
        </w:rPr>
        <w:tab/>
      </w:r>
      <w:r w:rsidR="00F95575" w:rsidRPr="005A097B">
        <w:rPr>
          <w:rFonts w:ascii="Times New Roman" w:hAnsi="Times New Roman"/>
        </w:rPr>
        <w:t xml:space="preserve">Demand </w:t>
      </w:r>
      <w:r w:rsidR="00570500">
        <w:rPr>
          <w:rFonts w:ascii="Times New Roman" w:hAnsi="Times New Roman"/>
        </w:rPr>
        <w:t>for</w:t>
      </w:r>
      <w:r w:rsidR="00570500" w:rsidRPr="005A097B">
        <w:rPr>
          <w:rFonts w:ascii="Times New Roman" w:hAnsi="Times New Roman"/>
        </w:rPr>
        <w:t xml:space="preserve"> </w:t>
      </w:r>
      <w:r w:rsidR="00F95575" w:rsidRPr="005A097B">
        <w:rPr>
          <w:rFonts w:ascii="Times New Roman" w:hAnsi="Times New Roman"/>
        </w:rPr>
        <w:t xml:space="preserve">type </w:t>
      </w:r>
      <w:r w:rsidR="00F95575" w:rsidRPr="005A097B">
        <w:rPr>
          <w:rFonts w:ascii="Times New Roman" w:hAnsi="Times New Roman"/>
          <w:i/>
        </w:rPr>
        <w:t>k</w:t>
      </w:r>
      <w:r w:rsidR="00F95575" w:rsidRPr="005A097B">
        <w:rPr>
          <w:rFonts w:ascii="Times New Roman" w:hAnsi="Times New Roman"/>
        </w:rPr>
        <w:t xml:space="preserve"> </w:t>
      </w:r>
      <w:r w:rsidR="00951E69" w:rsidRPr="005A097B">
        <w:rPr>
          <w:rFonts w:ascii="Times New Roman" w:hAnsi="Times New Roman"/>
        </w:rPr>
        <w:t>bike</w:t>
      </w:r>
      <w:r w:rsidR="00F95575" w:rsidRPr="005A097B">
        <w:rPr>
          <w:rFonts w:ascii="Times New Roman" w:hAnsi="Times New Roman"/>
        </w:rPr>
        <w:t xml:space="preserve">s </w:t>
      </w:r>
      <w:r w:rsidR="002E05C7" w:rsidRPr="005A097B">
        <w:rPr>
          <w:rFonts w:ascii="Times New Roman" w:hAnsi="Times New Roman"/>
        </w:rPr>
        <w:t xml:space="preserve">or the target level that induces the minimum penalty </w:t>
      </w:r>
      <w:r w:rsidR="00F95575" w:rsidRPr="005A097B">
        <w:rPr>
          <w:rFonts w:ascii="Times New Roman" w:hAnsi="Times New Roman"/>
        </w:rPr>
        <w:t xml:space="preserve">at station </w:t>
      </w:r>
      <w:r w:rsidR="00F95575" w:rsidRPr="005A097B">
        <w:rPr>
          <w:rFonts w:ascii="Times New Roman" w:hAnsi="Times New Roman"/>
          <w:i/>
        </w:rPr>
        <w:t>i</w:t>
      </w:r>
      <w:r w:rsidR="00F95575" w:rsidRPr="005A097B">
        <w:rPr>
          <w:rFonts w:ascii="Times New Roman" w:hAnsi="Times New Roman"/>
        </w:rPr>
        <w:t>;</w:t>
      </w:r>
    </w:p>
    <w:p w14:paraId="0F90350A" w14:textId="52A877F3" w:rsidR="00F95575" w:rsidRPr="005A097B" w:rsidRDefault="007824FA" w:rsidP="00204E4C">
      <w:pPr>
        <w:widowControl w:val="0"/>
        <w:tabs>
          <w:tab w:val="left" w:pos="426"/>
        </w:tabs>
        <w:autoSpaceDE w:val="0"/>
        <w:autoSpaceDN w:val="0"/>
        <w:adjustRightInd w:val="0"/>
        <w:snapToGrid w:val="0"/>
        <w:jc w:val="both"/>
        <w:rPr>
          <w:rFonts w:ascii="Times New Roman" w:hAnsi="Times New Roman"/>
        </w:rPr>
      </w:pP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k</m:t>
            </m:r>
          </m:sup>
        </m:sSubSup>
      </m:oMath>
      <w:r w:rsidR="00F95575" w:rsidRPr="005A097B">
        <w:rPr>
          <w:rFonts w:ascii="Times New Roman" w:hAnsi="Times New Roman"/>
        </w:rPr>
        <w:tab/>
      </w:r>
      <w:r w:rsidR="00F95575" w:rsidRPr="005A097B">
        <w:rPr>
          <w:rFonts w:ascii="Times New Roman" w:hAnsi="Times New Roman"/>
        </w:rPr>
        <w:tab/>
        <w:t xml:space="preserve">Number of lockers for type </w:t>
      </w:r>
      <w:r w:rsidR="00F95575" w:rsidRPr="005A097B">
        <w:rPr>
          <w:rFonts w:ascii="Times New Roman" w:hAnsi="Times New Roman"/>
          <w:i/>
        </w:rPr>
        <w:t>k</w:t>
      </w:r>
      <w:r w:rsidR="00F95575" w:rsidRPr="005A097B">
        <w:rPr>
          <w:rFonts w:ascii="Times New Roman" w:hAnsi="Times New Roman"/>
        </w:rPr>
        <w:t xml:space="preserve"> </w:t>
      </w:r>
      <w:r w:rsidR="00951E69" w:rsidRPr="005A097B">
        <w:rPr>
          <w:rFonts w:ascii="Times New Roman" w:hAnsi="Times New Roman"/>
        </w:rPr>
        <w:t>bike</w:t>
      </w:r>
      <w:r w:rsidR="00F95575" w:rsidRPr="005A097B">
        <w:rPr>
          <w:rFonts w:ascii="Times New Roman" w:hAnsi="Times New Roman"/>
        </w:rPr>
        <w:t>s at station</w:t>
      </w:r>
      <w:r w:rsidR="00F95575" w:rsidRPr="005A097B">
        <w:rPr>
          <w:rFonts w:ascii="Times New Roman" w:hAnsi="Times New Roman"/>
          <w:i/>
        </w:rPr>
        <w:t xml:space="preserve"> i</w:t>
      </w:r>
      <w:r w:rsidR="00F95575" w:rsidRPr="005A097B">
        <w:rPr>
          <w:rFonts w:ascii="Times New Roman" w:hAnsi="Times New Roman"/>
        </w:rPr>
        <w:t xml:space="preserve">, (i.e., station capacity for type </w:t>
      </w:r>
      <w:r w:rsidR="00F95575" w:rsidRPr="005A097B">
        <w:rPr>
          <w:rFonts w:ascii="Times New Roman" w:hAnsi="Times New Roman"/>
          <w:i/>
        </w:rPr>
        <w:t xml:space="preserve">k </w:t>
      </w:r>
      <w:r w:rsidR="00951E69" w:rsidRPr="005A097B">
        <w:rPr>
          <w:rFonts w:ascii="Times New Roman" w:hAnsi="Times New Roman"/>
        </w:rPr>
        <w:t>bike</w:t>
      </w:r>
      <w:r w:rsidR="00F95575" w:rsidRPr="005A097B">
        <w:rPr>
          <w:rFonts w:ascii="Times New Roman" w:hAnsi="Times New Roman"/>
        </w:rPr>
        <w:t>s);</w:t>
      </w:r>
    </w:p>
    <w:p w14:paraId="2A4F69EC" w14:textId="78CFF053" w:rsidR="00F95575" w:rsidRPr="005A097B" w:rsidRDefault="007824FA" w:rsidP="00204E4C">
      <w:pPr>
        <w:widowControl w:val="0"/>
        <w:tabs>
          <w:tab w:val="left" w:pos="426"/>
        </w:tabs>
        <w:autoSpaceDE w:val="0"/>
        <w:autoSpaceDN w:val="0"/>
        <w:adjustRightInd w:val="0"/>
        <w:snapToGrid w:val="0"/>
        <w:jc w:val="both"/>
        <w:rPr>
          <w:rFonts w:ascii="Times New Roman" w:hAnsi="Times New Roman"/>
        </w:rPr>
      </w:pPr>
      <m:oMath>
        <m:sSup>
          <m:sSupPr>
            <m:ctrlPr>
              <w:rPr>
                <w:rFonts w:ascii="Cambria Math" w:hAnsi="Cambria Math"/>
              </w:rPr>
            </m:ctrlPr>
          </m:sSupPr>
          <m:e>
            <m:r>
              <w:rPr>
                <w:rFonts w:ascii="Cambria Math" w:hAnsi="Cambria Math"/>
              </w:rPr>
              <m:t>Q</m:t>
            </m:r>
          </m:e>
          <m:sup>
            <m:r>
              <w:rPr>
                <w:rFonts w:ascii="Cambria Math" w:hAnsi="Cambria Math"/>
              </w:rPr>
              <m:t>k</m:t>
            </m:r>
          </m:sup>
        </m:sSup>
      </m:oMath>
      <w:r w:rsidR="00F95575" w:rsidRPr="005A097B">
        <w:rPr>
          <w:rFonts w:ascii="Times New Roman" w:hAnsi="Times New Roman"/>
        </w:rPr>
        <w:tab/>
      </w:r>
      <w:r w:rsidR="00F95575" w:rsidRPr="005A097B">
        <w:rPr>
          <w:rFonts w:ascii="Times New Roman" w:hAnsi="Times New Roman"/>
        </w:rPr>
        <w:tab/>
        <w:t xml:space="preserve">Vehicle capacity for type </w:t>
      </w:r>
      <w:r w:rsidR="00F95575" w:rsidRPr="005A097B">
        <w:rPr>
          <w:rFonts w:ascii="Times New Roman" w:hAnsi="Times New Roman"/>
          <w:i/>
        </w:rPr>
        <w:t>k</w:t>
      </w:r>
      <w:r w:rsidR="00F95575" w:rsidRPr="005A097B" w:rsidDel="009A2EED">
        <w:rPr>
          <w:rFonts w:ascii="Times New Roman" w:hAnsi="Times New Roman"/>
        </w:rPr>
        <w:t xml:space="preserve"> </w:t>
      </w:r>
      <w:r w:rsidR="00951E69" w:rsidRPr="005A097B">
        <w:rPr>
          <w:rFonts w:ascii="Times New Roman" w:hAnsi="Times New Roman"/>
        </w:rPr>
        <w:t>bike</w:t>
      </w:r>
      <w:r w:rsidR="00F95575" w:rsidRPr="005A097B">
        <w:rPr>
          <w:rFonts w:ascii="Times New Roman" w:hAnsi="Times New Roman"/>
        </w:rPr>
        <w:t>s;</w:t>
      </w:r>
    </w:p>
    <w:p w14:paraId="439F396F" w14:textId="77777777" w:rsidR="00F95575" w:rsidRPr="005A097B" w:rsidRDefault="007824FA" w:rsidP="00204E4C">
      <w:pPr>
        <w:widowControl w:val="0"/>
        <w:tabs>
          <w:tab w:val="left" w:pos="426"/>
        </w:tabs>
        <w:autoSpaceDE w:val="0"/>
        <w:autoSpaceDN w:val="0"/>
        <w:adjustRightInd w:val="0"/>
        <w:snapToGrid w:val="0"/>
        <w:jc w:val="both"/>
        <w:rPr>
          <w:rFonts w:ascii="Times New Roman" w:hAnsi="Times New Roman"/>
          <w:i/>
        </w:rPr>
      </w:pPr>
      <m:oMath>
        <m:sSub>
          <m:sSubPr>
            <m:ctrlPr>
              <w:rPr>
                <w:rFonts w:ascii="Cambria Math" w:hAnsi="Cambria Math"/>
              </w:rPr>
            </m:ctrlPr>
          </m:sSubPr>
          <m:e>
            <m:r>
              <w:rPr>
                <w:rFonts w:ascii="Cambria Math" w:hAnsi="Cambria Math"/>
              </w:rPr>
              <m:t>c</m:t>
            </m:r>
          </m:e>
          <m:sub>
            <m:r>
              <w:rPr>
                <w:rFonts w:ascii="Cambria Math" w:hAnsi="Cambria Math"/>
              </w:rPr>
              <m:t>ij</m:t>
            </m:r>
          </m:sub>
        </m:sSub>
      </m:oMath>
      <w:r w:rsidR="00F95575" w:rsidRPr="005A097B">
        <w:rPr>
          <w:rFonts w:ascii="Times New Roman" w:hAnsi="Times New Roman"/>
        </w:rPr>
        <w:tab/>
      </w:r>
      <w:r w:rsidR="00F95575" w:rsidRPr="005A097B">
        <w:rPr>
          <w:rFonts w:ascii="Times New Roman" w:hAnsi="Times New Roman"/>
        </w:rPr>
        <w:tab/>
        <w:t xml:space="preserve">Travel cost from node </w:t>
      </w:r>
      <w:r w:rsidR="00F95575" w:rsidRPr="005A097B">
        <w:rPr>
          <w:rFonts w:ascii="Times New Roman" w:hAnsi="Times New Roman"/>
          <w:i/>
        </w:rPr>
        <w:t>i</w:t>
      </w:r>
      <w:r w:rsidR="00F95575" w:rsidRPr="005A097B">
        <w:rPr>
          <w:rFonts w:ascii="Times New Roman" w:hAnsi="Times New Roman"/>
        </w:rPr>
        <w:t xml:space="preserve"> to node </w:t>
      </w:r>
      <w:r w:rsidR="00F95575" w:rsidRPr="005A097B">
        <w:rPr>
          <w:rFonts w:ascii="Times New Roman" w:hAnsi="Times New Roman"/>
          <w:i/>
        </w:rPr>
        <w:t>j</w:t>
      </w:r>
      <w:r w:rsidR="00F95575" w:rsidRPr="005A097B">
        <w:rPr>
          <w:rFonts w:ascii="Times New Roman" w:hAnsi="Times New Roman"/>
        </w:rPr>
        <w:t>;</w:t>
      </w:r>
    </w:p>
    <w:p w14:paraId="4E6B21BA" w14:textId="4605E034" w:rsidR="00F95575" w:rsidRPr="005A097B" w:rsidRDefault="007824FA" w:rsidP="00204E4C">
      <w:pPr>
        <w:widowControl w:val="0"/>
        <w:tabs>
          <w:tab w:val="left" w:pos="426"/>
        </w:tabs>
        <w:autoSpaceDE w:val="0"/>
        <w:autoSpaceDN w:val="0"/>
        <w:adjustRightInd w:val="0"/>
        <w:snapToGrid w:val="0"/>
        <w:jc w:val="both"/>
        <w:rPr>
          <w:rFonts w:ascii="Times New Roman" w:hAnsi="Times New Roman"/>
        </w:rPr>
      </w:pPr>
      <m:oMath>
        <m:sSubSup>
          <m:sSubSupPr>
            <m:ctrlPr>
              <w:rPr>
                <w:rFonts w:ascii="Cambria Math" w:hAnsi="Cambria Math"/>
              </w:rPr>
            </m:ctrlPr>
          </m:sSubSupPr>
          <m:e>
            <m:r>
              <w:rPr>
                <w:rFonts w:ascii="Cambria Math" w:hAnsi="Cambria Math"/>
              </w:rPr>
              <m:t>up</m:t>
            </m:r>
          </m:e>
          <m:sub>
            <m:r>
              <w:rPr>
                <w:rFonts w:ascii="Cambria Math" w:hAnsi="Cambria Math"/>
              </w:rPr>
              <m:t>i</m:t>
            </m:r>
          </m:sub>
          <m:sup>
            <m:r>
              <w:rPr>
                <w:rFonts w:ascii="Cambria Math" w:hAnsi="Cambria Math"/>
              </w:rPr>
              <m:t>k</m:t>
            </m:r>
          </m:sup>
        </m:sSubSup>
      </m:oMath>
      <w:r w:rsidR="00F95575" w:rsidRPr="005A097B">
        <w:rPr>
          <w:rFonts w:ascii="Times New Roman" w:hAnsi="Times New Roman"/>
        </w:rPr>
        <w:tab/>
      </w:r>
      <w:r w:rsidR="00F95575" w:rsidRPr="005A097B">
        <w:rPr>
          <w:rFonts w:ascii="Times New Roman" w:hAnsi="Times New Roman"/>
        </w:rPr>
        <w:tab/>
      </w:r>
      <w:r w:rsidR="00217040" w:rsidRPr="005A097B">
        <w:rPr>
          <w:rFonts w:ascii="Times New Roman" w:hAnsi="Times New Roman"/>
        </w:rPr>
        <w:t>Unit p</w:t>
      </w:r>
      <w:r w:rsidR="00F95575" w:rsidRPr="005A097B">
        <w:rPr>
          <w:rFonts w:ascii="Times New Roman" w:hAnsi="Times New Roman"/>
        </w:rPr>
        <w:t xml:space="preserve">enalty associated with </w:t>
      </w:r>
      <w:r w:rsidR="00EA1F9F">
        <w:rPr>
          <w:rFonts w:ascii="Times New Roman" w:hAnsi="Times New Roman"/>
        </w:rPr>
        <w:t>a</w:t>
      </w:r>
      <w:r w:rsidR="00F95575" w:rsidRPr="005A097B">
        <w:rPr>
          <w:rFonts w:ascii="Times New Roman" w:hAnsi="Times New Roman"/>
        </w:rPr>
        <w:t xml:space="preserve"> shortage or excess of one type </w:t>
      </w:r>
      <w:r w:rsidR="00F95575" w:rsidRPr="005A097B">
        <w:rPr>
          <w:rFonts w:ascii="Times New Roman" w:hAnsi="Times New Roman"/>
          <w:i/>
        </w:rPr>
        <w:t>k</w:t>
      </w:r>
      <w:r w:rsidR="00F95575" w:rsidRPr="005A097B">
        <w:rPr>
          <w:rFonts w:ascii="Times New Roman" w:hAnsi="Times New Roman"/>
        </w:rPr>
        <w:t xml:space="preserve"> </w:t>
      </w:r>
      <w:r w:rsidR="00951E69" w:rsidRPr="005A097B">
        <w:rPr>
          <w:rFonts w:ascii="Times New Roman" w:hAnsi="Times New Roman"/>
        </w:rPr>
        <w:t>bike</w:t>
      </w:r>
      <w:r w:rsidR="00F95575" w:rsidRPr="005A097B">
        <w:rPr>
          <w:rFonts w:ascii="Times New Roman" w:hAnsi="Times New Roman"/>
        </w:rPr>
        <w:t xml:space="preserve"> at station </w:t>
      </w:r>
      <w:r w:rsidR="00F95575" w:rsidRPr="005A097B">
        <w:rPr>
          <w:rFonts w:ascii="Times New Roman" w:hAnsi="Times New Roman"/>
          <w:i/>
        </w:rPr>
        <w:t>i</w:t>
      </w:r>
      <w:r w:rsidR="00F95575" w:rsidRPr="005A097B">
        <w:rPr>
          <w:rFonts w:ascii="Times New Roman" w:hAnsi="Times New Roman"/>
        </w:rPr>
        <w:t>;</w:t>
      </w:r>
    </w:p>
    <w:p w14:paraId="7EF9C491" w14:textId="5DC4F828" w:rsidR="00F95575" w:rsidRPr="005A097B" w:rsidRDefault="007824FA" w:rsidP="00204E4C">
      <w:pPr>
        <w:widowControl w:val="0"/>
        <w:tabs>
          <w:tab w:val="left" w:pos="426"/>
        </w:tabs>
        <w:autoSpaceDE w:val="0"/>
        <w:autoSpaceDN w:val="0"/>
        <w:adjustRightInd w:val="0"/>
        <w:snapToGrid w:val="0"/>
        <w:ind w:left="567" w:hanging="567"/>
        <w:jc w:val="both"/>
        <w:rPr>
          <w:rFonts w:ascii="Times New Roman" w:hAnsi="Times New Roman"/>
        </w:rPr>
      </w:pPr>
      <m:oMath>
        <m:sSubSup>
          <m:sSubSupPr>
            <m:ctrlPr>
              <w:rPr>
                <w:rFonts w:ascii="Cambria Math" w:hAnsi="Cambria Math"/>
                <w:i/>
              </w:rPr>
            </m:ctrlPr>
          </m:sSubSupPr>
          <m:e>
            <m:r>
              <w:rPr>
                <w:rFonts w:ascii="Cambria Math" w:hAnsi="Cambria Math"/>
              </w:rPr>
              <m:t>vp</m:t>
            </m:r>
          </m:e>
          <m:sub>
            <m:r>
              <w:rPr>
                <w:rFonts w:ascii="Cambria Math" w:hAnsi="Cambria Math"/>
              </w:rPr>
              <m:t>i</m:t>
            </m:r>
          </m:sub>
          <m:sup>
            <m:r>
              <w:rPr>
                <w:rFonts w:ascii="Cambria Math" w:hAnsi="Cambria Math"/>
              </w:rPr>
              <m:t>m,k</m:t>
            </m:r>
          </m:sup>
        </m:sSubSup>
      </m:oMath>
      <w:r w:rsidR="00F95575" w:rsidRPr="005A097B">
        <w:rPr>
          <w:rFonts w:ascii="Times New Roman" w:hAnsi="Times New Roman"/>
        </w:rPr>
        <w:tab/>
      </w:r>
      <w:r w:rsidR="00F95575" w:rsidRPr="005A097B">
        <w:rPr>
          <w:rFonts w:ascii="Times New Roman" w:hAnsi="Times New Roman"/>
        </w:rPr>
        <w:tab/>
      </w:r>
      <w:r w:rsidR="00217040" w:rsidRPr="005A097B">
        <w:rPr>
          <w:rFonts w:ascii="Times New Roman" w:hAnsi="Times New Roman"/>
        </w:rPr>
        <w:t>Unit p</w:t>
      </w:r>
      <w:r w:rsidR="00F95575" w:rsidRPr="005A097B">
        <w:rPr>
          <w:rFonts w:ascii="Times New Roman" w:hAnsi="Times New Roman"/>
        </w:rPr>
        <w:t xml:space="preserve">enalty for a type </w:t>
      </w:r>
      <w:r w:rsidR="00F95575" w:rsidRPr="005A097B">
        <w:rPr>
          <w:rFonts w:ascii="Times New Roman" w:hAnsi="Times New Roman"/>
          <w:i/>
        </w:rPr>
        <w:t>k</w:t>
      </w:r>
      <w:r w:rsidR="00F95575" w:rsidRPr="005A097B">
        <w:rPr>
          <w:rFonts w:ascii="Times New Roman" w:hAnsi="Times New Roman"/>
        </w:rPr>
        <w:t xml:space="preserve"> </w:t>
      </w:r>
      <w:r w:rsidR="00951E69" w:rsidRPr="005A097B">
        <w:rPr>
          <w:rFonts w:ascii="Times New Roman" w:hAnsi="Times New Roman"/>
        </w:rPr>
        <w:t>bike</w:t>
      </w:r>
      <w:r w:rsidR="00F95575" w:rsidRPr="005A097B">
        <w:rPr>
          <w:rFonts w:ascii="Times New Roman" w:hAnsi="Times New Roman"/>
        </w:rPr>
        <w:t xml:space="preserve"> as a substitute for a type </w:t>
      </w:r>
      <w:r w:rsidR="00F95575" w:rsidRPr="005A097B">
        <w:rPr>
          <w:rFonts w:ascii="Times New Roman" w:hAnsi="Times New Roman"/>
          <w:i/>
        </w:rPr>
        <w:t>m</w:t>
      </w:r>
      <w:r w:rsidR="00F95575" w:rsidRPr="005A097B">
        <w:rPr>
          <w:rFonts w:ascii="Times New Roman" w:hAnsi="Times New Roman"/>
        </w:rPr>
        <w:t xml:space="preserve"> </w:t>
      </w:r>
      <w:r w:rsidR="00951E69" w:rsidRPr="005A097B">
        <w:rPr>
          <w:rFonts w:ascii="Times New Roman" w:hAnsi="Times New Roman"/>
        </w:rPr>
        <w:t>bike</w:t>
      </w:r>
      <w:r w:rsidR="00F95575" w:rsidRPr="005A097B">
        <w:rPr>
          <w:rFonts w:ascii="Times New Roman" w:hAnsi="Times New Roman"/>
        </w:rPr>
        <w:t xml:space="preserve"> at station </w:t>
      </w:r>
      <w:r w:rsidR="00F95575" w:rsidRPr="005A097B">
        <w:rPr>
          <w:rFonts w:ascii="Times New Roman" w:hAnsi="Times New Roman"/>
          <w:i/>
        </w:rPr>
        <w:t>i</w:t>
      </w:r>
      <w:r w:rsidR="00F95575" w:rsidRPr="005A097B">
        <w:rPr>
          <w:rFonts w:ascii="Times New Roman" w:hAnsi="Times New Roman"/>
        </w:rPr>
        <w:t xml:space="preserve"> (and </w:t>
      </w:r>
      <m:oMath>
        <m:sSubSup>
          <m:sSubSupPr>
            <m:ctrlPr>
              <w:rPr>
                <w:rFonts w:ascii="Cambria Math" w:hAnsi="Cambria Math"/>
                <w:i/>
              </w:rPr>
            </m:ctrlPr>
          </m:sSubSupPr>
          <m:e>
            <m:r>
              <w:rPr>
                <w:rFonts w:ascii="Cambria Math" w:hAnsi="Cambria Math"/>
              </w:rPr>
              <m:t>vp</m:t>
            </m:r>
          </m:e>
          <m:sub>
            <m:r>
              <w:rPr>
                <w:rFonts w:ascii="Cambria Math" w:hAnsi="Cambria Math"/>
              </w:rPr>
              <m:t>i</m:t>
            </m:r>
          </m:sub>
          <m:sup>
            <m:r>
              <w:rPr>
                <w:rFonts w:ascii="Cambria Math" w:hAnsi="Cambria Math"/>
              </w:rPr>
              <m:t>k,k</m:t>
            </m:r>
          </m:sup>
        </m:sSubSup>
        <m:r>
          <w:rPr>
            <w:rFonts w:ascii="Cambria Math" w:hAnsi="Cambria Math"/>
          </w:rPr>
          <m:t>=0</m:t>
        </m:r>
      </m:oMath>
      <w:r w:rsidR="00F95575" w:rsidRPr="005A097B">
        <w:rPr>
          <w:rFonts w:ascii="Times New Roman" w:hAnsi="Times New Roman"/>
        </w:rPr>
        <w:t>);</w:t>
      </w:r>
    </w:p>
    <w:p w14:paraId="4EF6F360" w14:textId="722B750B" w:rsidR="00F95575" w:rsidRPr="005A097B" w:rsidRDefault="007824FA" w:rsidP="00204E4C">
      <w:pPr>
        <w:widowControl w:val="0"/>
        <w:tabs>
          <w:tab w:val="left" w:pos="426"/>
        </w:tabs>
        <w:autoSpaceDE w:val="0"/>
        <w:autoSpaceDN w:val="0"/>
        <w:adjustRightInd w:val="0"/>
        <w:snapToGrid w:val="0"/>
        <w:jc w:val="both"/>
        <w:rPr>
          <w:rFonts w:ascii="Times New Roman" w:hAnsi="Times New Roman"/>
        </w:rPr>
      </w:pPr>
      <m:oMath>
        <m:sSup>
          <m:sSupPr>
            <m:ctrlPr>
              <w:rPr>
                <w:rFonts w:ascii="Cambria Math" w:hAnsi="Cambria Math"/>
                <w:i/>
              </w:rPr>
            </m:ctrlPr>
          </m:sSupPr>
          <m:e>
            <m:r>
              <w:rPr>
                <w:rFonts w:ascii="Cambria Math" w:hAnsi="Cambria Math"/>
              </w:rPr>
              <m:t>op</m:t>
            </m:r>
          </m:e>
          <m:sup>
            <m:r>
              <w:rPr>
                <w:rFonts w:ascii="Cambria Math" w:hAnsi="Cambria Math"/>
              </w:rPr>
              <m:t>m,k</m:t>
            </m:r>
          </m:sup>
        </m:sSup>
      </m:oMath>
      <w:r w:rsidR="00F95575" w:rsidRPr="005A097B">
        <w:rPr>
          <w:rFonts w:ascii="Times New Roman" w:hAnsi="Times New Roman"/>
        </w:rPr>
        <w:tab/>
      </w:r>
      <w:r w:rsidR="00217040" w:rsidRPr="005A097B">
        <w:rPr>
          <w:rFonts w:ascii="Times New Roman" w:hAnsi="Times New Roman"/>
        </w:rPr>
        <w:t>Unit p</w:t>
      </w:r>
      <w:r w:rsidR="00F95575" w:rsidRPr="005A097B">
        <w:rPr>
          <w:rFonts w:ascii="Times New Roman" w:hAnsi="Times New Roman"/>
        </w:rPr>
        <w:t xml:space="preserve">enalty for occupying </w:t>
      </w:r>
      <w:r w:rsidR="00EA1F9F">
        <w:rPr>
          <w:rFonts w:ascii="Times New Roman" w:hAnsi="Times New Roman"/>
        </w:rPr>
        <w:t>a</w:t>
      </w:r>
      <w:r w:rsidR="00F95575" w:rsidRPr="005A097B">
        <w:rPr>
          <w:rFonts w:ascii="Times New Roman" w:hAnsi="Times New Roman"/>
        </w:rPr>
        <w:t xml:space="preserve"> type </w:t>
      </w:r>
      <w:r w:rsidR="00F95575" w:rsidRPr="005A097B">
        <w:rPr>
          <w:rFonts w:ascii="Times New Roman" w:hAnsi="Times New Roman"/>
          <w:i/>
        </w:rPr>
        <w:t>m</w:t>
      </w:r>
      <w:r w:rsidR="00F95575" w:rsidRPr="005A097B">
        <w:rPr>
          <w:rFonts w:ascii="Times New Roman" w:hAnsi="Times New Roman"/>
        </w:rPr>
        <w:t xml:space="preserve"> </w:t>
      </w:r>
      <w:r w:rsidR="00EA1F9F">
        <w:rPr>
          <w:rFonts w:ascii="Times New Roman" w:hAnsi="Times New Roman"/>
        </w:rPr>
        <w:t>space with</w:t>
      </w:r>
      <w:r w:rsidR="00F95575" w:rsidRPr="005A097B">
        <w:rPr>
          <w:rFonts w:ascii="Times New Roman" w:hAnsi="Times New Roman"/>
        </w:rPr>
        <w:t xml:space="preserve"> a type </w:t>
      </w:r>
      <w:r w:rsidR="00F95575" w:rsidRPr="005A097B">
        <w:rPr>
          <w:rFonts w:ascii="Times New Roman" w:hAnsi="Times New Roman"/>
          <w:i/>
        </w:rPr>
        <w:t xml:space="preserve">k </w:t>
      </w:r>
      <w:r w:rsidR="00951E69" w:rsidRPr="005A097B">
        <w:rPr>
          <w:rFonts w:ascii="Times New Roman" w:hAnsi="Times New Roman"/>
        </w:rPr>
        <w:t>bike</w:t>
      </w:r>
      <w:r w:rsidR="00F95575" w:rsidRPr="005A097B">
        <w:rPr>
          <w:rFonts w:ascii="Times New Roman" w:hAnsi="Times New Roman"/>
        </w:rPr>
        <w:t xml:space="preserve"> (and </w:t>
      </w:r>
      <m:oMath>
        <m:sSup>
          <m:sSupPr>
            <m:ctrlPr>
              <w:rPr>
                <w:rFonts w:ascii="Cambria Math" w:hAnsi="Cambria Math"/>
                <w:i/>
              </w:rPr>
            </m:ctrlPr>
          </m:sSupPr>
          <m:e>
            <m:r>
              <w:rPr>
                <w:rFonts w:ascii="Cambria Math" w:hAnsi="Cambria Math"/>
              </w:rPr>
              <m:t>op</m:t>
            </m:r>
          </m:e>
          <m:sup>
            <m:r>
              <w:rPr>
                <w:rFonts w:ascii="Cambria Math" w:hAnsi="Cambria Math"/>
              </w:rPr>
              <m:t>k,k</m:t>
            </m:r>
          </m:sup>
        </m:sSup>
        <m:r>
          <w:rPr>
            <w:rFonts w:ascii="Cambria Math" w:hAnsi="Cambria Math"/>
          </w:rPr>
          <m:t>=0</m:t>
        </m:r>
      </m:oMath>
      <w:r w:rsidR="00F95575" w:rsidRPr="005A097B">
        <w:rPr>
          <w:rFonts w:ascii="Times New Roman" w:hAnsi="Times New Roman"/>
        </w:rPr>
        <w:t>);</w:t>
      </w:r>
    </w:p>
    <w:p w14:paraId="72E377B9" w14:textId="083620AF" w:rsidR="00F95575" w:rsidRPr="005A097B" w:rsidRDefault="007824FA" w:rsidP="00204E4C">
      <w:pPr>
        <w:widowControl w:val="0"/>
        <w:autoSpaceDE w:val="0"/>
        <w:autoSpaceDN w:val="0"/>
        <w:adjustRightInd w:val="0"/>
        <w:snapToGrid w:val="0"/>
        <w:jc w:val="both"/>
        <w:rPr>
          <w:rFonts w:ascii="Times New Roman" w:hAnsi="Times New Roman"/>
        </w:rPr>
      </w:pPr>
      <m:oMath>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m,k</m:t>
            </m:r>
            <m:ctrlPr>
              <w:rPr>
                <w:rFonts w:ascii="Cambria Math" w:hAnsi="Cambria Math"/>
              </w:rPr>
            </m:ctrlPr>
          </m:sup>
        </m:sSup>
      </m:oMath>
      <w:r w:rsidR="00F95575" w:rsidRPr="005A097B">
        <w:rPr>
          <w:rFonts w:ascii="Times New Roman" w:hAnsi="Times New Roman"/>
        </w:rPr>
        <w:tab/>
      </w:r>
      <w:r w:rsidR="00F95575" w:rsidRPr="005A097B">
        <w:rPr>
          <w:rFonts w:ascii="Times New Roman" w:hAnsi="Times New Roman"/>
        </w:rPr>
        <w:tab/>
        <w:t xml:space="preserve">1 if a type </w:t>
      </w:r>
      <w:r w:rsidR="00F95575" w:rsidRPr="005A097B">
        <w:rPr>
          <w:rFonts w:ascii="Times New Roman" w:hAnsi="Times New Roman"/>
          <w:i/>
        </w:rPr>
        <w:t>k</w:t>
      </w:r>
      <w:r w:rsidR="00F95575" w:rsidRPr="005A097B">
        <w:rPr>
          <w:rFonts w:ascii="Times New Roman" w:hAnsi="Times New Roman"/>
        </w:rPr>
        <w:t xml:space="preserve"> </w:t>
      </w:r>
      <w:r w:rsidR="00951E69" w:rsidRPr="005A097B">
        <w:rPr>
          <w:rFonts w:ascii="Times New Roman" w:hAnsi="Times New Roman"/>
        </w:rPr>
        <w:t>bike</w:t>
      </w:r>
      <w:r w:rsidR="00F95575" w:rsidRPr="005A097B">
        <w:rPr>
          <w:rFonts w:ascii="Times New Roman" w:hAnsi="Times New Roman"/>
        </w:rPr>
        <w:t xml:space="preserve"> can substitute for a type </w:t>
      </w:r>
      <w:r w:rsidR="00F95575" w:rsidRPr="005A097B">
        <w:rPr>
          <w:rFonts w:ascii="Times New Roman" w:hAnsi="Times New Roman"/>
          <w:i/>
        </w:rPr>
        <w:t xml:space="preserve">m </w:t>
      </w:r>
      <w:r w:rsidR="00951E69" w:rsidRPr="005A097B">
        <w:rPr>
          <w:rFonts w:ascii="Times New Roman" w:hAnsi="Times New Roman"/>
        </w:rPr>
        <w:t>bike</w:t>
      </w:r>
      <w:r w:rsidR="00F95575" w:rsidRPr="005A097B">
        <w:rPr>
          <w:rFonts w:ascii="Times New Roman" w:hAnsi="Times New Roman"/>
        </w:rPr>
        <w:t xml:space="preserve"> (and</w:t>
      </w:r>
      <m:oMath>
        <m:r>
          <w:rPr>
            <w:rFonts w:ascii="Cambria Math" w:hAnsi="Cambria Math"/>
          </w:rPr>
          <m:t xml:space="preserve"> </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k,k</m:t>
            </m:r>
            <m:ctrlPr>
              <w:rPr>
                <w:rFonts w:ascii="Cambria Math" w:hAnsi="Cambria Math"/>
              </w:rPr>
            </m:ctrlPr>
          </m:sup>
        </m:sSup>
        <m:r>
          <w:rPr>
            <w:rFonts w:ascii="Cambria Math" w:hAnsi="Cambria Math"/>
          </w:rPr>
          <m:t>=1</m:t>
        </m:r>
      </m:oMath>
      <w:r w:rsidR="00F95575" w:rsidRPr="005A097B">
        <w:rPr>
          <w:rFonts w:ascii="Times New Roman" w:hAnsi="Times New Roman"/>
        </w:rPr>
        <w:t xml:space="preserve">); = 0 otherwise; </w:t>
      </w:r>
    </w:p>
    <w:p w14:paraId="1B74E9D9" w14:textId="0768FE6F" w:rsidR="00F95575" w:rsidRPr="005A097B" w:rsidRDefault="007824FA" w:rsidP="00204E4C">
      <w:pPr>
        <w:widowControl w:val="0"/>
        <w:autoSpaceDE w:val="0"/>
        <w:autoSpaceDN w:val="0"/>
        <w:adjustRightInd w:val="0"/>
        <w:snapToGrid w:val="0"/>
        <w:ind w:left="880" w:hangingChars="400" w:hanging="880"/>
        <w:jc w:val="both"/>
        <w:rPr>
          <w:rFonts w:ascii="Times New Roman" w:hAnsi="Times New Roman"/>
        </w:rPr>
      </w:pPr>
      <m:oMath>
        <m:sSup>
          <m:sSupPr>
            <m:ctrlPr>
              <w:rPr>
                <w:rFonts w:ascii="Cambria Math" w:hAnsi="Cambria Math"/>
                <w:i/>
              </w:rPr>
            </m:ctrlPr>
          </m:sSupPr>
          <m:e>
            <m:r>
              <w:rPr>
                <w:rFonts w:ascii="Cambria Math" w:hAnsi="Cambria Math"/>
              </w:rPr>
              <m:t>f</m:t>
            </m:r>
            <m:ctrlPr>
              <w:rPr>
                <w:rFonts w:ascii="Cambria Math" w:hAnsi="Cambria Math"/>
              </w:rPr>
            </m:ctrlPr>
          </m:e>
          <m:sup>
            <m:r>
              <w:rPr>
                <w:rFonts w:ascii="Cambria Math" w:hAnsi="Cambria Math"/>
              </w:rPr>
              <m:t>m,k</m:t>
            </m:r>
            <m:ctrlPr>
              <w:rPr>
                <w:rFonts w:ascii="Cambria Math" w:hAnsi="Cambria Math"/>
              </w:rPr>
            </m:ctrlPr>
          </m:sup>
        </m:sSup>
      </m:oMath>
      <w:r w:rsidR="00F95575" w:rsidRPr="005A097B">
        <w:rPr>
          <w:rFonts w:ascii="Times New Roman" w:hAnsi="Times New Roman"/>
        </w:rPr>
        <w:tab/>
        <w:t xml:space="preserve">1 if a type </w:t>
      </w:r>
      <w:r w:rsidR="00F95575" w:rsidRPr="005A097B">
        <w:rPr>
          <w:rFonts w:ascii="Times New Roman" w:hAnsi="Times New Roman"/>
          <w:i/>
        </w:rPr>
        <w:t>k</w:t>
      </w:r>
      <w:r w:rsidR="00F95575" w:rsidRPr="005A097B">
        <w:rPr>
          <w:rFonts w:ascii="Times New Roman" w:hAnsi="Times New Roman"/>
        </w:rPr>
        <w:t xml:space="preserve"> </w:t>
      </w:r>
      <w:r w:rsidR="00951E69" w:rsidRPr="005A097B">
        <w:rPr>
          <w:rFonts w:ascii="Times New Roman" w:hAnsi="Times New Roman"/>
        </w:rPr>
        <w:t>bike</w:t>
      </w:r>
      <w:r w:rsidR="00F95575" w:rsidRPr="005A097B">
        <w:rPr>
          <w:rFonts w:ascii="Times New Roman" w:hAnsi="Times New Roman"/>
        </w:rPr>
        <w:t xml:space="preserve"> can occupy </w:t>
      </w:r>
      <w:r w:rsidR="00EA1F9F">
        <w:rPr>
          <w:rFonts w:ascii="Times New Roman" w:hAnsi="Times New Roman"/>
        </w:rPr>
        <w:t>an</w:t>
      </w:r>
      <w:r w:rsidR="00F95575" w:rsidRPr="005A097B">
        <w:rPr>
          <w:rFonts w:ascii="Times New Roman" w:hAnsi="Times New Roman"/>
        </w:rPr>
        <w:t xml:space="preserve"> empty </w:t>
      </w:r>
      <w:r w:rsidR="00EA1F9F">
        <w:rPr>
          <w:rFonts w:ascii="Times New Roman" w:hAnsi="Times New Roman"/>
        </w:rPr>
        <w:t>space</w:t>
      </w:r>
      <w:r w:rsidR="00F95575" w:rsidRPr="005A097B">
        <w:rPr>
          <w:rFonts w:ascii="Times New Roman" w:hAnsi="Times New Roman"/>
        </w:rPr>
        <w:t xml:space="preserve"> for type </w:t>
      </w:r>
      <w:r w:rsidR="00F95575" w:rsidRPr="005A097B">
        <w:rPr>
          <w:rFonts w:ascii="Times New Roman" w:hAnsi="Times New Roman"/>
          <w:i/>
        </w:rPr>
        <w:t xml:space="preserve">m </w:t>
      </w:r>
      <w:r w:rsidR="00951E69" w:rsidRPr="005A097B">
        <w:rPr>
          <w:rFonts w:ascii="Times New Roman" w:hAnsi="Times New Roman"/>
        </w:rPr>
        <w:t>bike</w:t>
      </w:r>
      <w:r w:rsidR="00AD4906" w:rsidRPr="005A097B">
        <w:rPr>
          <w:rFonts w:ascii="Times New Roman" w:hAnsi="Times New Roman"/>
        </w:rPr>
        <w:t>s</w:t>
      </w:r>
      <w:r w:rsidR="00F95575" w:rsidRPr="005A097B">
        <w:rPr>
          <w:rFonts w:ascii="Times New Roman" w:hAnsi="Times New Roman"/>
        </w:rPr>
        <w:t xml:space="preserve"> (and</w:t>
      </w:r>
      <m:oMath>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k,k</m:t>
            </m:r>
          </m:sup>
        </m:sSup>
        <m:r>
          <w:rPr>
            <w:rFonts w:ascii="Cambria Math" w:hAnsi="Cambria Math"/>
          </w:rPr>
          <m:t>=1</m:t>
        </m:r>
      </m:oMath>
      <w:r w:rsidR="00F95575" w:rsidRPr="005A097B">
        <w:rPr>
          <w:rFonts w:ascii="Times New Roman" w:hAnsi="Times New Roman"/>
        </w:rPr>
        <w:t xml:space="preserve">); = 0 otherwise; </w:t>
      </w:r>
    </w:p>
    <w:p w14:paraId="6F3BE433" w14:textId="4B2BCAB8" w:rsidR="00F95575" w:rsidRPr="005A097B" w:rsidRDefault="007824FA" w:rsidP="00204E4C">
      <w:pPr>
        <w:widowControl w:val="0"/>
        <w:autoSpaceDE w:val="0"/>
        <w:autoSpaceDN w:val="0"/>
        <w:adjustRightInd w:val="0"/>
        <w:snapToGrid w:val="0"/>
        <w:jc w:val="both"/>
        <w:rPr>
          <w:rFonts w:ascii="Times New Roman" w:hAnsi="Times New Roman"/>
        </w:rPr>
      </w:pPr>
      <m:oMath>
        <m:sSub>
          <m:sSubPr>
            <m:ctrlPr>
              <w:rPr>
                <w:rFonts w:ascii="Cambria Math" w:hAnsi="Cambria Math"/>
              </w:rPr>
            </m:ctrlPr>
          </m:sSubPr>
          <m:e>
            <m:r>
              <w:rPr>
                <w:rFonts w:ascii="Cambria Math" w:hAnsi="Cambria Math"/>
              </w:rPr>
              <m:t>M</m:t>
            </m:r>
          </m:e>
          <m:sub>
            <m:r>
              <w:rPr>
                <w:rFonts w:ascii="Cambria Math" w:hAnsi="Cambria Math"/>
              </w:rPr>
              <m:t>1</m:t>
            </m:r>
          </m:sub>
        </m:sSub>
      </m:oMath>
      <w:r w:rsidR="00F95575" w:rsidRPr="005A097B">
        <w:rPr>
          <w:rFonts w:ascii="Times New Roman" w:hAnsi="Times New Roman"/>
        </w:rPr>
        <w:tab/>
      </w:r>
      <w:r w:rsidR="00F95575" w:rsidRPr="005A097B">
        <w:rPr>
          <w:rFonts w:ascii="Times New Roman" w:hAnsi="Times New Roman"/>
        </w:rPr>
        <w:tab/>
        <w:t xml:space="preserve">A </w:t>
      </w:r>
      <w:r w:rsidR="004171D8" w:rsidRPr="005A097B">
        <w:rPr>
          <w:rFonts w:ascii="Times New Roman" w:hAnsi="Times New Roman"/>
        </w:rPr>
        <w:t>large</w:t>
      </w:r>
      <w:r w:rsidR="00F95575" w:rsidRPr="005A097B">
        <w:rPr>
          <w:rFonts w:ascii="Times New Roman" w:hAnsi="Times New Roman"/>
        </w:rPr>
        <w:t xml:space="preserve"> positive number;</w:t>
      </w:r>
    </w:p>
    <w:p w14:paraId="67AE6579" w14:textId="2C422920" w:rsidR="00F95575" w:rsidRPr="005A097B" w:rsidRDefault="007824FA" w:rsidP="00204E4C">
      <w:pPr>
        <w:widowControl w:val="0"/>
        <w:autoSpaceDE w:val="0"/>
        <w:autoSpaceDN w:val="0"/>
        <w:adjustRightInd w:val="0"/>
        <w:snapToGrid w:val="0"/>
        <w:jc w:val="both"/>
        <w:rPr>
          <w:rFonts w:ascii="Times New Roman" w:hAnsi="Times New Roman"/>
        </w:rPr>
      </w:pPr>
      <m:oMath>
        <m:sSub>
          <m:sSubPr>
            <m:ctrlPr>
              <w:rPr>
                <w:rFonts w:ascii="Cambria Math" w:hAnsi="Cambria Math"/>
              </w:rPr>
            </m:ctrlPr>
          </m:sSubPr>
          <m:e>
            <m:r>
              <w:rPr>
                <w:rFonts w:ascii="Cambria Math" w:hAnsi="Cambria Math"/>
              </w:rPr>
              <m:t>M</m:t>
            </m:r>
          </m:e>
          <m:sub>
            <m:r>
              <w:rPr>
                <w:rFonts w:ascii="Cambria Math" w:hAnsi="Cambria Math"/>
              </w:rPr>
              <m:t>2</m:t>
            </m:r>
          </m:sub>
        </m:sSub>
      </m:oMath>
      <w:r w:rsidR="00F95575" w:rsidRPr="005A097B">
        <w:rPr>
          <w:rFonts w:ascii="Times New Roman" w:hAnsi="Times New Roman"/>
        </w:rPr>
        <w:tab/>
      </w:r>
      <w:r w:rsidR="00F95575" w:rsidRPr="005A097B">
        <w:rPr>
          <w:rFonts w:ascii="Times New Roman" w:hAnsi="Times New Roman"/>
        </w:rPr>
        <w:tab/>
        <w:t>An upper bound on the number of arcs in the vehicle tour (</w:t>
      </w:r>
      <w:r w:rsidR="00ED6086" w:rsidRPr="005A097B">
        <w:rPr>
          <w:rFonts w:ascii="Times New Roman" w:hAnsi="Times New Roman"/>
        </w:rPr>
        <w:t>e.g.</w:t>
      </w:r>
      <w:r w:rsidR="00F95575" w:rsidRPr="005A097B">
        <w:rPr>
          <w:rFonts w:ascii="Times New Roman" w:hAnsi="Times New Roman"/>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N</m:t>
            </m:r>
          </m:e>
        </m:d>
      </m:oMath>
      <w:r w:rsidR="00F95575" w:rsidRPr="005A097B">
        <w:rPr>
          <w:rFonts w:ascii="Times New Roman" w:hAnsi="Times New Roman"/>
        </w:rPr>
        <w:t>).</w:t>
      </w:r>
    </w:p>
    <w:p w14:paraId="2877B0FE" w14:textId="7C8D381C" w:rsidR="00F95575" w:rsidRPr="005A097B" w:rsidRDefault="00F95575" w:rsidP="00204E4C">
      <w:pPr>
        <w:widowControl w:val="0"/>
        <w:autoSpaceDE w:val="0"/>
        <w:autoSpaceDN w:val="0"/>
        <w:adjustRightInd w:val="0"/>
        <w:snapToGrid w:val="0"/>
        <w:jc w:val="both"/>
        <w:rPr>
          <w:rFonts w:ascii="Times New Roman" w:hAnsi="Times New Roman"/>
          <w:b/>
        </w:rPr>
      </w:pPr>
      <w:r w:rsidRPr="005A097B">
        <w:rPr>
          <w:rFonts w:ascii="Times New Roman" w:hAnsi="Times New Roman"/>
          <w:b/>
        </w:rPr>
        <w:t>Decision variables</w:t>
      </w:r>
    </w:p>
    <w:p w14:paraId="12CDD88B" w14:textId="58490567" w:rsidR="00F95575" w:rsidRPr="005A097B" w:rsidRDefault="007824FA" w:rsidP="00204E4C">
      <w:pPr>
        <w:widowControl w:val="0"/>
        <w:autoSpaceDE w:val="0"/>
        <w:autoSpaceDN w:val="0"/>
        <w:adjustRightInd w:val="0"/>
        <w:snapToGrid w:val="0"/>
        <w:jc w:val="both"/>
        <w:rPr>
          <w:rFonts w:ascii="Times New Roman" w:hAnsi="Times New Roman"/>
        </w:rPr>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F95575" w:rsidRPr="005A097B">
        <w:rPr>
          <w:rFonts w:ascii="Times New Roman" w:hAnsi="Times New Roman"/>
        </w:rPr>
        <w:tab/>
      </w:r>
      <w:r w:rsidR="00F95575" w:rsidRPr="005A097B">
        <w:rPr>
          <w:rFonts w:ascii="Times New Roman" w:hAnsi="Times New Roman"/>
        </w:rPr>
        <w:tab/>
        <w:t xml:space="preserve">= 1 if </w:t>
      </w:r>
      <w:r w:rsidR="00EA1F9F">
        <w:rPr>
          <w:rFonts w:ascii="Times New Roman" w:hAnsi="Times New Roman"/>
        </w:rPr>
        <w:t xml:space="preserve">the </w:t>
      </w:r>
      <w:r w:rsidR="00F95575" w:rsidRPr="005A097B">
        <w:rPr>
          <w:rFonts w:ascii="Times New Roman" w:hAnsi="Times New Roman"/>
        </w:rPr>
        <w:t xml:space="preserve">vehicle travels directly from node </w:t>
      </w:r>
      <w:r w:rsidR="00F95575" w:rsidRPr="005A097B">
        <w:rPr>
          <w:rFonts w:ascii="Times New Roman" w:hAnsi="Times New Roman"/>
          <w:i/>
        </w:rPr>
        <w:t>i</w:t>
      </w:r>
      <w:r w:rsidR="00F95575" w:rsidRPr="005A097B">
        <w:rPr>
          <w:rFonts w:ascii="Times New Roman" w:hAnsi="Times New Roman"/>
        </w:rPr>
        <w:t xml:space="preserve"> to node </w:t>
      </w:r>
      <w:r w:rsidR="00F95575" w:rsidRPr="005A097B">
        <w:rPr>
          <w:rFonts w:ascii="Times New Roman" w:hAnsi="Times New Roman"/>
          <w:i/>
        </w:rPr>
        <w:t>j</w:t>
      </w:r>
      <w:r w:rsidR="00F95575" w:rsidRPr="005A097B">
        <w:rPr>
          <w:rFonts w:ascii="Times New Roman" w:hAnsi="Times New Roman"/>
        </w:rPr>
        <w:t>; = 0 otherwise;</w:t>
      </w:r>
    </w:p>
    <w:p w14:paraId="7DF8FEEB" w14:textId="61F595F4" w:rsidR="00F95575" w:rsidRPr="005A097B" w:rsidRDefault="007824FA" w:rsidP="00204E4C">
      <w:pPr>
        <w:widowControl w:val="0"/>
        <w:autoSpaceDE w:val="0"/>
        <w:autoSpaceDN w:val="0"/>
        <w:adjustRightInd w:val="0"/>
        <w:snapToGrid w:val="0"/>
        <w:ind w:left="770" w:hangingChars="350" w:hanging="770"/>
        <w:jc w:val="both"/>
        <w:rPr>
          <w:rFonts w:ascii="Times New Roman" w:hAnsi="Times New Roman"/>
        </w:rPr>
      </w:pPr>
      <m:oMath>
        <m:sSubSup>
          <m:sSubSupPr>
            <m:ctrlPr>
              <w:rPr>
                <w:rFonts w:ascii="Cambria Math" w:hAnsi="Cambria Math"/>
                <w:i/>
              </w:rPr>
            </m:ctrlPr>
          </m:sSubSupPr>
          <m:e>
            <m:r>
              <w:rPr>
                <w:rFonts w:ascii="Cambria Math" w:hAnsi="Cambria Math"/>
              </w:rPr>
              <m:t>l</m:t>
            </m:r>
          </m:e>
          <m:sub>
            <m:r>
              <w:rPr>
                <w:rFonts w:ascii="Cambria Math" w:hAnsi="Cambria Math"/>
              </w:rPr>
              <m:t>ij</m:t>
            </m:r>
          </m:sub>
          <m:sup>
            <m:r>
              <w:rPr>
                <w:rFonts w:ascii="Cambria Math" w:hAnsi="Cambria Math"/>
              </w:rPr>
              <m:t>m,k</m:t>
            </m:r>
          </m:sup>
        </m:sSubSup>
        <m:r>
          <w:rPr>
            <w:rFonts w:ascii="Cambria Math" w:hAnsi="Cambria Math"/>
          </w:rPr>
          <m:t xml:space="preserve"> </m:t>
        </m:r>
      </m:oMath>
      <w:r w:rsidR="00F95575" w:rsidRPr="005A097B">
        <w:rPr>
          <w:rFonts w:ascii="Times New Roman" w:hAnsi="Times New Roman"/>
        </w:rPr>
        <w:tab/>
        <w:t xml:space="preserve">Number of type </w:t>
      </w:r>
      <w:r w:rsidR="00F95575" w:rsidRPr="005A097B">
        <w:rPr>
          <w:rFonts w:ascii="Times New Roman" w:hAnsi="Times New Roman"/>
          <w:i/>
        </w:rPr>
        <w:t>k</w:t>
      </w:r>
      <w:r w:rsidR="00F95575" w:rsidRPr="005A097B">
        <w:rPr>
          <w:rFonts w:ascii="Times New Roman" w:hAnsi="Times New Roman"/>
        </w:rPr>
        <w:t xml:space="preserve"> </w:t>
      </w:r>
      <w:r w:rsidR="00951E69" w:rsidRPr="005A097B">
        <w:rPr>
          <w:rFonts w:ascii="Times New Roman" w:hAnsi="Times New Roman"/>
        </w:rPr>
        <w:t>bike</w:t>
      </w:r>
      <w:r w:rsidR="00F95575" w:rsidRPr="005A097B">
        <w:rPr>
          <w:rFonts w:ascii="Times New Roman" w:hAnsi="Times New Roman"/>
        </w:rPr>
        <w:t xml:space="preserve">s in the type </w:t>
      </w:r>
      <w:r w:rsidR="00F95575" w:rsidRPr="005A097B">
        <w:rPr>
          <w:rFonts w:ascii="Times New Roman" w:hAnsi="Times New Roman"/>
          <w:i/>
        </w:rPr>
        <w:t>m</w:t>
      </w:r>
      <w:r w:rsidR="00F95575" w:rsidRPr="005A097B">
        <w:rPr>
          <w:rFonts w:ascii="Times New Roman" w:hAnsi="Times New Roman"/>
        </w:rPr>
        <w:t xml:space="preserve"> </w:t>
      </w:r>
      <w:r w:rsidR="00EA1F9F">
        <w:rPr>
          <w:rFonts w:ascii="Times New Roman" w:hAnsi="Times New Roman"/>
        </w:rPr>
        <w:t>compartment</w:t>
      </w:r>
      <w:r w:rsidR="00F95575" w:rsidRPr="005A097B">
        <w:rPr>
          <w:rFonts w:ascii="Times New Roman" w:hAnsi="Times New Roman"/>
        </w:rPr>
        <w:t xml:space="preserve"> when </w:t>
      </w:r>
      <w:r w:rsidR="00CE2D1D" w:rsidRPr="005A097B">
        <w:rPr>
          <w:rFonts w:ascii="Times New Roman" w:hAnsi="Times New Roman"/>
        </w:rPr>
        <w:t xml:space="preserve">the </w:t>
      </w:r>
      <w:r w:rsidR="00F95575" w:rsidRPr="005A097B">
        <w:rPr>
          <w:rFonts w:ascii="Times New Roman" w:hAnsi="Times New Roman"/>
        </w:rPr>
        <w:t xml:space="preserve">vehicle travels directly from </w:t>
      </w:r>
      <w:r w:rsidR="00CE762E" w:rsidRPr="005A097B">
        <w:rPr>
          <w:rFonts w:ascii="Times New Roman" w:hAnsi="Times New Roman"/>
        </w:rPr>
        <w:t xml:space="preserve">node </w:t>
      </w:r>
      <w:r w:rsidR="00F95575" w:rsidRPr="005A097B">
        <w:rPr>
          <w:rFonts w:ascii="Times New Roman" w:hAnsi="Times New Roman"/>
          <w:i/>
        </w:rPr>
        <w:t>i</w:t>
      </w:r>
      <w:r w:rsidR="00F95575" w:rsidRPr="005A097B">
        <w:rPr>
          <w:rFonts w:ascii="Times New Roman" w:hAnsi="Times New Roman"/>
        </w:rPr>
        <w:t xml:space="preserve"> to </w:t>
      </w:r>
      <w:r w:rsidR="00F95575" w:rsidRPr="005A097B">
        <w:rPr>
          <w:rFonts w:ascii="Times New Roman" w:hAnsi="Times New Roman"/>
          <w:i/>
        </w:rPr>
        <w:t>j</w:t>
      </w:r>
      <w:r w:rsidR="00F95575" w:rsidRPr="005A097B">
        <w:rPr>
          <w:rFonts w:ascii="Times New Roman" w:hAnsi="Times New Roman"/>
        </w:rPr>
        <w:t>;</w:t>
      </w:r>
    </w:p>
    <w:p w14:paraId="545886F0" w14:textId="2F117832" w:rsidR="00F95575" w:rsidRPr="005A097B" w:rsidRDefault="007824FA" w:rsidP="00204E4C">
      <w:pPr>
        <w:widowControl w:val="0"/>
        <w:autoSpaceDE w:val="0"/>
        <w:autoSpaceDN w:val="0"/>
        <w:adjustRightInd w:val="0"/>
        <w:snapToGrid w:val="0"/>
        <w:ind w:left="770" w:hangingChars="350" w:hanging="770"/>
        <w:jc w:val="both"/>
        <w:rPr>
          <w:rFonts w:ascii="Times New Roman" w:hAnsi="Times New Roman"/>
        </w:rPr>
      </w:pP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oMath>
      <w:r w:rsidR="00F95575" w:rsidRPr="005A097B">
        <w:rPr>
          <w:rFonts w:ascii="Times New Roman" w:hAnsi="Times New Roman"/>
        </w:rPr>
        <w:tab/>
        <w:t xml:space="preserve">Number of type </w:t>
      </w:r>
      <w:r w:rsidR="00F95575" w:rsidRPr="005A097B">
        <w:rPr>
          <w:rFonts w:ascii="Times New Roman" w:hAnsi="Times New Roman"/>
          <w:i/>
        </w:rPr>
        <w:t>k</w:t>
      </w:r>
      <w:r w:rsidR="00F95575" w:rsidRPr="005A097B">
        <w:rPr>
          <w:rFonts w:ascii="Times New Roman" w:hAnsi="Times New Roman"/>
        </w:rPr>
        <w:t xml:space="preserve"> </w:t>
      </w:r>
      <w:r w:rsidR="00951E69" w:rsidRPr="005A097B">
        <w:rPr>
          <w:rFonts w:ascii="Times New Roman" w:hAnsi="Times New Roman"/>
        </w:rPr>
        <w:t>bike</w:t>
      </w:r>
      <w:r w:rsidR="00F95575" w:rsidRPr="005A097B">
        <w:rPr>
          <w:rFonts w:ascii="Times New Roman" w:hAnsi="Times New Roman"/>
        </w:rPr>
        <w:t xml:space="preserve">s loaded or unloaded at node </w:t>
      </w:r>
      <w:r w:rsidR="00F95575" w:rsidRPr="005A097B">
        <w:rPr>
          <w:rFonts w:ascii="Times New Roman" w:hAnsi="Times New Roman"/>
          <w:i/>
        </w:rPr>
        <w:t>i</w:t>
      </w:r>
      <w:r w:rsidR="00F95575" w:rsidRPr="005A097B">
        <w:rPr>
          <w:rFonts w:ascii="Times New Roman" w:hAnsi="Times New Roman"/>
        </w:rPr>
        <w:t xml:space="preserve">; a </w:t>
      </w:r>
      <w:r w:rsidR="00F95575" w:rsidRPr="005A097B">
        <w:rPr>
          <w:rFonts w:ascii="Times New Roman" w:hAnsi="Times New Roman"/>
          <w:i/>
        </w:rPr>
        <w:t>positive</w:t>
      </w:r>
      <w:r w:rsidR="00F95575" w:rsidRPr="005A097B">
        <w:rPr>
          <w:rFonts w:ascii="Times New Roman" w:hAnsi="Times New Roman"/>
        </w:rPr>
        <w:t xml:space="preserve"> value means </w:t>
      </w:r>
      <w:r w:rsidR="00F95575" w:rsidRPr="005A097B">
        <w:rPr>
          <w:rFonts w:ascii="Times New Roman" w:hAnsi="Times New Roman"/>
          <w:i/>
        </w:rPr>
        <w:t>loading</w:t>
      </w:r>
      <w:r w:rsidR="00F95575" w:rsidRPr="005A097B">
        <w:rPr>
          <w:rFonts w:ascii="Times New Roman" w:hAnsi="Times New Roman"/>
        </w:rPr>
        <w:t xml:space="preserve"> onto the vehicle whereas a </w:t>
      </w:r>
      <w:r w:rsidR="00F95575" w:rsidRPr="005A097B">
        <w:rPr>
          <w:rFonts w:ascii="Times New Roman" w:hAnsi="Times New Roman"/>
          <w:i/>
        </w:rPr>
        <w:t>negative</w:t>
      </w:r>
      <w:r w:rsidR="00F95575" w:rsidRPr="005A097B">
        <w:rPr>
          <w:rFonts w:ascii="Times New Roman" w:hAnsi="Times New Roman"/>
        </w:rPr>
        <w:t xml:space="preserve"> value means </w:t>
      </w:r>
      <w:r w:rsidR="00F95575" w:rsidRPr="005A097B">
        <w:rPr>
          <w:rFonts w:ascii="Times New Roman" w:hAnsi="Times New Roman"/>
          <w:i/>
        </w:rPr>
        <w:t>unloading</w:t>
      </w:r>
      <w:r w:rsidR="00F95575" w:rsidRPr="005A097B">
        <w:rPr>
          <w:rFonts w:ascii="Times New Roman" w:hAnsi="Times New Roman"/>
        </w:rPr>
        <w:t xml:space="preserve"> from the vehicle;</w:t>
      </w:r>
    </w:p>
    <w:p w14:paraId="633D91E8" w14:textId="2586A33C" w:rsidR="00F95575" w:rsidRPr="005A097B" w:rsidRDefault="007824FA" w:rsidP="00204E4C">
      <w:pPr>
        <w:widowControl w:val="0"/>
        <w:autoSpaceDE w:val="0"/>
        <w:autoSpaceDN w:val="0"/>
        <w:adjustRightInd w:val="0"/>
        <w:snapToGrid w:val="0"/>
        <w:ind w:left="770" w:hangingChars="350" w:hanging="770"/>
        <w:jc w:val="both"/>
        <w:rPr>
          <w:rFonts w:ascii="Times New Roman" w:hAnsi="Times New Roman"/>
          <w:i/>
        </w:rPr>
      </w:pP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m,k</m:t>
            </m:r>
          </m:sup>
        </m:sSubSup>
      </m:oMath>
      <w:r w:rsidR="00F95575" w:rsidRPr="005A097B">
        <w:rPr>
          <w:rFonts w:ascii="Times New Roman" w:hAnsi="Times New Roman"/>
        </w:rPr>
        <w:tab/>
        <w:t xml:space="preserve">Number of type </w:t>
      </w:r>
      <w:r w:rsidR="00F95575" w:rsidRPr="005A097B">
        <w:rPr>
          <w:rFonts w:ascii="Times New Roman" w:hAnsi="Times New Roman"/>
          <w:i/>
        </w:rPr>
        <w:t>k</w:t>
      </w:r>
      <w:r w:rsidR="00F95575" w:rsidRPr="005A097B">
        <w:rPr>
          <w:rFonts w:ascii="Times New Roman" w:hAnsi="Times New Roman"/>
        </w:rPr>
        <w:t xml:space="preserve"> </w:t>
      </w:r>
      <w:r w:rsidR="00951E69" w:rsidRPr="005A097B">
        <w:rPr>
          <w:rFonts w:ascii="Times New Roman" w:hAnsi="Times New Roman"/>
        </w:rPr>
        <w:t>bike</w:t>
      </w:r>
      <w:r w:rsidR="00F95575" w:rsidRPr="005A097B">
        <w:rPr>
          <w:rFonts w:ascii="Times New Roman" w:hAnsi="Times New Roman"/>
        </w:rPr>
        <w:t xml:space="preserve">s loaded </w:t>
      </w:r>
      <w:r w:rsidR="00B72526" w:rsidRPr="005A097B">
        <w:rPr>
          <w:rFonts w:ascii="Times New Roman" w:hAnsi="Times New Roman"/>
        </w:rPr>
        <w:t>i</w:t>
      </w:r>
      <w:r w:rsidR="002C2A18" w:rsidRPr="005A097B">
        <w:rPr>
          <w:rFonts w:ascii="Times New Roman" w:hAnsi="Times New Roman"/>
        </w:rPr>
        <w:t>n</w:t>
      </w:r>
      <w:r w:rsidR="00103936" w:rsidRPr="005A097B">
        <w:rPr>
          <w:rFonts w:ascii="Times New Roman" w:hAnsi="Times New Roman"/>
        </w:rPr>
        <w:t>to or unload</w:t>
      </w:r>
      <w:r w:rsidR="00BC52E1" w:rsidRPr="005A097B">
        <w:rPr>
          <w:rFonts w:ascii="Times New Roman" w:hAnsi="Times New Roman"/>
        </w:rPr>
        <w:t>ed</w:t>
      </w:r>
      <w:r w:rsidR="00103936" w:rsidRPr="005A097B">
        <w:rPr>
          <w:rFonts w:ascii="Times New Roman" w:hAnsi="Times New Roman"/>
        </w:rPr>
        <w:t xml:space="preserve"> from </w:t>
      </w:r>
      <w:r w:rsidR="00F95575" w:rsidRPr="005A097B">
        <w:rPr>
          <w:rFonts w:ascii="Times New Roman" w:hAnsi="Times New Roman"/>
        </w:rPr>
        <w:t xml:space="preserve">the type </w:t>
      </w:r>
      <w:r w:rsidR="00F95575" w:rsidRPr="005A097B">
        <w:rPr>
          <w:rFonts w:ascii="Times New Roman" w:hAnsi="Times New Roman"/>
          <w:i/>
        </w:rPr>
        <w:t>m</w:t>
      </w:r>
      <w:r w:rsidR="00F95575" w:rsidRPr="005A097B">
        <w:rPr>
          <w:rFonts w:ascii="Times New Roman" w:hAnsi="Times New Roman"/>
        </w:rPr>
        <w:t xml:space="preserve"> </w:t>
      </w:r>
      <w:r w:rsidR="00EA1F9F">
        <w:rPr>
          <w:rFonts w:ascii="Times New Roman" w:hAnsi="Times New Roman"/>
        </w:rPr>
        <w:t>compartment</w:t>
      </w:r>
      <w:r w:rsidR="00F95575" w:rsidRPr="005A097B">
        <w:rPr>
          <w:rFonts w:ascii="Times New Roman" w:hAnsi="Times New Roman"/>
        </w:rPr>
        <w:t xml:space="preserve"> of the vehicle</w:t>
      </w:r>
      <w:r w:rsidR="00103936" w:rsidRPr="005A097B">
        <w:rPr>
          <w:rFonts w:ascii="Times New Roman" w:hAnsi="Times New Roman"/>
        </w:rPr>
        <w:t xml:space="preserve"> at node </w:t>
      </w:r>
      <w:r w:rsidR="00103936" w:rsidRPr="005A097B">
        <w:rPr>
          <w:rFonts w:ascii="Times New Roman" w:hAnsi="Times New Roman"/>
          <w:i/>
        </w:rPr>
        <w:t>i</w:t>
      </w:r>
      <w:r w:rsidR="00103936" w:rsidRPr="005A097B">
        <w:rPr>
          <w:rFonts w:ascii="Times New Roman" w:hAnsi="Times New Roman"/>
        </w:rPr>
        <w:t>;</w:t>
      </w:r>
      <w:r w:rsidR="00F95575" w:rsidRPr="005A097B">
        <w:rPr>
          <w:rFonts w:ascii="Times New Roman" w:hAnsi="Times New Roman"/>
        </w:rPr>
        <w:t xml:space="preserve"> </w:t>
      </w:r>
    </w:p>
    <w:p w14:paraId="4C1360A0" w14:textId="3930F65C" w:rsidR="00F95575" w:rsidRPr="005A097B" w:rsidRDefault="007824FA" w:rsidP="00204E4C">
      <w:pPr>
        <w:widowControl w:val="0"/>
        <w:autoSpaceDE w:val="0"/>
        <w:autoSpaceDN w:val="0"/>
        <w:adjustRightInd w:val="0"/>
        <w:snapToGrid w:val="0"/>
        <w:ind w:left="770" w:hangingChars="350" w:hanging="770"/>
        <w:jc w:val="both"/>
        <w:rPr>
          <w:rFonts w:ascii="Times New Roman" w:hAnsi="Times New Roman"/>
        </w:rPr>
      </w:pP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m,k</m:t>
            </m:r>
          </m:sup>
        </m:sSubSup>
      </m:oMath>
      <w:r w:rsidR="00E5146E" w:rsidRPr="005A097B">
        <w:rPr>
          <w:rFonts w:ascii="Times New Roman" w:hAnsi="Times New Roman"/>
        </w:rPr>
        <w:tab/>
      </w:r>
      <w:r w:rsidR="00F95575" w:rsidRPr="005A097B">
        <w:rPr>
          <w:rFonts w:ascii="Times New Roman" w:hAnsi="Times New Roman"/>
        </w:rPr>
        <w:t xml:space="preserve">Number of type </w:t>
      </w:r>
      <w:r w:rsidR="00F95575" w:rsidRPr="005A097B">
        <w:rPr>
          <w:rFonts w:ascii="Times New Roman" w:hAnsi="Times New Roman"/>
          <w:i/>
        </w:rPr>
        <w:t>k</w:t>
      </w:r>
      <w:r w:rsidR="00F95575" w:rsidRPr="005A097B">
        <w:rPr>
          <w:rFonts w:ascii="Times New Roman" w:hAnsi="Times New Roman"/>
        </w:rPr>
        <w:t xml:space="preserve"> </w:t>
      </w:r>
      <w:r w:rsidR="00951E69" w:rsidRPr="005A097B">
        <w:rPr>
          <w:rFonts w:ascii="Times New Roman" w:hAnsi="Times New Roman"/>
        </w:rPr>
        <w:t>bike</w:t>
      </w:r>
      <w:r w:rsidR="00F95575" w:rsidRPr="005A097B">
        <w:rPr>
          <w:rFonts w:ascii="Times New Roman" w:hAnsi="Times New Roman"/>
        </w:rPr>
        <w:t xml:space="preserve">s provided as substitutes for type </w:t>
      </w:r>
      <w:r w:rsidR="00F95575" w:rsidRPr="005A097B">
        <w:rPr>
          <w:rFonts w:ascii="Times New Roman" w:hAnsi="Times New Roman"/>
          <w:i/>
        </w:rPr>
        <w:t>m</w:t>
      </w:r>
      <w:r w:rsidR="00F95575" w:rsidRPr="005A097B" w:rsidDel="00D842B7">
        <w:rPr>
          <w:rFonts w:ascii="Times New Roman" w:hAnsi="Times New Roman"/>
        </w:rPr>
        <w:t xml:space="preserve"> </w:t>
      </w:r>
      <w:r w:rsidR="00951E69" w:rsidRPr="005A097B">
        <w:rPr>
          <w:rFonts w:ascii="Times New Roman" w:hAnsi="Times New Roman"/>
        </w:rPr>
        <w:t>bike</w:t>
      </w:r>
      <w:r w:rsidR="00F95575" w:rsidRPr="005A097B">
        <w:rPr>
          <w:rFonts w:ascii="Times New Roman" w:hAnsi="Times New Roman"/>
        </w:rPr>
        <w:t xml:space="preserve">s at node </w:t>
      </w:r>
      <w:r w:rsidR="00F95575" w:rsidRPr="005A097B">
        <w:rPr>
          <w:rFonts w:ascii="Times New Roman" w:hAnsi="Times New Roman"/>
          <w:i/>
        </w:rPr>
        <w:t>i</w:t>
      </w:r>
      <w:r w:rsidR="00F95575" w:rsidRPr="005A097B">
        <w:rPr>
          <w:rFonts w:ascii="Times New Roman" w:hAnsi="Times New Roman"/>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k,k</m:t>
            </m:r>
          </m:sup>
        </m:sSubSup>
      </m:oMath>
      <w:r w:rsidR="00F95575" w:rsidRPr="005A097B">
        <w:rPr>
          <w:rFonts w:ascii="Times New Roman" w:hAnsi="Times New Roman"/>
        </w:rPr>
        <w:t xml:space="preserve"> </w:t>
      </w:r>
      <w:r w:rsidR="00EA1F9F">
        <w:rPr>
          <w:rFonts w:ascii="Times New Roman" w:hAnsi="Times New Roman"/>
        </w:rPr>
        <w:t>indicates</w:t>
      </w:r>
      <w:r w:rsidR="00EA1F9F" w:rsidRPr="005A097B">
        <w:rPr>
          <w:rFonts w:ascii="Times New Roman" w:hAnsi="Times New Roman"/>
        </w:rPr>
        <w:t xml:space="preserve"> </w:t>
      </w:r>
      <w:r w:rsidR="00F95575" w:rsidRPr="005A097B">
        <w:rPr>
          <w:rFonts w:ascii="Times New Roman" w:hAnsi="Times New Roman"/>
        </w:rPr>
        <w:t xml:space="preserve">the number of type </w:t>
      </w:r>
      <w:r w:rsidR="00F95575" w:rsidRPr="005A097B">
        <w:rPr>
          <w:rFonts w:ascii="Times New Roman" w:hAnsi="Times New Roman"/>
          <w:i/>
        </w:rPr>
        <w:t>k</w:t>
      </w:r>
      <w:r w:rsidR="00F95575" w:rsidRPr="005A097B" w:rsidDel="00D842B7">
        <w:rPr>
          <w:rFonts w:ascii="Times New Roman" w:hAnsi="Times New Roman"/>
        </w:rPr>
        <w:t xml:space="preserve"> </w:t>
      </w:r>
      <w:r w:rsidR="00951E69" w:rsidRPr="005A097B">
        <w:rPr>
          <w:rFonts w:ascii="Times New Roman" w:hAnsi="Times New Roman"/>
        </w:rPr>
        <w:t>bike</w:t>
      </w:r>
      <w:r w:rsidR="00F95575" w:rsidRPr="005A097B">
        <w:rPr>
          <w:rFonts w:ascii="Times New Roman" w:hAnsi="Times New Roman"/>
        </w:rPr>
        <w:t xml:space="preserve">s provided at node </w:t>
      </w:r>
      <w:r w:rsidR="00F95575" w:rsidRPr="005A097B">
        <w:rPr>
          <w:rFonts w:ascii="Times New Roman" w:hAnsi="Times New Roman"/>
          <w:i/>
        </w:rPr>
        <w:t>i</w:t>
      </w:r>
      <w:r w:rsidR="00F95575" w:rsidRPr="005A097B">
        <w:rPr>
          <w:rFonts w:ascii="Times New Roman" w:hAnsi="Times New Roman"/>
        </w:rPr>
        <w:t>;</w:t>
      </w:r>
    </w:p>
    <w:p w14:paraId="1E6EB0D2" w14:textId="4358F8A6" w:rsidR="00411779" w:rsidRPr="005A097B" w:rsidRDefault="007824FA" w:rsidP="00204E4C">
      <w:pPr>
        <w:widowControl w:val="0"/>
        <w:autoSpaceDE w:val="0"/>
        <w:autoSpaceDN w:val="0"/>
        <w:adjustRightInd w:val="0"/>
        <w:snapToGrid w:val="0"/>
        <w:ind w:left="770" w:hangingChars="350" w:hanging="770"/>
        <w:jc w:val="both"/>
        <w:rPr>
          <w:rFonts w:ascii="Times New Roman" w:hAnsi="Times New Roman"/>
        </w:rPr>
      </w:pPr>
      <m:oMath>
        <m:sSub>
          <m:sSubPr>
            <m:ctrlPr>
              <w:rPr>
                <w:rFonts w:ascii="Cambria Math" w:hAnsi="Cambria Math"/>
              </w:rPr>
            </m:ctrlPr>
          </m:sSubPr>
          <m:e>
            <m:r>
              <w:rPr>
                <w:rFonts w:ascii="Cambria Math" w:hAnsi="Cambria Math"/>
              </w:rPr>
              <m:t>u</m:t>
            </m:r>
          </m:e>
          <m:sub>
            <m:r>
              <w:rPr>
                <w:rFonts w:ascii="Cambria Math" w:hAnsi="Cambria Math"/>
              </w:rPr>
              <m:t>i</m:t>
            </m:r>
          </m:sub>
        </m:sSub>
      </m:oMath>
      <w:r w:rsidR="00E5146E" w:rsidRPr="005A097B">
        <w:rPr>
          <w:rFonts w:ascii="Times New Roman" w:hAnsi="Times New Roman"/>
        </w:rPr>
        <w:tab/>
      </w:r>
      <w:r w:rsidR="00F95575" w:rsidRPr="005A097B">
        <w:rPr>
          <w:rFonts w:ascii="Times New Roman" w:hAnsi="Times New Roman"/>
        </w:rPr>
        <w:t xml:space="preserve">Auxiliary </w:t>
      </w:r>
      <w:r w:rsidR="00FF0493" w:rsidRPr="005A097B">
        <w:rPr>
          <w:rFonts w:ascii="Times New Roman" w:hAnsi="Times New Roman"/>
        </w:rPr>
        <w:t xml:space="preserve">continuous </w:t>
      </w:r>
      <w:r w:rsidR="00F95575" w:rsidRPr="005A097B">
        <w:rPr>
          <w:rFonts w:ascii="Times New Roman" w:hAnsi="Times New Roman"/>
        </w:rPr>
        <w:t xml:space="preserve">variable used </w:t>
      </w:r>
      <w:r w:rsidR="00316E30" w:rsidRPr="005A097B">
        <w:rPr>
          <w:rFonts w:ascii="Times New Roman" w:hAnsi="Times New Roman"/>
        </w:rPr>
        <w:t>by</w:t>
      </w:r>
      <w:r w:rsidR="00F95575" w:rsidRPr="005A097B">
        <w:rPr>
          <w:rFonts w:ascii="Times New Roman" w:hAnsi="Times New Roman"/>
        </w:rPr>
        <w:t xml:space="preserve"> </w:t>
      </w:r>
      <w:r w:rsidR="00A07B62" w:rsidRPr="005A097B">
        <w:rPr>
          <w:rFonts w:ascii="Times New Roman" w:hAnsi="Times New Roman"/>
        </w:rPr>
        <w:t xml:space="preserve">the </w:t>
      </w:r>
      <w:r w:rsidR="00F95575" w:rsidRPr="005A097B">
        <w:rPr>
          <w:rFonts w:ascii="Times New Roman" w:hAnsi="Times New Roman"/>
        </w:rPr>
        <w:t>su</w:t>
      </w:r>
      <w:r w:rsidR="00BE22D5" w:rsidRPr="005A097B">
        <w:rPr>
          <w:rFonts w:ascii="Times New Roman" w:hAnsi="Times New Roman"/>
        </w:rPr>
        <w:t>b-tour elimination constraint;</w:t>
      </w:r>
    </w:p>
    <w:p w14:paraId="178221D6" w14:textId="3299331F" w:rsidR="00411779" w:rsidRPr="005A097B" w:rsidRDefault="007824FA" w:rsidP="00204E4C">
      <w:pPr>
        <w:widowControl w:val="0"/>
        <w:autoSpaceDE w:val="0"/>
        <w:autoSpaceDN w:val="0"/>
        <w:adjustRightInd w:val="0"/>
        <w:snapToGrid w:val="0"/>
        <w:ind w:left="770" w:hangingChars="350" w:hanging="770"/>
        <w:jc w:val="both"/>
        <w:rPr>
          <w:rFonts w:ascii="Times New Roman" w:hAnsi="Times New Roman"/>
        </w:rPr>
      </w:pP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k</m:t>
            </m:r>
          </m:sup>
        </m:sSubSup>
      </m:oMath>
      <w:r w:rsidR="00411779" w:rsidRPr="005A097B">
        <w:rPr>
          <w:rFonts w:ascii="Times New Roman" w:hAnsi="Times New Roman"/>
        </w:rPr>
        <w:tab/>
        <w:t xml:space="preserve">Auxiliary </w:t>
      </w:r>
      <w:r w:rsidR="00FF0493" w:rsidRPr="005A097B">
        <w:rPr>
          <w:rFonts w:ascii="Times New Roman" w:hAnsi="Times New Roman"/>
        </w:rPr>
        <w:t xml:space="preserve">continuous </w:t>
      </w:r>
      <w:r w:rsidR="00411779" w:rsidRPr="005A097B">
        <w:rPr>
          <w:rFonts w:ascii="Times New Roman" w:hAnsi="Times New Roman"/>
        </w:rPr>
        <w:t xml:space="preserve">variable used to linearize </w:t>
      </w:r>
      <m:oMath>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m∈K</m:t>
            </m:r>
          </m:sub>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k,m</m:t>
                </m:r>
              </m:sup>
            </m:sSubSup>
          </m:e>
        </m:nary>
        <m:r>
          <w:rPr>
            <w:rFonts w:ascii="Cambria Math" w:hAnsi="Cambria Math"/>
          </w:rPr>
          <m:t xml:space="preserve"> |</m:t>
        </m:r>
      </m:oMath>
      <w:r w:rsidR="00411779" w:rsidRPr="005A097B">
        <w:rPr>
          <w:rFonts w:ascii="Times New Roman" w:hAnsi="Times New Roman"/>
        </w:rPr>
        <w:t xml:space="preserve"> in the</w:t>
      </w:r>
      <w:r w:rsidR="00B76730" w:rsidRPr="005A097B">
        <w:rPr>
          <w:rFonts w:ascii="Times New Roman" w:hAnsi="Times New Roman"/>
        </w:rPr>
        <w:t xml:space="preserve"> original</w:t>
      </w:r>
      <w:r w:rsidR="00411779" w:rsidRPr="005A097B">
        <w:rPr>
          <w:rFonts w:ascii="Times New Roman" w:hAnsi="Times New Roman"/>
        </w:rPr>
        <w:t xml:space="preserve"> objective function</w:t>
      </w:r>
      <w:r w:rsidR="007E1EE0" w:rsidRPr="005A097B">
        <w:rPr>
          <w:rFonts w:ascii="Times New Roman" w:hAnsi="Times New Roman"/>
        </w:rPr>
        <w:t>.</w:t>
      </w:r>
    </w:p>
    <w:p w14:paraId="7658D566" w14:textId="50AE78FD" w:rsidR="00F95575" w:rsidRPr="005A097B" w:rsidRDefault="00F95575" w:rsidP="00204E4C">
      <w:pPr>
        <w:widowControl w:val="0"/>
        <w:autoSpaceDE w:val="0"/>
        <w:autoSpaceDN w:val="0"/>
        <w:adjustRightInd w:val="0"/>
        <w:snapToGrid w:val="0"/>
        <w:jc w:val="both"/>
        <w:rPr>
          <w:rFonts w:ascii="Times New Roman" w:hAnsi="Times New Roman"/>
          <w:b/>
        </w:rPr>
      </w:pPr>
      <w:r w:rsidRPr="005A097B">
        <w:rPr>
          <w:rFonts w:ascii="Times New Roman" w:hAnsi="Times New Roman"/>
          <w:b/>
        </w:rPr>
        <w:t>Formulation</w:t>
      </w:r>
    </w:p>
    <w:p w14:paraId="48FF8EE8" w14:textId="2157C539" w:rsidR="00F95575" w:rsidRPr="005A097B" w:rsidRDefault="00F95575" w:rsidP="00204E4C">
      <w:pPr>
        <w:widowControl w:val="0"/>
        <w:autoSpaceDE w:val="0"/>
        <w:autoSpaceDN w:val="0"/>
        <w:adjustRightInd w:val="0"/>
        <w:snapToGrid w:val="0"/>
        <w:jc w:val="both"/>
        <w:rPr>
          <w:rFonts w:ascii="Times New Roman" w:hAnsi="Times New Roman"/>
        </w:rPr>
      </w:pPr>
      <m:oMath>
        <m:r>
          <m:rPr>
            <m:sty m:val="p"/>
          </m:rPr>
          <w:rPr>
            <w:rFonts w:ascii="Cambria Math" w:hAnsi="Cambria Math"/>
          </w:rPr>
          <m:t>Min</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i∈N</m:t>
            </m:r>
          </m:sub>
          <m:sup/>
          <m:e>
            <m:nary>
              <m:naryPr>
                <m:chr m:val="∑"/>
                <m:limLoc m:val="undOvr"/>
                <m:supHide m:val="1"/>
                <m:ctrlPr>
                  <w:rPr>
                    <w:rFonts w:ascii="Cambria Math" w:hAnsi="Cambria Math"/>
                    <w:i/>
                  </w:rPr>
                </m:ctrlPr>
              </m:naryPr>
              <m:sub>
                <m:r>
                  <w:rPr>
                    <w:rFonts w:ascii="Cambria Math" w:hAnsi="Cambria Math"/>
                  </w:rPr>
                  <m:t>j∈N, j≠i</m:t>
                </m:r>
              </m:sub>
              <m:sup/>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 xml:space="preserve">ij   </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c</m:t>
                            </m:r>
                          </m:sub>
                        </m:sSub>
                      </m:sub>
                      <m:sup/>
                      <m:e>
                        <m:nary>
                          <m:naryPr>
                            <m:chr m:val="∑"/>
                            <m:limLoc m:val="subSup"/>
                            <m:supHide m:val="1"/>
                            <m:ctrlPr>
                              <w:rPr>
                                <w:rFonts w:ascii="Cambria Math" w:hAnsi="Cambria Math"/>
                                <w:i/>
                              </w:rPr>
                            </m:ctrlPr>
                          </m:naryPr>
                          <m:sub>
                            <m:r>
                              <w:rPr>
                                <w:rFonts w:ascii="Cambria Math" w:hAnsi="Cambria Math"/>
                              </w:rPr>
                              <m:t>k∈K</m:t>
                            </m:r>
                          </m:sub>
                          <m:sup/>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up</m:t>
                                    </m:r>
                                  </m:e>
                                  <m:sub>
                                    <m:r>
                                      <w:rPr>
                                        <w:rFonts w:ascii="Cambria Math" w:hAnsi="Cambria Math"/>
                                      </w:rPr>
                                      <m:t>i</m:t>
                                    </m:r>
                                  </m:sub>
                                  <m:sup>
                                    <m:r>
                                      <w:rPr>
                                        <w:rFonts w:ascii="Cambria Math" w:hAnsi="Cambria Math"/>
                                      </w:rPr>
                                      <m:t>k</m:t>
                                    </m:r>
                                  </m:sup>
                                </m:sSubSup>
                                <m:r>
                                  <w:rPr>
                                    <w:rFonts w:ascii="Cambria Math" w:hAnsi="Cambria Math"/>
                                  </w:rPr>
                                  <m:t>∙b</m:t>
                                </m:r>
                              </m:e>
                              <m:sub>
                                <m:r>
                                  <w:rPr>
                                    <w:rFonts w:ascii="Cambria Math" w:hAnsi="Cambria Math"/>
                                  </w:rPr>
                                  <m:t>i</m:t>
                                </m:r>
                              </m:sub>
                              <m:sup>
                                <m:r>
                                  <w:rPr>
                                    <w:rFonts w:ascii="Cambria Math" w:hAnsi="Cambria Math"/>
                                  </w:rPr>
                                  <m:t>k</m:t>
                                </m:r>
                              </m:sup>
                            </m:sSubSup>
                          </m:e>
                        </m:nary>
                        <m:r>
                          <w:rPr>
                            <w:rFonts w:ascii="Cambria Math" w:hAnsi="Cambria Math"/>
                          </w:rPr>
                          <m:t xml:space="preserve">   </m:t>
                        </m:r>
                      </m:e>
                    </m:nary>
                    <m:r>
                      <w:rPr>
                        <w:rFonts w:ascii="Cambria Math" w:hAnsi="Cambria Math"/>
                      </w:rPr>
                      <m:t>+</m:t>
                    </m:r>
                    <m:ctrlPr>
                      <w:rPr>
                        <w:rFonts w:ascii="Cambria Math" w:hAnsi="Cambria Math"/>
                      </w:rPr>
                    </m:ctrlPr>
                  </m:e>
                </m:eqArr>
              </m:e>
            </m:nary>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c</m:t>
                </m:r>
              </m:sub>
            </m:sSub>
          </m:sub>
          <m:sup/>
          <m:e>
            <m:nary>
              <m:naryPr>
                <m:chr m:val="∑"/>
                <m:limLoc m:val="subSup"/>
                <m:supHide m:val="1"/>
                <m:ctrlPr>
                  <w:rPr>
                    <w:rFonts w:ascii="Cambria Math" w:hAnsi="Cambria Math"/>
                    <w:i/>
                  </w:rPr>
                </m:ctrlPr>
              </m:naryPr>
              <m:sub>
                <m:r>
                  <w:rPr>
                    <w:rFonts w:ascii="Cambria Math" w:hAnsi="Cambria Math"/>
                  </w:rPr>
                  <m:t>k∈K</m:t>
                </m:r>
              </m:sub>
              <m:sup/>
              <m:e>
                <m:nary>
                  <m:naryPr>
                    <m:chr m:val="∑"/>
                    <m:limLoc m:val="undOvr"/>
                    <m:supHide m:val="1"/>
                    <m:ctrlPr>
                      <w:rPr>
                        <w:rFonts w:ascii="Cambria Math" w:hAnsi="Cambria Math"/>
                        <w:i/>
                      </w:rPr>
                    </m:ctrlPr>
                  </m:naryPr>
                  <m:sub>
                    <m:r>
                      <w:rPr>
                        <w:rFonts w:ascii="Cambria Math" w:hAnsi="Cambria Math"/>
                      </w:rPr>
                      <m:t>m∈K</m:t>
                    </m:r>
                  </m:sub>
                  <m:sup/>
                  <m:e>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vp</m:t>
                            </m:r>
                          </m:e>
                          <m:sub>
                            <m:r>
                              <w:rPr>
                                <w:rFonts w:ascii="Cambria Math" w:hAnsi="Cambria Math"/>
                              </w:rPr>
                              <m:t>i</m:t>
                            </m:r>
                          </m:sub>
                          <m:sup>
                            <m:r>
                              <w:rPr>
                                <w:rFonts w:ascii="Cambria Math" w:hAnsi="Cambria Math"/>
                              </w:rPr>
                              <m:t>m,k</m:t>
                            </m:r>
                          </m:sup>
                        </m:sSubSup>
                        <m:r>
                          <w:rPr>
                            <w:rFonts w:ascii="Cambria Math" w:hAnsi="Cambria Math"/>
                          </w:rPr>
                          <m:t>∙s</m:t>
                        </m:r>
                      </m:e>
                      <m:sub>
                        <m:r>
                          <w:rPr>
                            <w:rFonts w:ascii="Cambria Math" w:hAnsi="Cambria Math"/>
                          </w:rPr>
                          <m:t>i</m:t>
                        </m:r>
                      </m:sub>
                      <m:sup>
                        <m:r>
                          <w:rPr>
                            <w:rFonts w:ascii="Cambria Math" w:hAnsi="Cambria Math"/>
                          </w:rPr>
                          <m:t>m,k</m:t>
                        </m:r>
                      </m:sup>
                    </m:sSubSup>
                  </m:e>
                </m:nary>
              </m:e>
            </m:nary>
            <m:r>
              <w:rPr>
                <w:rFonts w:ascii="Cambria Math" w:hAnsi="Cambria Math"/>
              </w:rPr>
              <m:t xml:space="preserve">   </m:t>
            </m:r>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i∈N</m:t>
            </m:r>
          </m:sub>
          <m:sup/>
          <m:e>
            <m:sSubSup>
              <m:sSubSupPr>
                <m:ctrlPr>
                  <w:rPr>
                    <w:rFonts w:ascii="Cambria Math" w:hAnsi="Cambria Math"/>
                    <w:i/>
                  </w:rPr>
                </m:ctrlPr>
              </m:sSubSupPr>
              <m:e>
                <m:nary>
                  <m:naryPr>
                    <m:chr m:val="∑"/>
                    <m:limLoc m:val="undOvr"/>
                    <m:supHide m:val="1"/>
                    <m:ctrlPr>
                      <w:rPr>
                        <w:rFonts w:ascii="Cambria Math" w:hAnsi="Cambria Math"/>
                        <w:i/>
                      </w:rPr>
                    </m:ctrlPr>
                  </m:naryPr>
                  <m:sub>
                    <m:r>
                      <w:rPr>
                        <w:rFonts w:ascii="Cambria Math" w:hAnsi="Cambria Math"/>
                      </w:rPr>
                      <m:t>j∈N, j≠i</m:t>
                    </m:r>
                  </m:sub>
                  <m:sup/>
                  <m:e>
                    <m:nary>
                      <m:naryPr>
                        <m:chr m:val="∑"/>
                        <m:limLoc m:val="subSup"/>
                        <m:supHide m:val="1"/>
                        <m:ctrlPr>
                          <w:rPr>
                            <w:rFonts w:ascii="Cambria Math" w:hAnsi="Cambria Math"/>
                            <w:i/>
                          </w:rPr>
                        </m:ctrlPr>
                      </m:naryPr>
                      <m:sub>
                        <m:r>
                          <w:rPr>
                            <w:rFonts w:ascii="Cambria Math" w:hAnsi="Cambria Math"/>
                          </w:rPr>
                          <m:t>m∈K</m:t>
                        </m:r>
                      </m:sub>
                      <m:sup/>
                      <m:e>
                        <m:nary>
                          <m:naryPr>
                            <m:chr m:val="∑"/>
                            <m:limLoc m:val="subSup"/>
                            <m:supHide m:val="1"/>
                            <m:ctrlPr>
                              <w:rPr>
                                <w:rFonts w:ascii="Cambria Math" w:hAnsi="Cambria Math"/>
                                <w:i/>
                              </w:rPr>
                            </m:ctrlPr>
                          </m:naryPr>
                          <m:sub>
                            <m:r>
                              <w:rPr>
                                <w:rFonts w:ascii="Cambria Math" w:hAnsi="Cambria Math"/>
                              </w:rPr>
                              <m:t>k∈K</m:t>
                            </m:r>
                          </m:sub>
                          <m:sup/>
                          <m:e>
                            <m:sSup>
                              <m:sSupPr>
                                <m:ctrlPr>
                                  <w:rPr>
                                    <w:rFonts w:ascii="Cambria Math" w:hAnsi="Cambria Math"/>
                                    <w:i/>
                                  </w:rPr>
                                </m:ctrlPr>
                              </m:sSupPr>
                              <m:e>
                                <m:r>
                                  <w:rPr>
                                    <w:rFonts w:ascii="Cambria Math" w:hAnsi="Cambria Math"/>
                                  </w:rPr>
                                  <m:t>op</m:t>
                                </m:r>
                              </m:e>
                              <m:sup>
                                <m:r>
                                  <w:rPr>
                                    <w:rFonts w:ascii="Cambria Math" w:hAnsi="Cambria Math"/>
                                  </w:rPr>
                                  <m:t>m,k</m:t>
                                </m:r>
                              </m:sup>
                            </m:sSup>
                            <m:r>
                              <w:rPr>
                                <w:rFonts w:ascii="Cambria Math" w:hAnsi="Cambria Math"/>
                              </w:rPr>
                              <m:t>∙</m:t>
                            </m:r>
                          </m:e>
                        </m:nary>
                      </m:e>
                    </m:nary>
                  </m:e>
                </m:nary>
                <m:r>
                  <w:rPr>
                    <w:rFonts w:ascii="Cambria Math" w:hAnsi="Cambria Math"/>
                  </w:rPr>
                  <m:t>l</m:t>
                </m:r>
              </m:e>
              <m:sub>
                <m:r>
                  <w:rPr>
                    <w:rFonts w:ascii="Cambria Math" w:hAnsi="Cambria Math"/>
                  </w:rPr>
                  <m:t>ij</m:t>
                </m:r>
              </m:sub>
              <m:sup>
                <m:r>
                  <w:rPr>
                    <w:rFonts w:ascii="Cambria Math" w:hAnsi="Cambria Math"/>
                  </w:rPr>
                  <m:t>m,k</m:t>
                </m:r>
              </m:sup>
            </m:sSubSup>
            <m:r>
              <w:rPr>
                <w:rFonts w:ascii="Cambria Math" w:hAnsi="Cambria Math"/>
              </w:rPr>
              <m:t xml:space="preserve"> </m:t>
            </m:r>
          </m:e>
        </m:nary>
      </m:oMath>
      <w:r w:rsidRPr="005A097B">
        <w:rPr>
          <w:rFonts w:ascii="Times New Roman" w:hAnsi="Times New Roman"/>
        </w:rPr>
        <w:tab/>
      </w:r>
      <w:r w:rsidRPr="005A097B">
        <w:rPr>
          <w:rFonts w:ascii="Times New Roman" w:hAnsi="Times New Roman"/>
        </w:rPr>
        <w:tab/>
      </w:r>
      <w:r w:rsidRPr="005A097B">
        <w:rPr>
          <w:rFonts w:ascii="Times New Roman" w:hAnsi="Times New Roman"/>
        </w:rPr>
        <w:tab/>
      </w:r>
      <w:r w:rsidRPr="005A097B">
        <w:rPr>
          <w:rFonts w:ascii="Times New Roman" w:hAnsi="Times New Roman"/>
        </w:rPr>
        <w:tab/>
      </w:r>
      <w:r w:rsidRPr="005A097B">
        <w:rPr>
          <w:rFonts w:ascii="Times New Roman" w:hAnsi="Times New Roman"/>
        </w:rPr>
        <w:tab/>
      </w:r>
      <w:r w:rsidRPr="005A097B">
        <w:rPr>
          <w:rFonts w:ascii="Times New Roman" w:hAnsi="Times New Roman"/>
        </w:rPr>
        <w:tab/>
      </w:r>
      <w:r w:rsidRPr="005A097B">
        <w:rPr>
          <w:rFonts w:ascii="Times New Roman" w:hAnsi="Times New Roman"/>
        </w:rPr>
        <w:tab/>
      </w:r>
      <w:r w:rsidRPr="005A097B">
        <w:rPr>
          <w:rFonts w:ascii="Times New Roman" w:hAnsi="Times New Roman"/>
        </w:rPr>
        <w:tab/>
      </w:r>
      <w:r w:rsidRPr="005A097B">
        <w:rPr>
          <w:rFonts w:ascii="Times New Roman" w:hAnsi="Times New Roman"/>
        </w:rPr>
        <w:tab/>
      </w:r>
      <w:r w:rsidRPr="005A097B">
        <w:rPr>
          <w:rFonts w:ascii="Times New Roman" w:hAnsi="Times New Roman"/>
        </w:rPr>
        <w:tab/>
      </w:r>
      <w:r w:rsidR="00D809AA" w:rsidRPr="005A097B">
        <w:rPr>
          <w:rFonts w:ascii="Times New Roman" w:hAnsi="Times New Roman"/>
        </w:rPr>
        <w:tab/>
      </w:r>
      <w:r w:rsidR="00D809AA" w:rsidRPr="005A097B">
        <w:rPr>
          <w:rFonts w:ascii="Times New Roman" w:hAnsi="Times New Roman"/>
        </w:rPr>
        <w:tab/>
      </w:r>
      <w:r w:rsidRPr="005A097B">
        <w:rPr>
          <w:rFonts w:ascii="Times New Roman" w:hAnsi="Times New Roman"/>
        </w:rPr>
        <w:t>(1)</w:t>
      </w:r>
    </w:p>
    <w:p w14:paraId="0F1A4701" w14:textId="032F781B" w:rsidR="00445DFA" w:rsidRPr="005A097B" w:rsidRDefault="00F95575" w:rsidP="00204E4C">
      <w:pPr>
        <w:widowControl w:val="0"/>
        <w:autoSpaceDE w:val="0"/>
        <w:autoSpaceDN w:val="0"/>
        <w:adjustRightInd w:val="0"/>
        <w:snapToGrid w:val="0"/>
        <w:rPr>
          <w:rFonts w:ascii="Times New Roman" w:hAnsi="Times New Roman"/>
        </w:rPr>
      </w:pPr>
      <w:r w:rsidRPr="005A097B">
        <w:rPr>
          <w:rFonts w:ascii="Times New Roman" w:hAnsi="Times New Roman"/>
        </w:rPr>
        <w:t>s.t.</w:t>
      </w:r>
    </w:p>
    <w:p w14:paraId="7E22BA57" w14:textId="60245687" w:rsidR="00344210" w:rsidRPr="005A097B" w:rsidRDefault="00344210" w:rsidP="00204E4C">
      <w:pPr>
        <w:widowControl w:val="0"/>
        <w:autoSpaceDE w:val="0"/>
        <w:autoSpaceDN w:val="0"/>
        <w:adjustRightInd w:val="0"/>
        <w:snapToGrid w:val="0"/>
        <w:jc w:val="both"/>
        <w:rPr>
          <w:rFonts w:ascii="Times New Roman" w:hAnsi="Times New Roman"/>
        </w:rPr>
      </w:pPr>
      <w:r w:rsidRPr="005A097B">
        <w:rPr>
          <w:rFonts w:ascii="Times New Roman" w:hAnsi="Times New Roman"/>
        </w:rPr>
        <w:t>Auxiliary constraints</w:t>
      </w:r>
      <w:r w:rsidR="00F46D9D" w:rsidRPr="005A097B">
        <w:rPr>
          <w:rFonts w:ascii="Times New Roman" w:hAnsi="Times New Roman"/>
        </w:rPr>
        <w:t>:</w:t>
      </w:r>
    </w:p>
    <w:p w14:paraId="155398AA" w14:textId="6B403487" w:rsidR="00F95575" w:rsidRPr="005A097B" w:rsidRDefault="007824FA" w:rsidP="00204E4C">
      <w:pPr>
        <w:widowControl w:val="0"/>
        <w:autoSpaceDE w:val="0"/>
        <w:autoSpaceDN w:val="0"/>
        <w:adjustRightInd w:val="0"/>
        <w:snapToGrid w:val="0"/>
        <w:jc w:val="both"/>
        <w:rPr>
          <w:rFonts w:ascii="Times New Roman" w:hAnsi="Times New Roman"/>
        </w:rPr>
      </w:pP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m∈K</m:t>
            </m:r>
          </m:sub>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k,m</m:t>
                </m:r>
              </m:sup>
            </m:sSubSup>
          </m:e>
        </m:nary>
        <m:r>
          <m:rPr>
            <m:sty m:val="p"/>
          </m:rPr>
          <w:rPr>
            <w:rFonts w:ascii="Cambria Math" w:hAnsi="Cambria Math"/>
          </w:rPr>
          <m:t>,</m:t>
        </m:r>
      </m:oMath>
      <w:r w:rsidR="00445DFA" w:rsidRPr="005A097B">
        <w:rPr>
          <w:rFonts w:ascii="Times New Roman" w:hAnsi="Times New Roman"/>
        </w:rPr>
        <w:t xml:space="preserve"> </w:t>
      </w:r>
      <w:r w:rsidR="00445DFA" w:rsidRPr="005A097B">
        <w:rPr>
          <w:rFonts w:ascii="Times New Roman" w:hAnsi="Times New Roman"/>
        </w:rPr>
        <w:tab/>
      </w:r>
      <w:r w:rsidR="00445DFA" w:rsidRPr="005A097B">
        <w:rPr>
          <w:rFonts w:ascii="Times New Roman" w:hAnsi="Times New Roman"/>
        </w:rPr>
        <w:tab/>
      </w:r>
      <w:r w:rsidR="00445DFA" w:rsidRPr="005A097B">
        <w:rPr>
          <w:rFonts w:ascii="Times New Roman" w:hAnsi="Times New Roman"/>
        </w:rPr>
        <w:tab/>
      </w:r>
      <w:r w:rsidR="00445DFA" w:rsidRPr="005A097B">
        <w:rPr>
          <w:rFonts w:ascii="Times New Roman" w:hAnsi="Times New Roman"/>
        </w:rPr>
        <w:tab/>
      </w:r>
      <w:r w:rsidR="00445DFA" w:rsidRPr="005A097B">
        <w:rPr>
          <w:rFonts w:ascii="Times New Roman" w:hAnsi="Times New Roman"/>
        </w:rPr>
        <w:tab/>
      </w:r>
      <w:r w:rsidR="00E03B4B" w:rsidRPr="005A097B">
        <w:rPr>
          <w:rFonts w:ascii="Times New Roman" w:hAnsi="Times New Roman"/>
        </w:rPr>
        <w:tab/>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  ∀k∈K</m:t>
        </m:r>
      </m:oMath>
      <w:r w:rsidR="000A458C" w:rsidRPr="005A097B">
        <w:rPr>
          <w:rFonts w:ascii="Times New Roman" w:hAnsi="Times New Roman"/>
        </w:rPr>
        <w:t>,</w:t>
      </w:r>
      <w:r w:rsidR="0020774C" w:rsidRPr="005A097B">
        <w:rPr>
          <w:rFonts w:ascii="Times New Roman" w:hAnsi="Times New Roman" w:hint="eastAsia"/>
        </w:rPr>
        <w:tab/>
      </w:r>
      <w:r w:rsidR="0020774C" w:rsidRPr="005A097B">
        <w:rPr>
          <w:rFonts w:ascii="Times New Roman" w:hAnsi="Times New Roman" w:hint="eastAsia"/>
        </w:rPr>
        <w:tab/>
      </w:r>
      <w:r w:rsidR="0020774C" w:rsidRPr="005A097B">
        <w:rPr>
          <w:rFonts w:ascii="Times New Roman" w:hAnsi="Times New Roman" w:hint="eastAsia"/>
        </w:rPr>
        <w:tab/>
      </w:r>
      <w:r w:rsidR="0020774C" w:rsidRPr="005A097B">
        <w:rPr>
          <w:rFonts w:ascii="Times New Roman" w:hAnsi="Times New Roman" w:hint="eastAsia"/>
        </w:rPr>
        <w:tab/>
      </w:r>
      <w:r w:rsidR="0084544A" w:rsidRPr="005A097B">
        <w:rPr>
          <w:rFonts w:ascii="Times New Roman" w:hAnsi="Times New Roman"/>
        </w:rPr>
        <w:tab/>
      </w:r>
      <w:r w:rsidR="0020774C" w:rsidRPr="005A097B">
        <w:rPr>
          <w:rFonts w:ascii="Times New Roman" w:hAnsi="Times New Roman" w:hint="eastAsia"/>
        </w:rPr>
        <w:tab/>
        <w:t>(</w:t>
      </w:r>
      <w:r w:rsidR="0020774C" w:rsidRPr="005A097B">
        <w:rPr>
          <w:rFonts w:ascii="Times New Roman" w:hAnsi="Times New Roman"/>
        </w:rPr>
        <w:t>2</w:t>
      </w:r>
      <w:r w:rsidR="0020774C" w:rsidRPr="005A097B">
        <w:rPr>
          <w:rFonts w:ascii="Times New Roman" w:hAnsi="Times New Roman" w:hint="eastAsia"/>
        </w:rPr>
        <w:t>)</w:t>
      </w:r>
    </w:p>
    <w:p w14:paraId="43146B61" w14:textId="6F51541A" w:rsidR="00445DFA" w:rsidRPr="005A097B" w:rsidRDefault="007824FA" w:rsidP="00204E4C">
      <w:pPr>
        <w:widowControl w:val="0"/>
        <w:autoSpaceDE w:val="0"/>
        <w:autoSpaceDN w:val="0"/>
        <w:adjustRightInd w:val="0"/>
        <w:snapToGrid w:val="0"/>
        <w:jc w:val="both"/>
        <w:rPr>
          <w:rFonts w:ascii="Times New Roman" w:hAnsi="Times New Roman"/>
        </w:rPr>
      </w:pP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k</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m∈K</m:t>
            </m:r>
          </m:sub>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k,m</m:t>
                </m:r>
              </m:sup>
            </m:sSubSup>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m:t>
                </m:r>
              </m:sup>
            </m:sSubSup>
          </m:e>
        </m:nary>
      </m:oMath>
      <w:r w:rsidR="000A458C" w:rsidRPr="005A097B">
        <w:rPr>
          <w:rFonts w:asciiTheme="minorHAnsi" w:hAnsiTheme="minorHAnsi"/>
        </w:rPr>
        <w:t>,</w:t>
      </w:r>
      <w:r w:rsidR="00445DFA" w:rsidRPr="005A097B">
        <w:rPr>
          <w:rFonts w:ascii="Times New Roman" w:hAnsi="Times New Roman"/>
        </w:rPr>
        <w:tab/>
      </w:r>
      <w:r w:rsidR="00445DFA" w:rsidRPr="005A097B">
        <w:rPr>
          <w:rFonts w:ascii="Times New Roman" w:hAnsi="Times New Roman"/>
        </w:rPr>
        <w:tab/>
      </w:r>
      <w:r w:rsidR="00445DFA" w:rsidRPr="005A097B">
        <w:rPr>
          <w:rFonts w:ascii="Times New Roman" w:hAnsi="Times New Roman"/>
        </w:rPr>
        <w:tab/>
      </w:r>
      <w:r w:rsidR="00445DFA" w:rsidRPr="005A097B">
        <w:rPr>
          <w:rFonts w:ascii="Times New Roman" w:hAnsi="Times New Roman"/>
        </w:rPr>
        <w:tab/>
      </w:r>
      <w:r w:rsidR="00445DFA" w:rsidRPr="005A097B">
        <w:rPr>
          <w:rFonts w:ascii="Times New Roman" w:hAnsi="Times New Roman"/>
        </w:rPr>
        <w:tab/>
      </w:r>
      <w:r w:rsidR="00445DFA" w:rsidRPr="005A097B">
        <w:rPr>
          <w:rFonts w:ascii="Times New Roman" w:hAnsi="Times New Roman"/>
        </w:rPr>
        <w:tab/>
      </w:r>
      <w:r w:rsidR="00E03B4B" w:rsidRPr="005A097B">
        <w:rPr>
          <w:rFonts w:ascii="Times New Roman" w:hAnsi="Times New Roman"/>
        </w:rPr>
        <w:tab/>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  ∀k∈K</m:t>
        </m:r>
      </m:oMath>
      <w:r w:rsidR="000A458C" w:rsidRPr="005A097B">
        <w:rPr>
          <w:rFonts w:ascii="Times New Roman" w:hAnsi="Times New Roman"/>
        </w:rPr>
        <w:t>.</w:t>
      </w:r>
      <w:r w:rsidR="000A458C" w:rsidRPr="005A097B">
        <w:rPr>
          <w:rFonts w:ascii="Times New Roman" w:hAnsi="Times New Roman"/>
        </w:rPr>
        <w:tab/>
      </w:r>
      <w:r w:rsidR="0020774C" w:rsidRPr="005A097B">
        <w:rPr>
          <w:rFonts w:ascii="Times New Roman" w:hAnsi="Times New Roman"/>
        </w:rPr>
        <w:tab/>
      </w:r>
      <w:r w:rsidR="0020774C" w:rsidRPr="005A097B">
        <w:rPr>
          <w:rFonts w:ascii="Times New Roman" w:hAnsi="Times New Roman"/>
        </w:rPr>
        <w:tab/>
      </w:r>
      <w:r w:rsidR="0020774C" w:rsidRPr="005A097B">
        <w:rPr>
          <w:rFonts w:ascii="Times New Roman" w:hAnsi="Times New Roman"/>
        </w:rPr>
        <w:tab/>
      </w:r>
      <w:r w:rsidR="0020774C" w:rsidRPr="005A097B">
        <w:rPr>
          <w:rFonts w:ascii="Times New Roman" w:hAnsi="Times New Roman"/>
        </w:rPr>
        <w:tab/>
      </w:r>
      <w:r w:rsidR="0084544A" w:rsidRPr="005A097B">
        <w:rPr>
          <w:rFonts w:ascii="Times New Roman" w:hAnsi="Times New Roman"/>
        </w:rPr>
        <w:tab/>
      </w:r>
      <w:r w:rsidR="0020774C" w:rsidRPr="005A097B">
        <w:rPr>
          <w:rFonts w:ascii="Times New Roman" w:hAnsi="Times New Roman"/>
        </w:rPr>
        <w:t>(3)</w:t>
      </w:r>
    </w:p>
    <w:p w14:paraId="15E74005" w14:textId="77777777" w:rsidR="00F95575" w:rsidRPr="005A097B" w:rsidRDefault="00F95575" w:rsidP="00204E4C">
      <w:pPr>
        <w:widowControl w:val="0"/>
        <w:autoSpaceDE w:val="0"/>
        <w:autoSpaceDN w:val="0"/>
        <w:adjustRightInd w:val="0"/>
        <w:snapToGrid w:val="0"/>
        <w:jc w:val="both"/>
        <w:rPr>
          <w:rFonts w:ascii="Times New Roman" w:hAnsi="Times New Roman"/>
        </w:rPr>
      </w:pPr>
      <w:r w:rsidRPr="005A097B">
        <w:rPr>
          <w:rFonts w:ascii="Times New Roman" w:hAnsi="Times New Roman"/>
        </w:rPr>
        <w:lastRenderedPageBreak/>
        <w:t>Loading constraints:</w:t>
      </w:r>
    </w:p>
    <w:p w14:paraId="638FC666" w14:textId="6143B15D" w:rsidR="00F95575" w:rsidRPr="005A097B" w:rsidRDefault="007824FA" w:rsidP="00204E4C">
      <w:pPr>
        <w:widowControl w:val="0"/>
        <w:snapToGrid w:val="0"/>
        <w:jc w:val="both"/>
        <w:rPr>
          <w:rFonts w:ascii="Times New Roman" w:hAnsi="Times New Roman"/>
        </w:rPr>
      </w:pPr>
      <m:oMath>
        <m:nary>
          <m:naryPr>
            <m:chr m:val="∑"/>
            <m:limLoc m:val="undOvr"/>
            <m:supHide m:val="1"/>
            <m:ctrlPr>
              <w:rPr>
                <w:rFonts w:ascii="Cambria Math" w:hAnsi="Cambria Math"/>
                <w:i/>
              </w:rPr>
            </m:ctrlPr>
          </m:naryPr>
          <m:sub>
            <m:r>
              <w:rPr>
                <w:rFonts w:ascii="Cambria Math" w:hAnsi="Cambria Math"/>
              </w:rPr>
              <m:t>j∈N,j≠i</m:t>
            </m:r>
          </m:sub>
          <m:sup/>
          <m:e>
            <m:sSubSup>
              <m:sSubSupPr>
                <m:ctrlPr>
                  <w:rPr>
                    <w:rFonts w:ascii="Cambria Math" w:hAnsi="Cambria Math"/>
                    <w:i/>
                  </w:rPr>
                </m:ctrlPr>
              </m:sSubSupPr>
              <m:e>
                <m:r>
                  <w:rPr>
                    <w:rFonts w:ascii="Cambria Math" w:hAnsi="Cambria Math"/>
                  </w:rPr>
                  <m:t>l</m:t>
                </m:r>
              </m:e>
              <m:sub>
                <m:r>
                  <w:rPr>
                    <w:rFonts w:ascii="Cambria Math" w:hAnsi="Cambria Math"/>
                  </w:rPr>
                  <m:t>ji</m:t>
                </m:r>
              </m:sub>
              <m:sup>
                <m:r>
                  <w:rPr>
                    <w:rFonts w:ascii="Cambria Math" w:hAnsi="Cambria Math"/>
                  </w:rPr>
                  <m:t>m,k</m:t>
                </m:r>
              </m:sup>
            </m:sSubSup>
          </m:e>
        </m:nary>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m,k</m:t>
            </m:r>
          </m:sup>
        </m:sSubSup>
        <m:r>
          <w:rPr>
            <w:rFonts w:ascii="Cambria Math" w:hAnsi="Cambria Math"/>
          </w:rPr>
          <m:t xml:space="preserve"> </m:t>
        </m:r>
      </m:oMath>
      <w:r w:rsidR="00F95575" w:rsidRPr="005A097B">
        <w:rPr>
          <w:rFonts w:ascii="Times New Roman" w:hAnsi="Times New Roman"/>
          <w:i/>
        </w:rPr>
        <w:t>=</w:t>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∈N,j'≠i</m:t>
            </m:r>
          </m:sub>
          <m:sup/>
          <m:e>
            <m:sSubSup>
              <m:sSubSupPr>
                <m:ctrlPr>
                  <w:rPr>
                    <w:rFonts w:ascii="Cambria Math" w:hAnsi="Cambria Math"/>
                    <w:i/>
                  </w:rPr>
                </m:ctrlPr>
              </m:sSubSupPr>
              <m:e>
                <m:r>
                  <w:rPr>
                    <w:rFonts w:ascii="Cambria Math" w:hAnsi="Cambria Math"/>
                  </w:rPr>
                  <m:t>l</m:t>
                </m:r>
              </m:e>
              <m:sub>
                <m:r>
                  <w:rPr>
                    <w:rFonts w:ascii="Cambria Math" w:hAnsi="Cambria Math"/>
                  </w:rPr>
                  <m:t>ij'</m:t>
                </m:r>
              </m:sub>
              <m:sup>
                <m:r>
                  <w:rPr>
                    <w:rFonts w:ascii="Cambria Math" w:hAnsi="Cambria Math"/>
                  </w:rPr>
                  <m:t>m,k</m:t>
                </m:r>
              </m:sup>
            </m:sSubSup>
            <m:r>
              <m:rPr>
                <m:sty m:val="p"/>
              </m:rPr>
              <w:rPr>
                <w:rFonts w:ascii="Cambria Math" w:hAnsi="Cambria Math"/>
              </w:rPr>
              <m:t>,</m:t>
            </m:r>
          </m:e>
        </m:nary>
      </m:oMath>
      <w:r w:rsidR="00F95575" w:rsidRPr="005A097B">
        <w:rPr>
          <w:rFonts w:ascii="Times New Roman" w:hAnsi="Times New Roman"/>
        </w:rPr>
        <w:tab/>
      </w:r>
      <w:r w:rsidR="00E03B4B" w:rsidRPr="005A097B">
        <w:rPr>
          <w:rFonts w:ascii="Times New Roman" w:hAnsi="Times New Roman"/>
        </w:rPr>
        <w:tab/>
      </w:r>
      <w:r w:rsidR="00F95575" w:rsidRPr="005A097B">
        <w:rPr>
          <w:rFonts w:ascii="Times New Roman" w:hAnsi="Times New Roman"/>
        </w:rPr>
        <w:tab/>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  ∀m,k∈K</m:t>
        </m:r>
      </m:oMath>
      <w:r w:rsidR="000A458C" w:rsidRPr="005A097B">
        <w:rPr>
          <w:rFonts w:ascii="Times New Roman" w:hAnsi="Times New Roman"/>
        </w:rPr>
        <w:t>,</w:t>
      </w:r>
      <w:r w:rsidR="00F95575" w:rsidRPr="005A097B">
        <w:rPr>
          <w:rFonts w:ascii="Times New Roman" w:hAnsi="Times New Roman"/>
        </w:rPr>
        <w:t xml:space="preserve"> </w:t>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84544A" w:rsidRPr="005A097B">
        <w:rPr>
          <w:rFonts w:ascii="Times New Roman" w:hAnsi="Times New Roman"/>
        </w:rPr>
        <w:tab/>
      </w:r>
      <w:r w:rsidR="00F95575" w:rsidRPr="005A097B">
        <w:rPr>
          <w:rFonts w:ascii="Times New Roman" w:hAnsi="Times New Roman"/>
        </w:rPr>
        <w:tab/>
        <w:t>(</w:t>
      </w:r>
      <w:r w:rsidR="0020774C" w:rsidRPr="005A097B">
        <w:rPr>
          <w:rFonts w:ascii="Times New Roman" w:hAnsi="Times New Roman"/>
        </w:rPr>
        <w:t>4</w:t>
      </w:r>
      <w:r w:rsidR="00F95575" w:rsidRPr="005A097B">
        <w:rPr>
          <w:rFonts w:ascii="Times New Roman" w:hAnsi="Times New Roman"/>
        </w:rPr>
        <w:t>)</w:t>
      </w:r>
    </w:p>
    <w:p w14:paraId="1DBB2072" w14:textId="3AF2CB11" w:rsidR="00F95575" w:rsidRPr="005A097B" w:rsidRDefault="007824FA" w:rsidP="00204E4C">
      <w:pPr>
        <w:widowControl w:val="0"/>
        <w:snapToGrid w:val="0"/>
        <w:rPr>
          <w:rFonts w:ascii="Times New Roman" w:hAnsi="Times New Roman"/>
        </w:rPr>
      </w:pPr>
      <m:oMath>
        <m:nary>
          <m:naryPr>
            <m:chr m:val="∑"/>
            <m:limLoc m:val="undOvr"/>
            <m:supHide m:val="1"/>
            <m:ctrlPr>
              <w:rPr>
                <w:rFonts w:ascii="Cambria Math" w:hAnsi="Cambria Math"/>
                <w:i/>
              </w:rPr>
            </m:ctrlPr>
          </m:naryPr>
          <m:sub>
            <m:r>
              <w:rPr>
                <w:rFonts w:ascii="Cambria Math" w:hAnsi="Cambria Math"/>
              </w:rPr>
              <m:t>k∈K</m:t>
            </m:r>
          </m:sub>
          <m:sup/>
          <m:e>
            <m:sSubSup>
              <m:sSubSupPr>
                <m:ctrlPr>
                  <w:rPr>
                    <w:rFonts w:ascii="Cambria Math" w:hAnsi="Cambria Math"/>
                    <w:i/>
                  </w:rPr>
                </m:ctrlPr>
              </m:sSubSupPr>
              <m:e>
                <m:r>
                  <w:rPr>
                    <w:rFonts w:ascii="Cambria Math" w:hAnsi="Cambria Math"/>
                  </w:rPr>
                  <m:t>l</m:t>
                </m:r>
              </m:e>
              <m:sub>
                <m:r>
                  <w:rPr>
                    <w:rFonts w:ascii="Cambria Math" w:hAnsi="Cambria Math"/>
                  </w:rPr>
                  <m:t>ij</m:t>
                </m:r>
              </m:sub>
              <m:sup>
                <m:r>
                  <w:rPr>
                    <w:rFonts w:ascii="Cambria Math" w:hAnsi="Cambria Math"/>
                  </w:rPr>
                  <m:t>m,k</m:t>
                </m:r>
              </m:sup>
            </m:sSubSup>
          </m:e>
        </m:nary>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m:t>
            </m:r>
          </m:sup>
        </m:sSup>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m:t>
        </m:r>
      </m:oMath>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E03B4B" w:rsidRPr="005A097B">
        <w:rPr>
          <w:rFonts w:ascii="Times New Roman" w:hAnsi="Times New Roman"/>
        </w:rPr>
        <w:tab/>
      </w:r>
      <w:r w:rsidR="00F95575" w:rsidRPr="005A097B">
        <w:rPr>
          <w:rFonts w:ascii="Times New Roman" w:hAnsi="Times New Roman"/>
        </w:rPr>
        <w:tab/>
      </w:r>
      <m:oMath>
        <m:r>
          <w:rPr>
            <w:rFonts w:ascii="Cambria Math" w:hAnsi="Cambria Math"/>
          </w:rPr>
          <m:t>∀(i,j)∈A</m:t>
        </m:r>
      </m:oMath>
      <w:r w:rsidR="00F95575" w:rsidRPr="005A097B">
        <w:rPr>
          <w:rFonts w:ascii="Times New Roman" w:hAnsi="Times New Roman"/>
          <w:i/>
        </w:rPr>
        <w:t>,</w:t>
      </w:r>
      <m:oMath>
        <m:r>
          <w:rPr>
            <w:rFonts w:ascii="Cambria Math" w:hAnsi="Cambria Math"/>
          </w:rPr>
          <m:t xml:space="preserve"> ∀m∈K</m:t>
        </m:r>
      </m:oMath>
      <w:r w:rsidR="000A458C" w:rsidRPr="005A097B">
        <w:rPr>
          <w:rFonts w:ascii="Times New Roman" w:hAnsi="Times New Roman"/>
        </w:rPr>
        <w:t>,</w:t>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84544A" w:rsidRPr="005A097B">
        <w:rPr>
          <w:rFonts w:ascii="Times New Roman" w:hAnsi="Times New Roman"/>
        </w:rPr>
        <w:tab/>
      </w:r>
      <w:r w:rsidR="00F95575" w:rsidRPr="005A097B">
        <w:rPr>
          <w:rFonts w:ascii="Times New Roman" w:hAnsi="Times New Roman"/>
        </w:rPr>
        <w:tab/>
        <w:t>(</w:t>
      </w:r>
      <w:r w:rsidR="0020774C" w:rsidRPr="005A097B">
        <w:rPr>
          <w:rFonts w:ascii="Times New Roman" w:hAnsi="Times New Roman"/>
        </w:rPr>
        <w:t>5</w:t>
      </w:r>
      <w:r w:rsidR="00F95575" w:rsidRPr="005A097B">
        <w:rPr>
          <w:rFonts w:ascii="Times New Roman" w:hAnsi="Times New Roman"/>
        </w:rPr>
        <w:t>)</w:t>
      </w:r>
    </w:p>
    <w:p w14:paraId="2ED86811" w14:textId="50C365E4" w:rsidR="00F95575" w:rsidRPr="005A097B" w:rsidRDefault="007824FA" w:rsidP="00204E4C">
      <w:pPr>
        <w:widowControl w:val="0"/>
        <w:snapToGrid w:val="0"/>
        <w:jc w:val="both"/>
        <w:rPr>
          <w:rFonts w:ascii="Times New Roman" w:hAnsi="Times New Roman"/>
        </w:rPr>
      </w:pPr>
      <m:oMath>
        <m:sSubSup>
          <m:sSubSupPr>
            <m:ctrlPr>
              <w:rPr>
                <w:rFonts w:ascii="Cambria Math" w:hAnsi="Cambria Math"/>
                <w:i/>
              </w:rPr>
            </m:ctrlPr>
          </m:sSubSupPr>
          <m:e>
            <m:r>
              <w:rPr>
                <w:rFonts w:ascii="Cambria Math" w:hAnsi="Cambria Math"/>
              </w:rPr>
              <m:t>0≤l</m:t>
            </m:r>
          </m:e>
          <m:sub>
            <m:r>
              <w:rPr>
                <w:rFonts w:ascii="Cambria Math" w:hAnsi="Cambria Math"/>
              </w:rPr>
              <m:t>ij</m:t>
            </m:r>
          </m:sub>
          <m:sup>
            <m:r>
              <w:rPr>
                <w:rFonts w:ascii="Cambria Math" w:hAnsi="Cambria Math"/>
              </w:rPr>
              <m:t>m,k</m:t>
            </m:r>
          </m:sup>
        </m:sSubSup>
        <m:r>
          <w:rPr>
            <w:rFonts w:ascii="Cambria Math" w:hAnsi="Cambria Math"/>
          </w:rPr>
          <m:t>≤</m:t>
        </m:r>
        <m:sSup>
          <m:sSupPr>
            <m:ctrlPr>
              <w:rPr>
                <w:rFonts w:ascii="Cambria Math" w:hAnsi="Cambria Math"/>
                <w:i/>
              </w:rPr>
            </m:ctrlPr>
          </m:sSupPr>
          <m:e>
            <m:r>
              <w:rPr>
                <w:rFonts w:ascii="Cambria Math" w:hAnsi="Cambria Math"/>
              </w:rPr>
              <m:t>f</m:t>
            </m:r>
            <m:ctrlPr>
              <w:rPr>
                <w:rFonts w:ascii="Cambria Math" w:hAnsi="Cambria Math"/>
              </w:rPr>
            </m:ctrlPr>
          </m:e>
          <m:sup>
            <m:r>
              <w:rPr>
                <w:rFonts w:ascii="Cambria Math" w:hAnsi="Cambria Math"/>
              </w:rPr>
              <m:t>m,k</m:t>
            </m:r>
            <m:ctrlPr>
              <w:rPr>
                <w:rFonts w:ascii="Cambria Math" w:hAnsi="Cambria Math"/>
              </w:rPr>
            </m:ctrlP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m:t>
            </m:r>
          </m:sup>
        </m:sSup>
        <m:r>
          <m:rPr>
            <m:sty m:val="p"/>
          </m:rPr>
          <w:rPr>
            <w:rFonts w:ascii="Cambria Math" w:hAnsi="Cambria Math"/>
          </w:rPr>
          <m:t>,</m:t>
        </m:r>
      </m:oMath>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E03B4B" w:rsidRPr="005A097B">
        <w:rPr>
          <w:rFonts w:ascii="Times New Roman" w:hAnsi="Times New Roman"/>
        </w:rPr>
        <w:tab/>
      </w:r>
      <w:r w:rsidR="00F95575" w:rsidRPr="005A097B">
        <w:rPr>
          <w:rFonts w:ascii="Times New Roman" w:hAnsi="Times New Roman"/>
        </w:rPr>
        <w:tab/>
      </w:r>
      <m:oMath>
        <m:r>
          <w:rPr>
            <w:rFonts w:ascii="Cambria Math" w:hAnsi="Cambria Math"/>
          </w:rPr>
          <m:t>∀(i,j)∈A</m:t>
        </m:r>
      </m:oMath>
      <w:r w:rsidR="00F95575" w:rsidRPr="005A097B">
        <w:rPr>
          <w:rFonts w:ascii="Times New Roman" w:hAnsi="Times New Roman"/>
          <w:i/>
        </w:rPr>
        <w:t>,</w:t>
      </w:r>
      <m:oMath>
        <m:r>
          <w:rPr>
            <w:rFonts w:ascii="Cambria Math" w:hAnsi="Cambria Math"/>
          </w:rPr>
          <m:t xml:space="preserve"> ∀m,k∈K</m:t>
        </m:r>
      </m:oMath>
      <w:r w:rsidR="000A458C" w:rsidRPr="005A097B">
        <w:rPr>
          <w:rFonts w:ascii="Times New Roman" w:hAnsi="Times New Roman"/>
        </w:rPr>
        <w:t>,</w:t>
      </w:r>
      <w:r w:rsidR="00F95575" w:rsidRPr="005A097B">
        <w:rPr>
          <w:rFonts w:ascii="Times New Roman" w:hAnsi="Times New Roman"/>
        </w:rPr>
        <w:t xml:space="preserve"> </w:t>
      </w:r>
      <w:r w:rsidR="00F95575" w:rsidRPr="005A097B">
        <w:rPr>
          <w:rFonts w:ascii="Times New Roman" w:hAnsi="Times New Roman"/>
        </w:rPr>
        <w:tab/>
      </w:r>
      <w:r w:rsidR="00F95575" w:rsidRPr="005A097B">
        <w:rPr>
          <w:rFonts w:ascii="Times New Roman" w:hAnsi="Times New Roman"/>
        </w:rPr>
        <w:tab/>
      </w:r>
      <w:r w:rsidR="0084544A" w:rsidRPr="005A097B">
        <w:rPr>
          <w:rFonts w:ascii="Times New Roman" w:hAnsi="Times New Roman"/>
        </w:rPr>
        <w:tab/>
      </w:r>
      <w:r w:rsidR="00F95575" w:rsidRPr="005A097B">
        <w:rPr>
          <w:rFonts w:ascii="Times New Roman" w:hAnsi="Times New Roman"/>
        </w:rPr>
        <w:tab/>
        <w:t>(</w:t>
      </w:r>
      <w:r w:rsidR="0020774C" w:rsidRPr="005A097B">
        <w:rPr>
          <w:rFonts w:ascii="Times New Roman" w:hAnsi="Times New Roman"/>
        </w:rPr>
        <w:t>6</w:t>
      </w:r>
      <w:r w:rsidR="00F95575" w:rsidRPr="005A097B">
        <w:rPr>
          <w:rFonts w:ascii="Times New Roman" w:hAnsi="Times New Roman"/>
        </w:rPr>
        <w:t>)</w:t>
      </w:r>
    </w:p>
    <w:p w14:paraId="3F1D25EC" w14:textId="13D8344C" w:rsidR="00F95575" w:rsidRPr="005A097B" w:rsidRDefault="007824FA" w:rsidP="00204E4C">
      <w:pPr>
        <w:widowControl w:val="0"/>
        <w:autoSpaceDE w:val="0"/>
        <w:autoSpaceDN w:val="0"/>
        <w:adjustRightInd w:val="0"/>
        <w:snapToGrid w:val="0"/>
        <w:jc w:val="both"/>
        <w:rPr>
          <w:rFonts w:ascii="Times New Roman" w:hAnsi="Times New Roman"/>
        </w:rPr>
      </w:pP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m∈K</m:t>
            </m:r>
          </m:sub>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m,k</m:t>
                </m:r>
              </m:sup>
            </m:sSubSup>
            <m:r>
              <m:rPr>
                <m:sty m:val="p"/>
              </m:rPr>
              <w:rPr>
                <w:rFonts w:ascii="Cambria Math" w:hAnsi="Cambria Math"/>
              </w:rPr>
              <m:t>,</m:t>
            </m:r>
          </m:e>
        </m:nary>
      </m:oMath>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E03B4B" w:rsidRPr="005A097B">
        <w:rPr>
          <w:rFonts w:ascii="Times New Roman" w:hAnsi="Times New Roman"/>
        </w:rPr>
        <w:tab/>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  ∀k∈K</m:t>
        </m:r>
      </m:oMath>
      <w:r w:rsidR="000A458C" w:rsidRPr="005A097B">
        <w:rPr>
          <w:rFonts w:ascii="Times New Roman" w:hAnsi="Times New Roman"/>
        </w:rPr>
        <w:t>,</w:t>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84544A" w:rsidRPr="005A097B">
        <w:rPr>
          <w:rFonts w:ascii="Times New Roman" w:hAnsi="Times New Roman"/>
        </w:rPr>
        <w:tab/>
      </w:r>
      <w:r w:rsidR="00F95575" w:rsidRPr="005A097B">
        <w:rPr>
          <w:rFonts w:ascii="Times New Roman" w:hAnsi="Times New Roman"/>
        </w:rPr>
        <w:tab/>
        <w:t>(</w:t>
      </w:r>
      <w:r w:rsidR="0020774C" w:rsidRPr="005A097B">
        <w:rPr>
          <w:rFonts w:ascii="Times New Roman" w:hAnsi="Times New Roman"/>
        </w:rPr>
        <w:t>7</w:t>
      </w:r>
      <w:r w:rsidR="00F95575" w:rsidRPr="005A097B">
        <w:rPr>
          <w:rFonts w:ascii="Times New Roman" w:hAnsi="Times New Roman"/>
        </w:rPr>
        <w:t>)</w:t>
      </w:r>
    </w:p>
    <w:p w14:paraId="5C44AF17" w14:textId="4DB3C8EF" w:rsidR="00F95575" w:rsidRPr="005A097B" w:rsidRDefault="007824FA" w:rsidP="00204E4C">
      <w:pPr>
        <w:widowControl w:val="0"/>
        <w:autoSpaceDE w:val="0"/>
        <w:autoSpaceDN w:val="0"/>
        <w:adjustRightInd w:val="0"/>
        <w:snapToGrid w:val="0"/>
        <w:jc w:val="both"/>
        <w:rPr>
          <w:rFonts w:ascii="Times New Roman" w:hAnsi="Times New Roman"/>
        </w:rPr>
      </w:pPr>
      <m:oMath>
        <m:sSubSup>
          <m:sSubSupPr>
            <m:ctrlPr>
              <w:rPr>
                <w:rFonts w:ascii="Cambria Math" w:hAnsi="Cambria Math"/>
                <w:i/>
              </w:rPr>
            </m:ctrlPr>
          </m:sSubSupP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j∈N, j≠i</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nary>
          <m:naryPr>
            <m:chr m:val="∑"/>
            <m:limLoc m:val="undOvr"/>
            <m:supHide m:val="1"/>
            <m:ctrlPr>
              <w:rPr>
                <w:rFonts w:ascii="Cambria Math" w:hAnsi="Cambria Math"/>
                <w:i/>
              </w:rPr>
            </m:ctrlPr>
          </m:naryPr>
          <m:sub>
            <m:r>
              <w:rPr>
                <w:rFonts w:ascii="Cambria Math" w:hAnsi="Cambria Math"/>
              </w:rPr>
              <m:t>j∈N, j≠i</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oMath>
      <w:r w:rsidR="00F95575" w:rsidRPr="005A097B">
        <w:rPr>
          <w:rFonts w:ascii="Times New Roman" w:hAnsi="Times New Roman"/>
        </w:rPr>
        <w:tab/>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  ∀k∈K</m:t>
        </m:r>
      </m:oMath>
      <w:r w:rsidR="000A458C" w:rsidRPr="005A097B">
        <w:rPr>
          <w:rFonts w:ascii="Times New Roman" w:hAnsi="Times New Roman"/>
        </w:rPr>
        <w:t>,</w:t>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E03B4B" w:rsidRPr="005A097B">
        <w:rPr>
          <w:rFonts w:ascii="Times New Roman" w:hAnsi="Times New Roman"/>
        </w:rPr>
        <w:tab/>
      </w:r>
      <w:r w:rsidR="0084544A" w:rsidRPr="005A097B">
        <w:rPr>
          <w:rFonts w:ascii="Times New Roman" w:hAnsi="Times New Roman"/>
        </w:rPr>
        <w:tab/>
      </w:r>
      <w:r w:rsidR="00F95575" w:rsidRPr="005A097B">
        <w:rPr>
          <w:rFonts w:ascii="Times New Roman" w:hAnsi="Times New Roman"/>
        </w:rPr>
        <w:tab/>
        <w:t>(</w:t>
      </w:r>
      <w:r w:rsidR="0020774C" w:rsidRPr="005A097B">
        <w:rPr>
          <w:rFonts w:ascii="Times New Roman" w:hAnsi="Times New Roman"/>
        </w:rPr>
        <w:t>8</w:t>
      </w:r>
      <w:r w:rsidR="00F95575" w:rsidRPr="005A097B">
        <w:rPr>
          <w:rFonts w:ascii="Times New Roman" w:hAnsi="Times New Roman"/>
        </w:rPr>
        <w:t>)</w:t>
      </w:r>
    </w:p>
    <w:p w14:paraId="51FDF5D2" w14:textId="386173E6" w:rsidR="00F95575" w:rsidRPr="005A097B" w:rsidRDefault="007824FA" w:rsidP="00204E4C">
      <w:pPr>
        <w:widowControl w:val="0"/>
        <w:autoSpaceDE w:val="0"/>
        <w:autoSpaceDN w:val="0"/>
        <w:adjustRightInd w:val="0"/>
        <w:snapToGrid w:val="0"/>
        <w:jc w:val="both"/>
        <w:rPr>
          <w:rFonts w:ascii="Times New Roman" w:hAnsi="Times New Roman"/>
        </w:rPr>
      </w:pPr>
      <m:oMath>
        <m:sSubSup>
          <m:sSubSupPr>
            <m:ctrlPr>
              <w:rPr>
                <w:rFonts w:ascii="Cambria Math" w:hAnsi="Cambria Math"/>
                <w:i/>
              </w:rPr>
            </m:ctrlPr>
          </m:sSubSupP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j∈N, j≠i</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≤y</m:t>
            </m:r>
          </m:e>
          <m:sub>
            <m:r>
              <w:rPr>
                <w:rFonts w:ascii="Cambria Math" w:hAnsi="Cambria Math"/>
              </w:rPr>
              <m:t>i</m:t>
            </m:r>
          </m:sub>
          <m:sup>
            <m:r>
              <w:rPr>
                <w:rFonts w:ascii="Cambria Math" w:hAnsi="Cambria Math"/>
              </w:rPr>
              <m:t>m,k</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nary>
          <m:naryPr>
            <m:chr m:val="∑"/>
            <m:limLoc m:val="undOvr"/>
            <m:supHide m:val="1"/>
            <m:ctrlPr>
              <w:rPr>
                <w:rFonts w:ascii="Cambria Math" w:hAnsi="Cambria Math"/>
                <w:i/>
              </w:rPr>
            </m:ctrlPr>
          </m:naryPr>
          <m:sub>
            <m:r>
              <w:rPr>
                <w:rFonts w:ascii="Cambria Math" w:hAnsi="Cambria Math"/>
              </w:rPr>
              <m:t>j∈N, j≠i</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oMath>
      <w:r w:rsidR="00F95575" w:rsidRPr="005A097B">
        <w:rPr>
          <w:rFonts w:ascii="Times New Roman" w:hAnsi="Times New Roman"/>
        </w:rPr>
        <w:tab/>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  ∀m,k∈K</m:t>
        </m:r>
      </m:oMath>
      <w:r w:rsidR="000A458C" w:rsidRPr="005A097B">
        <w:rPr>
          <w:rFonts w:ascii="Times New Roman" w:hAnsi="Times New Roman"/>
        </w:rPr>
        <w:t>,</w:t>
      </w:r>
      <w:r w:rsidR="00F95575" w:rsidRPr="005A097B">
        <w:rPr>
          <w:rFonts w:ascii="Times New Roman" w:hAnsi="Times New Roman"/>
        </w:rPr>
        <w:t xml:space="preserve"> </w:t>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84544A" w:rsidRPr="005A097B">
        <w:rPr>
          <w:rFonts w:ascii="Times New Roman" w:hAnsi="Times New Roman"/>
        </w:rPr>
        <w:tab/>
      </w:r>
      <w:r w:rsidR="00F95575" w:rsidRPr="005A097B">
        <w:rPr>
          <w:rFonts w:ascii="Times New Roman" w:hAnsi="Times New Roman"/>
        </w:rPr>
        <w:tab/>
        <w:t>(</w:t>
      </w:r>
      <w:r w:rsidR="0020774C" w:rsidRPr="005A097B">
        <w:rPr>
          <w:rFonts w:ascii="Times New Roman" w:hAnsi="Times New Roman"/>
        </w:rPr>
        <w:t>9</w:t>
      </w:r>
      <w:r w:rsidR="00F95575" w:rsidRPr="005A097B">
        <w:rPr>
          <w:rFonts w:ascii="Times New Roman" w:hAnsi="Times New Roman"/>
        </w:rPr>
        <w:t>)</w:t>
      </w:r>
    </w:p>
    <w:p w14:paraId="16CC6BC8" w14:textId="3741DB7B" w:rsidR="00F95575" w:rsidRPr="005A097B" w:rsidRDefault="007824FA" w:rsidP="00204E4C">
      <w:pPr>
        <w:widowControl w:val="0"/>
        <w:autoSpaceDE w:val="0"/>
        <w:autoSpaceDN w:val="0"/>
        <w:adjustRightInd w:val="0"/>
        <w:snapToGrid w:val="0"/>
        <w:jc w:val="both"/>
        <w:rPr>
          <w:rFonts w:ascii="Times New Roman" w:hAnsi="Times New Roman"/>
        </w:rPr>
      </w:pP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c</m:t>
                </m:r>
              </m:sub>
            </m:sSub>
          </m:sub>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e>
        </m:nary>
        <m:r>
          <w:rPr>
            <w:rFonts w:ascii="Cambria Math" w:hAnsi="Cambria Math"/>
          </w:rPr>
          <m:t>=0,</m:t>
        </m:r>
      </m:oMath>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E03B4B" w:rsidRPr="005A097B">
        <w:rPr>
          <w:rFonts w:ascii="Times New Roman" w:hAnsi="Times New Roman"/>
        </w:rPr>
        <w:tab/>
      </w:r>
      <w:r w:rsidR="00F95575" w:rsidRPr="005A097B">
        <w:rPr>
          <w:rFonts w:ascii="Times New Roman" w:hAnsi="Times New Roman"/>
        </w:rPr>
        <w:tab/>
      </w:r>
      <m:oMath>
        <m:r>
          <w:rPr>
            <w:rFonts w:ascii="Cambria Math" w:hAnsi="Cambria Math"/>
          </w:rPr>
          <m:t>∀k∈K</m:t>
        </m:r>
      </m:oMath>
      <w:r w:rsidR="000A458C" w:rsidRPr="005A097B">
        <w:rPr>
          <w:rFonts w:ascii="Times New Roman" w:hAnsi="Times New Roman"/>
        </w:rPr>
        <w:t>,</w:t>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20774C" w:rsidRPr="005A097B">
        <w:rPr>
          <w:rFonts w:ascii="Times New Roman" w:hAnsi="Times New Roman"/>
        </w:rPr>
        <w:t xml:space="preserve"> </w:t>
      </w:r>
      <w:r w:rsidR="0084544A" w:rsidRPr="005A097B">
        <w:rPr>
          <w:rFonts w:ascii="Times New Roman" w:hAnsi="Times New Roman"/>
        </w:rPr>
        <w:tab/>
      </w:r>
      <w:r w:rsidR="0084544A" w:rsidRPr="005A097B">
        <w:rPr>
          <w:rFonts w:ascii="Times New Roman" w:hAnsi="Times New Roman"/>
        </w:rPr>
        <w:tab/>
      </w:r>
      <w:r w:rsidR="00F95575" w:rsidRPr="005A097B">
        <w:rPr>
          <w:rFonts w:ascii="Times New Roman" w:hAnsi="Times New Roman"/>
        </w:rPr>
        <w:t>(</w:t>
      </w:r>
      <w:r w:rsidR="0020774C" w:rsidRPr="005A097B">
        <w:rPr>
          <w:rFonts w:ascii="Times New Roman" w:hAnsi="Times New Roman"/>
        </w:rPr>
        <w:t>10</w:t>
      </w:r>
      <w:r w:rsidR="00F95575" w:rsidRPr="005A097B">
        <w:rPr>
          <w:rFonts w:ascii="Times New Roman" w:hAnsi="Times New Roman"/>
        </w:rPr>
        <w:t>)</w:t>
      </w:r>
    </w:p>
    <w:p w14:paraId="3B4FA01D" w14:textId="748DDD5D" w:rsidR="00F95575" w:rsidRPr="005A097B" w:rsidRDefault="007824FA" w:rsidP="00204E4C">
      <w:pPr>
        <w:widowControl w:val="0"/>
        <w:snapToGrid w:val="0"/>
        <w:jc w:val="both"/>
        <w:rPr>
          <w:rFonts w:ascii="Times New Roman" w:hAnsi="Times New Roman"/>
        </w:rPr>
      </w:pPr>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m∈K</m:t>
                    </m:r>
                  </m:sub>
                  <m:sup/>
                  <m:e>
                    <m:sSubSup>
                      <m:sSubSupPr>
                        <m:ctrlPr>
                          <w:rPr>
                            <w:rFonts w:ascii="Cambria Math" w:hAnsi="Cambria Math"/>
                            <w:i/>
                          </w:rPr>
                        </m:ctrlPr>
                      </m:sSubSupPr>
                      <m:e>
                        <m:r>
                          <w:rPr>
                            <w:rFonts w:ascii="Cambria Math" w:hAnsi="Cambria Math"/>
                          </w:rPr>
                          <m:t xml:space="preserve"> s</m:t>
                        </m:r>
                      </m:e>
                      <m:sub>
                        <m:r>
                          <w:rPr>
                            <w:rFonts w:ascii="Cambria Math" w:hAnsi="Cambria Math"/>
                          </w:rPr>
                          <m:t>i</m:t>
                        </m:r>
                      </m:sub>
                      <m:sup>
                        <m:r>
                          <w:rPr>
                            <w:rFonts w:ascii="Cambria Math" w:hAnsi="Cambria Math"/>
                          </w:rPr>
                          <m:t>m,k</m:t>
                        </m:r>
                      </m:sup>
                    </m:sSubSup>
                  </m:e>
                </m:nary>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m:t>
        </m:r>
      </m:oMath>
      <w:r w:rsidR="00F95575" w:rsidRPr="005A097B">
        <w:rPr>
          <w:rFonts w:ascii="Times New Roman" w:hAnsi="Times New Roman"/>
          <w:i/>
        </w:rPr>
        <w:tab/>
      </w:r>
      <w:r w:rsidR="00F95575" w:rsidRPr="005A097B">
        <w:rPr>
          <w:rFonts w:ascii="Times New Roman" w:hAnsi="Times New Roman"/>
          <w:i/>
        </w:rPr>
        <w:tab/>
      </w:r>
      <w:r w:rsidR="00F95575" w:rsidRPr="005A097B">
        <w:rPr>
          <w:rFonts w:ascii="Times New Roman" w:hAnsi="Times New Roman"/>
          <w:i/>
        </w:rPr>
        <w:tab/>
      </w:r>
      <w:r w:rsidR="00F95575" w:rsidRPr="005A097B">
        <w:rPr>
          <w:rFonts w:ascii="Times New Roman" w:hAnsi="Times New Roman"/>
          <w:i/>
        </w:rPr>
        <w:tab/>
      </w:r>
      <w:r w:rsidR="00F95575" w:rsidRPr="005A097B">
        <w:rPr>
          <w:rFonts w:ascii="Times New Roman" w:hAnsi="Times New Roman"/>
          <w:i/>
        </w:rPr>
        <w:tab/>
      </w:r>
      <w:r w:rsidR="00E03B4B" w:rsidRPr="005A097B">
        <w:rPr>
          <w:rFonts w:ascii="Times New Roman" w:hAnsi="Times New Roman"/>
          <w:i/>
        </w:rPr>
        <w:tab/>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c</m:t>
            </m:r>
          </m:sub>
        </m:sSub>
      </m:oMath>
      <w:r w:rsidR="00F95575" w:rsidRPr="005A097B">
        <w:rPr>
          <w:rFonts w:ascii="Times New Roman" w:hAnsi="Times New Roman"/>
          <w:i/>
        </w:rPr>
        <w:t xml:space="preserve">, </w:t>
      </w:r>
      <m:oMath>
        <m:r>
          <w:rPr>
            <w:rFonts w:ascii="Cambria Math" w:hAnsi="Cambria Math"/>
          </w:rPr>
          <m:t>∀k∈K</m:t>
        </m:r>
      </m:oMath>
      <w:r w:rsidR="000A458C" w:rsidRPr="005A097B">
        <w:rPr>
          <w:rFonts w:ascii="Times New Roman" w:hAnsi="Times New Roman"/>
        </w:rPr>
        <w:t>,</w:t>
      </w:r>
      <w:r w:rsidR="00F95575" w:rsidRPr="005A097B">
        <w:rPr>
          <w:rFonts w:ascii="Times New Roman" w:hAnsi="Times New Roman"/>
          <w:i/>
        </w:rPr>
        <w:tab/>
      </w:r>
      <w:r w:rsidR="00F95575" w:rsidRPr="005A097B">
        <w:rPr>
          <w:rFonts w:ascii="Times New Roman" w:hAnsi="Times New Roman"/>
          <w:i/>
        </w:rPr>
        <w:tab/>
      </w:r>
      <w:r w:rsidR="00F95575" w:rsidRPr="005A097B">
        <w:rPr>
          <w:rFonts w:ascii="Times New Roman" w:hAnsi="Times New Roman"/>
          <w:i/>
        </w:rPr>
        <w:tab/>
      </w:r>
      <w:r w:rsidR="00F95575" w:rsidRPr="005A097B">
        <w:rPr>
          <w:rFonts w:ascii="Times New Roman" w:hAnsi="Times New Roman"/>
          <w:i/>
        </w:rPr>
        <w:tab/>
      </w:r>
      <w:r w:rsidR="0020774C" w:rsidRPr="005A097B">
        <w:rPr>
          <w:rFonts w:ascii="Times New Roman" w:hAnsi="Times New Roman"/>
          <w:i/>
        </w:rPr>
        <w:t xml:space="preserve">  </w:t>
      </w:r>
      <w:r w:rsidR="0084544A" w:rsidRPr="005A097B">
        <w:rPr>
          <w:rFonts w:ascii="Times New Roman" w:hAnsi="Times New Roman"/>
          <w:i/>
        </w:rPr>
        <w:tab/>
      </w:r>
      <w:r w:rsidR="0084544A" w:rsidRPr="005A097B">
        <w:rPr>
          <w:rFonts w:ascii="Times New Roman" w:hAnsi="Times New Roman"/>
          <w:i/>
        </w:rPr>
        <w:tab/>
      </w:r>
      <w:r w:rsidR="00F95575" w:rsidRPr="005A097B">
        <w:rPr>
          <w:rFonts w:ascii="Times New Roman" w:hAnsi="Times New Roman"/>
        </w:rPr>
        <w:t>(</w:t>
      </w:r>
      <w:r w:rsidR="0020774C" w:rsidRPr="005A097B">
        <w:rPr>
          <w:rFonts w:ascii="Times New Roman" w:hAnsi="Times New Roman"/>
        </w:rPr>
        <w:t>11</w:t>
      </w:r>
      <w:r w:rsidR="00F95575" w:rsidRPr="005A097B">
        <w:rPr>
          <w:rFonts w:ascii="Times New Roman" w:hAnsi="Times New Roman"/>
        </w:rPr>
        <w:t>)</w:t>
      </w:r>
    </w:p>
    <w:p w14:paraId="78BE44CF" w14:textId="01723745" w:rsidR="00F95575" w:rsidRDefault="00F95575" w:rsidP="00204E4C">
      <w:pPr>
        <w:widowControl w:val="0"/>
        <w:snapToGrid w:val="0"/>
        <w:jc w:val="both"/>
        <w:rPr>
          <w:rFonts w:ascii="Times New Roman" w:hAnsi="Times New Roman"/>
        </w:rPr>
      </w:pPr>
      <m:oMath>
        <m:r>
          <w:rPr>
            <w:rFonts w:ascii="Cambria Math" w:hAnsi="Cambria Math"/>
          </w:rPr>
          <m:t>0≤</m:t>
        </m:r>
        <m:sSubSup>
          <m:sSubSupPr>
            <m:ctrlPr>
              <w:rPr>
                <w:rFonts w:ascii="Cambria Math" w:hAnsi="Cambria Math"/>
                <w:i/>
              </w:rPr>
            </m:ctrlPr>
          </m:sSubSupPr>
          <m:e>
            <m:r>
              <w:rPr>
                <w:rFonts w:ascii="Cambria Math" w:hAnsi="Cambria Math"/>
              </w:rPr>
              <m:t xml:space="preserve"> s</m:t>
            </m:r>
          </m:e>
          <m:sub>
            <m:r>
              <w:rPr>
                <w:rFonts w:ascii="Cambria Math" w:hAnsi="Cambria Math"/>
              </w:rPr>
              <m:t>i</m:t>
            </m:r>
          </m:sub>
          <m:sup>
            <m:r>
              <w:rPr>
                <w:rFonts w:ascii="Cambria Math" w:hAnsi="Cambria Math"/>
              </w:rPr>
              <m:t>m,k</m:t>
            </m:r>
          </m:sup>
        </m:sSubSup>
        <m:r>
          <w:rPr>
            <w:rFonts w:ascii="Cambria Math" w:hAnsi="Cambria Math"/>
          </w:rPr>
          <m:t xml:space="preserve">≤ </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m,k</m:t>
            </m:r>
            <m:ctrlPr>
              <w:rPr>
                <w:rFonts w:ascii="Cambria Math" w:hAnsi="Cambria Math"/>
              </w:rPr>
            </m:ctrlP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oMath>
      <w:r w:rsidRPr="005A097B">
        <w:rPr>
          <w:rFonts w:ascii="Times New Roman" w:hAnsi="Times New Roman"/>
        </w:rPr>
        <w:t xml:space="preserve"> </w:t>
      </w:r>
      <w:r w:rsidRPr="005A097B">
        <w:rPr>
          <w:rFonts w:ascii="Times New Roman" w:hAnsi="Times New Roman"/>
        </w:rPr>
        <w:tab/>
      </w:r>
      <w:r w:rsidRPr="005A097B">
        <w:rPr>
          <w:rFonts w:ascii="Times New Roman" w:hAnsi="Times New Roman"/>
        </w:rPr>
        <w:tab/>
      </w:r>
      <w:r w:rsidRPr="005A097B">
        <w:rPr>
          <w:rFonts w:ascii="Times New Roman" w:hAnsi="Times New Roman"/>
        </w:rPr>
        <w:tab/>
      </w:r>
      <w:r w:rsidRPr="005A097B">
        <w:rPr>
          <w:rFonts w:ascii="Times New Roman" w:hAnsi="Times New Roman"/>
        </w:rPr>
        <w:tab/>
      </w:r>
      <w:r w:rsidR="00E03B4B" w:rsidRPr="005A097B">
        <w:rPr>
          <w:rFonts w:ascii="Times New Roman" w:hAnsi="Times New Roman"/>
        </w:rPr>
        <w:tab/>
      </w:r>
      <w:r w:rsidRPr="005A097B">
        <w:rPr>
          <w:rFonts w:ascii="Times New Roman" w:hAnsi="Times New Roman"/>
        </w:rPr>
        <w:tab/>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c</m:t>
            </m:r>
          </m:sub>
        </m:sSub>
      </m:oMath>
      <w:r w:rsidRPr="005A097B">
        <w:rPr>
          <w:rFonts w:ascii="Times New Roman" w:hAnsi="Times New Roman"/>
          <w:i/>
        </w:rPr>
        <w:t xml:space="preserve">, </w:t>
      </w:r>
      <m:oMath>
        <m:r>
          <w:rPr>
            <w:rFonts w:ascii="Cambria Math" w:hAnsi="Cambria Math"/>
          </w:rPr>
          <m:t>∀m,k∈K</m:t>
        </m:r>
      </m:oMath>
      <w:r w:rsidR="000A458C" w:rsidRPr="005A097B">
        <w:rPr>
          <w:rFonts w:ascii="Times New Roman" w:hAnsi="Times New Roman"/>
        </w:rPr>
        <w:t>,</w:t>
      </w:r>
      <w:r w:rsidRPr="005A097B">
        <w:rPr>
          <w:rFonts w:ascii="Times New Roman" w:hAnsi="Times New Roman"/>
          <w:i/>
        </w:rPr>
        <w:tab/>
      </w:r>
      <w:r w:rsidRPr="005A097B">
        <w:rPr>
          <w:rFonts w:ascii="Times New Roman" w:hAnsi="Times New Roman"/>
          <w:i/>
        </w:rPr>
        <w:tab/>
      </w:r>
      <w:r w:rsidRPr="005A097B">
        <w:rPr>
          <w:rFonts w:ascii="Times New Roman" w:hAnsi="Times New Roman"/>
          <w:i/>
        </w:rPr>
        <w:tab/>
      </w:r>
      <w:r w:rsidR="0084544A" w:rsidRPr="005A097B">
        <w:rPr>
          <w:rFonts w:ascii="Times New Roman" w:hAnsi="Times New Roman"/>
          <w:i/>
        </w:rPr>
        <w:tab/>
      </w:r>
      <w:r w:rsidR="0084544A" w:rsidRPr="005A097B">
        <w:rPr>
          <w:rFonts w:ascii="Times New Roman" w:hAnsi="Times New Roman"/>
          <w:i/>
        </w:rPr>
        <w:tab/>
      </w:r>
      <w:r w:rsidRPr="005A097B">
        <w:rPr>
          <w:rFonts w:ascii="Times New Roman" w:hAnsi="Times New Roman"/>
        </w:rPr>
        <w:t>(1</w:t>
      </w:r>
      <w:r w:rsidR="0020774C" w:rsidRPr="005A097B">
        <w:rPr>
          <w:rFonts w:ascii="Times New Roman" w:hAnsi="Times New Roman"/>
        </w:rPr>
        <w:t>2</w:t>
      </w:r>
      <w:r w:rsidRPr="005A097B">
        <w:rPr>
          <w:rFonts w:ascii="Times New Roman" w:hAnsi="Times New Roman"/>
        </w:rPr>
        <w:t>)</w:t>
      </w:r>
    </w:p>
    <w:p w14:paraId="7D31146C" w14:textId="7EA65D47" w:rsidR="00027B66" w:rsidRPr="005A097B" w:rsidRDefault="007824FA" w:rsidP="00541894">
      <w:pPr>
        <w:widowControl w:val="0"/>
        <w:autoSpaceDE w:val="0"/>
        <w:autoSpaceDN w:val="0"/>
        <w:adjustRightInd w:val="0"/>
        <w:snapToGrid w:val="0"/>
        <w:jc w:val="both"/>
        <w:rPr>
          <w:rFonts w:ascii="Times New Roman" w:hAnsi="Times New Roman"/>
        </w:rPr>
      </w:pPr>
      <m:oMath>
        <m:sSubSup>
          <m:sSubSupPr>
            <m:ctrlPr>
              <w:rPr>
                <w:rFonts w:ascii="Cambria Math" w:hAnsi="Cambria Math"/>
                <w:i/>
              </w:rPr>
            </m:ctrlPr>
          </m:sSubSupPr>
          <m:e>
            <m:r>
              <w:rPr>
                <w:rFonts w:ascii="Cambria Math" w:hAnsi="Cambria Math"/>
              </w:rPr>
              <m:t>l</m:t>
            </m:r>
          </m:e>
          <m:sub>
            <m:r>
              <w:rPr>
                <w:rFonts w:ascii="Cambria Math" w:hAnsi="Cambria Math"/>
              </w:rPr>
              <m:t>i,0</m:t>
            </m:r>
          </m:sub>
          <m:sup>
            <m:r>
              <w:rPr>
                <w:rFonts w:ascii="Cambria Math" w:hAnsi="Cambria Math"/>
              </w:rPr>
              <m:t>m,k</m:t>
            </m:r>
          </m:sup>
        </m:sSubSup>
        <m:r>
          <w:rPr>
            <w:rFonts w:ascii="Cambria Math" w:hAnsi="Cambria Math"/>
          </w:rPr>
          <m:t>=0,</m:t>
        </m:r>
      </m:oMath>
      <w:r w:rsidR="00027B66" w:rsidRPr="005A097B">
        <w:rPr>
          <w:rFonts w:ascii="Times New Roman" w:hAnsi="Times New Roman"/>
          <w:i/>
        </w:rPr>
        <w:tab/>
      </w:r>
      <w:r w:rsidR="00027B66" w:rsidRPr="005A097B">
        <w:rPr>
          <w:rFonts w:ascii="Times New Roman" w:hAnsi="Times New Roman"/>
          <w:i/>
        </w:rPr>
        <w:tab/>
      </w:r>
      <w:r w:rsidR="00027B66" w:rsidRPr="005A097B">
        <w:rPr>
          <w:rFonts w:ascii="Times New Roman" w:hAnsi="Times New Roman"/>
          <w:i/>
        </w:rPr>
        <w:tab/>
      </w:r>
      <w:r w:rsidR="00027B66" w:rsidRPr="005A097B">
        <w:rPr>
          <w:rFonts w:ascii="Times New Roman" w:hAnsi="Times New Roman"/>
          <w:i/>
        </w:rPr>
        <w:tab/>
      </w:r>
      <w:r w:rsidR="00027B66" w:rsidRPr="005A097B">
        <w:rPr>
          <w:rFonts w:ascii="Times New Roman" w:hAnsi="Times New Roman"/>
          <w:i/>
        </w:rPr>
        <w:tab/>
      </w:r>
      <w:r w:rsidR="00027B66" w:rsidRPr="005A097B">
        <w:rPr>
          <w:rFonts w:ascii="Times New Roman" w:hAnsi="Times New Roman"/>
          <w:i/>
        </w:rPr>
        <w:tab/>
      </w:r>
      <w:r w:rsidR="00027B66" w:rsidRPr="005A097B">
        <w:rPr>
          <w:rFonts w:ascii="Times New Roman" w:hAnsi="Times New Roman"/>
          <w:i/>
        </w:rPr>
        <w:tab/>
      </w:r>
      <w:r w:rsidR="00027B66" w:rsidRPr="005A097B">
        <w:rPr>
          <w:rFonts w:ascii="Times New Roman" w:hAnsi="Times New Roman"/>
          <w:i/>
        </w:rPr>
        <w:tab/>
      </w:r>
      <w:r w:rsidR="00027B66" w:rsidRPr="005A097B">
        <w:rPr>
          <w:rFonts w:ascii="Times New Roman" w:hAnsi="Times New Roman"/>
          <w:i/>
        </w:rPr>
        <w:tab/>
      </w:r>
      <w:r w:rsidR="00027B66" w:rsidRPr="005A097B">
        <w:rPr>
          <w:rFonts w:ascii="Times New Roman" w:hAnsi="Times New Roman"/>
          <w:i/>
        </w:rPr>
        <w:tab/>
      </w:r>
      <m:oMath>
        <m:r>
          <w:rPr>
            <w:rFonts w:ascii="Cambria Math" w:hAnsi="Cambria Math"/>
          </w:rPr>
          <m:t>∀</m:t>
        </m:r>
        <m:d>
          <m:dPr>
            <m:ctrlPr>
              <w:rPr>
                <w:rFonts w:ascii="Cambria Math" w:hAnsi="Cambria Math"/>
                <w:i/>
              </w:rPr>
            </m:ctrlPr>
          </m:dPr>
          <m:e>
            <m:r>
              <w:rPr>
                <w:rFonts w:ascii="Cambria Math" w:hAnsi="Cambria Math"/>
              </w:rPr>
              <m:t>i,0</m:t>
            </m:r>
          </m:e>
        </m:d>
        <m:r>
          <w:rPr>
            <w:rFonts w:ascii="Cambria Math" w:hAnsi="Cambria Math"/>
          </w:rPr>
          <m:t>∈A</m:t>
        </m:r>
      </m:oMath>
      <w:r w:rsidR="00027B66" w:rsidRPr="005A097B">
        <w:rPr>
          <w:rFonts w:ascii="Times New Roman" w:hAnsi="Times New Roman"/>
          <w:i/>
        </w:rPr>
        <w:t xml:space="preserve">, </w:t>
      </w:r>
      <m:oMath>
        <m:r>
          <w:rPr>
            <w:rFonts w:ascii="Cambria Math" w:hAnsi="Cambria Math"/>
          </w:rPr>
          <m:t>∀m,k∈K</m:t>
        </m:r>
      </m:oMath>
      <w:r w:rsidR="00027B66" w:rsidRPr="005A097B">
        <w:rPr>
          <w:rFonts w:ascii="Times New Roman" w:hAnsi="Times New Roman"/>
        </w:rPr>
        <w:t>,</w:t>
      </w:r>
      <w:r w:rsidR="00027B66" w:rsidRPr="005A097B">
        <w:rPr>
          <w:rFonts w:ascii="Times New Roman" w:hAnsi="Times New Roman"/>
          <w:i/>
        </w:rPr>
        <w:t xml:space="preserve"> </w:t>
      </w:r>
      <w:r w:rsidR="00027B66" w:rsidRPr="005A097B">
        <w:rPr>
          <w:rFonts w:ascii="Times New Roman" w:hAnsi="Times New Roman"/>
          <w:i/>
        </w:rPr>
        <w:tab/>
      </w:r>
      <w:r w:rsidR="00027B66" w:rsidRPr="005A097B">
        <w:rPr>
          <w:rFonts w:ascii="Times New Roman" w:hAnsi="Times New Roman"/>
          <w:i/>
        </w:rPr>
        <w:tab/>
        <w:t xml:space="preserve">   </w:t>
      </w:r>
      <w:r w:rsidR="00027B66" w:rsidRPr="005A097B">
        <w:rPr>
          <w:rFonts w:ascii="Times New Roman" w:hAnsi="Times New Roman"/>
          <w:i/>
        </w:rPr>
        <w:tab/>
      </w:r>
      <w:r w:rsidR="00027B66" w:rsidRPr="005A097B">
        <w:rPr>
          <w:rFonts w:ascii="Times New Roman" w:hAnsi="Times New Roman"/>
          <w:i/>
        </w:rPr>
        <w:tab/>
      </w:r>
      <w:r w:rsidR="00027B66" w:rsidRPr="005A097B">
        <w:rPr>
          <w:rFonts w:ascii="Times New Roman" w:hAnsi="Times New Roman"/>
        </w:rPr>
        <w:t>(1</w:t>
      </w:r>
      <w:r w:rsidR="00027B66">
        <w:rPr>
          <w:rFonts w:ascii="Times New Roman" w:hAnsi="Times New Roman"/>
        </w:rPr>
        <w:t>3</w:t>
      </w:r>
      <w:r w:rsidR="00027B66" w:rsidRPr="005A097B">
        <w:rPr>
          <w:rFonts w:ascii="Times New Roman" w:hAnsi="Times New Roman"/>
        </w:rPr>
        <w:t>)</w:t>
      </w:r>
    </w:p>
    <w:p w14:paraId="3662B5F5" w14:textId="0AE38839" w:rsidR="00F95575" w:rsidRPr="005A097B" w:rsidRDefault="007824FA" w:rsidP="00204E4C">
      <w:pPr>
        <w:widowControl w:val="0"/>
        <w:snapToGrid w:val="0"/>
        <w:ind w:left="220" w:hangingChars="100" w:hanging="220"/>
        <w:jc w:val="both"/>
        <w:rPr>
          <w:rFonts w:ascii="Times New Roman" w:hAnsi="Times New Roman"/>
        </w:rPr>
      </w:pPr>
      <m:oMath>
        <m:sSubSup>
          <m:sSubSupPr>
            <m:ctrlPr>
              <w:rPr>
                <w:rFonts w:ascii="Cambria Math" w:hAnsi="Cambria Math"/>
                <w:i/>
              </w:rPr>
            </m:ctrlPr>
          </m:sSubSupPr>
          <m:e>
            <m:r>
              <w:rPr>
                <w:rFonts w:ascii="Cambria Math" w:hAnsi="Cambria Math"/>
              </w:rPr>
              <m:t>l</m:t>
            </m:r>
          </m:e>
          <m:sub>
            <m:r>
              <w:rPr>
                <w:rFonts w:ascii="Cambria Math" w:hAnsi="Cambria Math"/>
              </w:rPr>
              <m:t>0,i</m:t>
            </m:r>
          </m:sub>
          <m:sup>
            <m:r>
              <w:rPr>
                <w:rFonts w:ascii="Cambria Math" w:hAnsi="Cambria Math"/>
              </w:rPr>
              <m:t>m,k</m:t>
            </m:r>
          </m:sup>
        </m:sSubSup>
        <m:r>
          <w:rPr>
            <w:rFonts w:ascii="Cambria Math" w:hAnsi="Cambria Math"/>
          </w:rPr>
          <m:t xml:space="preserve">=0, </m:t>
        </m:r>
      </m:oMath>
      <w:r w:rsidR="00F95575" w:rsidRPr="005A097B">
        <w:rPr>
          <w:rFonts w:ascii="Times New Roman" w:hAnsi="Times New Roman"/>
          <w:i/>
        </w:rPr>
        <w:tab/>
      </w:r>
      <w:r w:rsidR="00F95575" w:rsidRPr="005A097B">
        <w:rPr>
          <w:rFonts w:ascii="Times New Roman" w:hAnsi="Times New Roman"/>
          <w:i/>
        </w:rPr>
        <w:tab/>
      </w:r>
      <w:r w:rsidR="00F95575" w:rsidRPr="005A097B">
        <w:rPr>
          <w:rFonts w:ascii="Times New Roman" w:hAnsi="Times New Roman"/>
          <w:i/>
        </w:rPr>
        <w:tab/>
      </w:r>
      <w:r w:rsidR="00F95575" w:rsidRPr="005A097B">
        <w:rPr>
          <w:rFonts w:ascii="Times New Roman" w:hAnsi="Times New Roman"/>
          <w:i/>
        </w:rPr>
        <w:tab/>
      </w:r>
      <w:r w:rsidR="00F95575" w:rsidRPr="005A097B">
        <w:rPr>
          <w:rFonts w:ascii="Times New Roman" w:hAnsi="Times New Roman"/>
          <w:i/>
        </w:rPr>
        <w:tab/>
      </w:r>
      <w:r w:rsidR="00F95575" w:rsidRPr="005A097B">
        <w:rPr>
          <w:rFonts w:ascii="Times New Roman" w:hAnsi="Times New Roman"/>
          <w:i/>
        </w:rPr>
        <w:tab/>
      </w:r>
      <w:r w:rsidR="00F95575" w:rsidRPr="005A097B">
        <w:rPr>
          <w:rFonts w:ascii="Times New Roman" w:hAnsi="Times New Roman"/>
          <w:i/>
        </w:rPr>
        <w:tab/>
      </w:r>
      <w:r w:rsidR="00F95575" w:rsidRPr="005A097B">
        <w:rPr>
          <w:rFonts w:ascii="Times New Roman" w:hAnsi="Times New Roman"/>
          <w:i/>
        </w:rPr>
        <w:tab/>
      </w:r>
      <w:r w:rsidR="00E03B4B" w:rsidRPr="005A097B">
        <w:rPr>
          <w:rFonts w:ascii="Times New Roman" w:hAnsi="Times New Roman"/>
          <w:i/>
        </w:rPr>
        <w:tab/>
      </w:r>
      <m:oMath>
        <m:r>
          <w:rPr>
            <w:rFonts w:ascii="Cambria Math" w:hAnsi="Cambria Math"/>
          </w:rPr>
          <m:t>∀</m:t>
        </m:r>
        <m:d>
          <m:dPr>
            <m:ctrlPr>
              <w:rPr>
                <w:rFonts w:ascii="Cambria Math" w:hAnsi="Cambria Math"/>
                <w:i/>
              </w:rPr>
            </m:ctrlPr>
          </m:dPr>
          <m:e>
            <m:r>
              <w:rPr>
                <w:rFonts w:ascii="Cambria Math" w:hAnsi="Cambria Math"/>
              </w:rPr>
              <m:t>0,i</m:t>
            </m:r>
          </m:e>
        </m:d>
        <m:r>
          <w:rPr>
            <w:rFonts w:ascii="Cambria Math" w:hAnsi="Cambria Math"/>
          </w:rPr>
          <m:t>∈A</m:t>
        </m:r>
      </m:oMath>
      <w:r w:rsidR="00F95575" w:rsidRPr="005A097B">
        <w:rPr>
          <w:rFonts w:ascii="Times New Roman" w:hAnsi="Times New Roman"/>
          <w:i/>
        </w:rPr>
        <w:t xml:space="preserve">, </w:t>
      </w:r>
      <m:oMath>
        <m:r>
          <w:rPr>
            <w:rFonts w:ascii="Cambria Math" w:hAnsi="Cambria Math"/>
          </w:rPr>
          <m:t>∀m,k∈K</m:t>
        </m:r>
      </m:oMath>
      <w:r w:rsidR="000A458C" w:rsidRPr="005A097B">
        <w:rPr>
          <w:rFonts w:ascii="Times New Roman" w:hAnsi="Times New Roman"/>
        </w:rPr>
        <w:t>,</w:t>
      </w:r>
      <w:r w:rsidR="00F95575" w:rsidRPr="005A097B">
        <w:rPr>
          <w:rFonts w:ascii="Times New Roman" w:hAnsi="Times New Roman"/>
          <w:i/>
        </w:rPr>
        <w:t xml:space="preserve"> </w:t>
      </w:r>
      <w:r w:rsidR="00F95575" w:rsidRPr="005A097B">
        <w:rPr>
          <w:rFonts w:ascii="Times New Roman" w:hAnsi="Times New Roman"/>
          <w:i/>
        </w:rPr>
        <w:tab/>
      </w:r>
      <w:r w:rsidR="007A22F3" w:rsidRPr="005A097B">
        <w:rPr>
          <w:rFonts w:ascii="Times New Roman" w:hAnsi="Times New Roman"/>
          <w:i/>
        </w:rPr>
        <w:t xml:space="preserve">   </w:t>
      </w:r>
      <w:r w:rsidR="0020774C" w:rsidRPr="005A097B">
        <w:rPr>
          <w:rFonts w:ascii="Times New Roman" w:hAnsi="Times New Roman"/>
          <w:i/>
        </w:rPr>
        <w:t xml:space="preserve"> </w:t>
      </w:r>
      <w:r w:rsidR="0084544A" w:rsidRPr="005A097B">
        <w:rPr>
          <w:rFonts w:ascii="Times New Roman" w:hAnsi="Times New Roman"/>
          <w:i/>
        </w:rPr>
        <w:tab/>
      </w:r>
      <w:r w:rsidR="0084544A" w:rsidRPr="005A097B">
        <w:rPr>
          <w:rFonts w:ascii="Times New Roman" w:hAnsi="Times New Roman"/>
          <w:i/>
        </w:rPr>
        <w:tab/>
      </w:r>
      <w:r w:rsidR="00F95575" w:rsidRPr="005A097B">
        <w:rPr>
          <w:rFonts w:ascii="Times New Roman" w:hAnsi="Times New Roman"/>
        </w:rPr>
        <w:t>(1</w:t>
      </w:r>
      <w:r w:rsidR="00027B66">
        <w:rPr>
          <w:rFonts w:ascii="Times New Roman" w:hAnsi="Times New Roman"/>
        </w:rPr>
        <w:t>4</w:t>
      </w:r>
      <w:r w:rsidR="00F95575" w:rsidRPr="005A097B">
        <w:rPr>
          <w:rFonts w:ascii="Times New Roman" w:hAnsi="Times New Roman"/>
        </w:rPr>
        <w:t>)</w:t>
      </w:r>
      <w:r w:rsidR="007A22F3" w:rsidRPr="005A097B">
        <w:rPr>
          <w:rFonts w:ascii="Times New Roman" w:hAnsi="Times New Roman"/>
        </w:rPr>
        <w:t xml:space="preserve"> </w:t>
      </w:r>
      <w:r w:rsidR="0020774C" w:rsidRPr="005A097B">
        <w:rPr>
          <w:rFonts w:ascii="Times New Roman" w:hAnsi="Times New Roman"/>
        </w:rPr>
        <w:t xml:space="preserve">  </w:t>
      </w:r>
      <w:r w:rsidR="007A22F3" w:rsidRPr="005A097B">
        <w:rPr>
          <w:rFonts w:ascii="Times New Roman" w:hAnsi="Times New Roman"/>
        </w:rPr>
        <w:t xml:space="preserve"> </w:t>
      </w:r>
    </w:p>
    <w:p w14:paraId="726E02A4" w14:textId="3BA99CFE" w:rsidR="00F95575" w:rsidRPr="005A097B" w:rsidRDefault="007824FA" w:rsidP="00204E4C">
      <w:pPr>
        <w:widowControl w:val="0"/>
        <w:autoSpaceDE w:val="0"/>
        <w:autoSpaceDN w:val="0"/>
        <w:adjustRightInd w:val="0"/>
        <w:snapToGrid w:val="0"/>
        <w:jc w:val="both"/>
        <w:rPr>
          <w:rFonts w:ascii="Times New Roman" w:hAnsi="Times New Roman"/>
        </w:rPr>
      </w:pPr>
      <m:oMath>
        <m:nary>
          <m:naryPr>
            <m:chr m:val="∑"/>
            <m:limLoc m:val="undOvr"/>
            <m:supHide m:val="1"/>
            <m:ctrlPr>
              <w:rPr>
                <w:rFonts w:ascii="Cambria Math" w:hAnsi="Cambria Math"/>
                <w:i/>
              </w:rPr>
            </m:ctrlPr>
          </m:naryPr>
          <m:sub>
            <m:r>
              <w:rPr>
                <w:rFonts w:ascii="Cambria Math" w:hAnsi="Cambria Math"/>
              </w:rPr>
              <m:t>i∈N</m:t>
            </m:r>
          </m:sub>
          <m:sup/>
          <m:e>
            <m:nary>
              <m:naryPr>
                <m:chr m:val="∑"/>
                <m:limLoc m:val="undOvr"/>
                <m:supHide m:val="1"/>
                <m:ctrlPr>
                  <w:rPr>
                    <w:rFonts w:ascii="Cambria Math" w:hAnsi="Cambria Math"/>
                    <w:i/>
                  </w:rPr>
                </m:ctrlPr>
              </m:naryPr>
              <m:sub>
                <m:r>
                  <w:rPr>
                    <w:rFonts w:ascii="Cambria Math" w:hAnsi="Cambria Math"/>
                  </w:rPr>
                  <m:t>j∈N, j≠i</m:t>
                </m:r>
              </m:sub>
              <m:sup/>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 xml:space="preserve">ij   </m:t>
                        </m:r>
                      </m:sub>
                    </m:sSub>
                    <m:ctrlPr>
                      <w:rPr>
                        <w:rFonts w:ascii="Cambria Math" w:hAnsi="Cambria Math"/>
                      </w:rPr>
                    </m:ctrlPr>
                  </m:e>
                </m:eqArr>
              </m:e>
            </m:nary>
          </m:e>
        </m:nary>
        <m:r>
          <w:rPr>
            <w:rFonts w:ascii="Cambria Math" w:hAnsi="Cambria Math"/>
          </w:rPr>
          <m:t>≤T,</m:t>
        </m:r>
      </m:oMath>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7A22F3" w:rsidRPr="005A097B">
        <w:rPr>
          <w:rFonts w:ascii="Times New Roman" w:hAnsi="Times New Roman"/>
        </w:rPr>
        <w:t xml:space="preserve">   </w:t>
      </w:r>
      <w:r w:rsidR="0084544A" w:rsidRPr="005A097B">
        <w:rPr>
          <w:rFonts w:ascii="Times New Roman" w:hAnsi="Times New Roman"/>
        </w:rPr>
        <w:tab/>
      </w:r>
      <w:r w:rsidR="0084544A" w:rsidRPr="005A097B">
        <w:rPr>
          <w:rFonts w:ascii="Times New Roman" w:hAnsi="Times New Roman"/>
        </w:rPr>
        <w:tab/>
      </w:r>
      <w:r w:rsidR="00F95575" w:rsidRPr="005A097B">
        <w:rPr>
          <w:rFonts w:ascii="Times New Roman" w:hAnsi="Times New Roman"/>
        </w:rPr>
        <w:t>(1</w:t>
      </w:r>
      <w:r w:rsidR="0020774C" w:rsidRPr="005A097B">
        <w:rPr>
          <w:rFonts w:ascii="Times New Roman" w:hAnsi="Times New Roman"/>
        </w:rPr>
        <w:t>5</w:t>
      </w:r>
      <w:r w:rsidR="00F95575" w:rsidRPr="005A097B">
        <w:rPr>
          <w:rFonts w:ascii="Times New Roman" w:hAnsi="Times New Roman"/>
        </w:rPr>
        <w:t>)</w:t>
      </w:r>
    </w:p>
    <w:p w14:paraId="0168532E" w14:textId="457F31E3" w:rsidR="00F95575" w:rsidRPr="005A097B" w:rsidRDefault="007824FA" w:rsidP="00204E4C">
      <w:pPr>
        <w:widowControl w:val="0"/>
        <w:autoSpaceDE w:val="0"/>
        <w:autoSpaceDN w:val="0"/>
        <w:adjustRightInd w:val="0"/>
        <w:snapToGrid w:val="0"/>
        <w:jc w:val="both"/>
        <w:rPr>
          <w:rFonts w:ascii="Times New Roman" w:hAnsi="Times New Roman"/>
        </w:rPr>
      </w:pPr>
      <m:oMath>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m,k</m:t>
            </m:r>
          </m:sup>
        </m:sSubSup>
        <m:r>
          <w:rPr>
            <w:rFonts w:ascii="Cambria Math" w:hAnsi="Cambria Math"/>
          </w:rPr>
          <m:t>=0</m:t>
        </m:r>
      </m:oMath>
      <w:r w:rsidR="00F95575" w:rsidRPr="005A097B">
        <w:rPr>
          <w:rFonts w:ascii="Times New Roman" w:hAnsi="Times New Roman"/>
        </w:rPr>
        <w:tab/>
      </w:r>
      <w:r w:rsidR="000A458C" w:rsidRPr="005A097B">
        <w:rPr>
          <w:rFonts w:ascii="Times New Roman" w:hAnsi="Times New Roman"/>
        </w:rPr>
        <w:t>,</w:t>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E03B4B" w:rsidRPr="005A097B">
        <w:rPr>
          <w:rFonts w:ascii="Times New Roman" w:hAnsi="Times New Roman"/>
        </w:rPr>
        <w:tab/>
      </w:r>
      <w:r w:rsidR="00F95575" w:rsidRPr="005A097B">
        <w:rPr>
          <w:rFonts w:ascii="Times New Roman" w:hAnsi="Times New Roman"/>
        </w:rPr>
        <w:tab/>
      </w:r>
      <m:oMath>
        <m:r>
          <w:rPr>
            <w:rFonts w:ascii="Cambria Math" w:hAnsi="Cambria Math"/>
          </w:rPr>
          <m:t>∀m,k∈K</m:t>
        </m:r>
      </m:oMath>
      <w:r w:rsidR="000A458C" w:rsidRPr="005A097B">
        <w:rPr>
          <w:rFonts w:ascii="Times New Roman" w:hAnsi="Times New Roman"/>
        </w:rPr>
        <w:t>.</w:t>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7A22F3" w:rsidRPr="005A097B">
        <w:rPr>
          <w:rFonts w:ascii="Times New Roman" w:hAnsi="Times New Roman"/>
        </w:rPr>
        <w:t xml:space="preserve">   </w:t>
      </w:r>
      <w:r w:rsidR="0084544A" w:rsidRPr="005A097B">
        <w:rPr>
          <w:rFonts w:ascii="Times New Roman" w:hAnsi="Times New Roman"/>
        </w:rPr>
        <w:tab/>
      </w:r>
      <w:r w:rsidR="0084544A" w:rsidRPr="005A097B">
        <w:rPr>
          <w:rFonts w:ascii="Times New Roman" w:hAnsi="Times New Roman"/>
        </w:rPr>
        <w:tab/>
      </w:r>
      <w:r w:rsidR="00F95575" w:rsidRPr="005A097B">
        <w:rPr>
          <w:rFonts w:ascii="Times New Roman" w:hAnsi="Times New Roman"/>
        </w:rPr>
        <w:t>(1</w:t>
      </w:r>
      <w:r w:rsidR="0020774C" w:rsidRPr="005A097B">
        <w:rPr>
          <w:rFonts w:ascii="Times New Roman" w:hAnsi="Times New Roman"/>
        </w:rPr>
        <w:t>6</w:t>
      </w:r>
      <w:r w:rsidR="00F95575" w:rsidRPr="005A097B">
        <w:rPr>
          <w:rFonts w:ascii="Times New Roman" w:hAnsi="Times New Roman"/>
        </w:rPr>
        <w:t>)</w:t>
      </w:r>
    </w:p>
    <w:p w14:paraId="1A4BBA18" w14:textId="77777777" w:rsidR="00F95575" w:rsidRPr="005A097B" w:rsidRDefault="00F95575" w:rsidP="00204E4C">
      <w:pPr>
        <w:widowControl w:val="0"/>
        <w:autoSpaceDE w:val="0"/>
        <w:autoSpaceDN w:val="0"/>
        <w:adjustRightInd w:val="0"/>
        <w:snapToGrid w:val="0"/>
        <w:jc w:val="both"/>
        <w:rPr>
          <w:rFonts w:ascii="Times New Roman" w:hAnsi="Times New Roman"/>
        </w:rPr>
      </w:pPr>
      <w:r w:rsidRPr="005A097B">
        <w:rPr>
          <w:rFonts w:ascii="Times New Roman" w:hAnsi="Times New Roman"/>
        </w:rPr>
        <w:t>Routing constraints:</w:t>
      </w:r>
    </w:p>
    <w:p w14:paraId="662EEEE7" w14:textId="365F4CF0" w:rsidR="00F95575" w:rsidRPr="005A097B" w:rsidRDefault="007824FA" w:rsidP="00204E4C">
      <w:pPr>
        <w:widowControl w:val="0"/>
        <w:autoSpaceDE w:val="0"/>
        <w:autoSpaceDN w:val="0"/>
        <w:adjustRightInd w:val="0"/>
        <w:snapToGrid w:val="0"/>
        <w:jc w:val="both"/>
        <w:rPr>
          <w:rFonts w:ascii="Times New Roman" w:hAnsi="Times New Roman"/>
        </w:rPr>
      </w:pPr>
      <m:oMath>
        <m:nary>
          <m:naryPr>
            <m:chr m:val="∑"/>
            <m:limLoc m:val="undOvr"/>
            <m:supHide m:val="1"/>
            <m:ctrlPr>
              <w:rPr>
                <w:rFonts w:ascii="Cambria Math" w:hAnsi="Cambria Math"/>
                <w:i/>
              </w:rPr>
            </m:ctrlPr>
          </m:naryPr>
          <m:sub>
            <m:r>
              <w:rPr>
                <w:rFonts w:ascii="Cambria Math" w:hAnsi="Cambria Math"/>
              </w:rPr>
              <m:t>j'∈N,j'≠i</m:t>
            </m:r>
          </m:sub>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j∈N,j≠i</m:t>
            </m:r>
          </m:sub>
          <m:sup/>
          <m:e>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m:t>
            </m:r>
          </m:e>
        </m:nary>
        <m:r>
          <m:rPr>
            <m:sty m:val="p"/>
          </m:rPr>
          <w:rPr>
            <w:rFonts w:ascii="Cambria Math" w:hAnsi="Cambria Math"/>
          </w:rPr>
          <m:t xml:space="preserve"> </m:t>
        </m:r>
      </m:oMath>
      <w:r w:rsidR="00F95575" w:rsidRPr="005A097B">
        <w:rPr>
          <w:rFonts w:ascii="Times New Roman" w:hAnsi="Times New Roman"/>
        </w:rPr>
        <w:tab/>
      </w:r>
      <w:r w:rsidR="00F95575" w:rsidRPr="005A097B">
        <w:rPr>
          <w:rFonts w:ascii="Times New Roman" w:hAnsi="Times New Roman"/>
        </w:rPr>
        <w:tab/>
      </w:r>
      <w:r w:rsidR="00E03B4B"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m:oMath>
        <m:r>
          <w:rPr>
            <w:rFonts w:ascii="Cambria Math" w:hAnsi="Cambria Math"/>
          </w:rPr>
          <m:t>∀i∈N</m:t>
        </m:r>
      </m:oMath>
      <w:r w:rsidR="000A458C" w:rsidRPr="005A097B">
        <w:rPr>
          <w:rFonts w:ascii="Times New Roman" w:hAnsi="Times New Roman"/>
        </w:rPr>
        <w:t>,</w:t>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7A22F3" w:rsidRPr="005A097B">
        <w:rPr>
          <w:rFonts w:ascii="Times New Roman" w:hAnsi="Times New Roman"/>
        </w:rPr>
        <w:t xml:space="preserve">  </w:t>
      </w:r>
      <w:r w:rsidR="00F95575" w:rsidRPr="005A097B">
        <w:rPr>
          <w:rFonts w:ascii="Times New Roman" w:hAnsi="Times New Roman"/>
        </w:rPr>
        <w:tab/>
      </w:r>
      <w:r w:rsidR="00F95575" w:rsidRPr="005A097B">
        <w:rPr>
          <w:rFonts w:ascii="Times New Roman" w:hAnsi="Times New Roman"/>
        </w:rPr>
        <w:tab/>
      </w:r>
      <w:r w:rsidR="007A22F3" w:rsidRPr="005A097B">
        <w:rPr>
          <w:rFonts w:ascii="Times New Roman" w:hAnsi="Times New Roman"/>
        </w:rPr>
        <w:t xml:space="preserve">   </w:t>
      </w:r>
      <w:r w:rsidR="0084544A" w:rsidRPr="005A097B">
        <w:rPr>
          <w:rFonts w:ascii="Times New Roman" w:hAnsi="Times New Roman"/>
        </w:rPr>
        <w:tab/>
      </w:r>
      <w:r w:rsidR="0084544A" w:rsidRPr="005A097B">
        <w:rPr>
          <w:rFonts w:ascii="Times New Roman" w:hAnsi="Times New Roman"/>
        </w:rPr>
        <w:tab/>
      </w:r>
      <w:r w:rsidR="00F95575" w:rsidRPr="005A097B">
        <w:rPr>
          <w:rFonts w:ascii="Times New Roman" w:hAnsi="Times New Roman"/>
        </w:rPr>
        <w:t>(1</w:t>
      </w:r>
      <w:r w:rsidR="0020774C" w:rsidRPr="005A097B">
        <w:rPr>
          <w:rFonts w:ascii="Times New Roman" w:hAnsi="Times New Roman"/>
        </w:rPr>
        <w:t>7</w:t>
      </w:r>
      <w:r w:rsidR="00F95575" w:rsidRPr="005A097B">
        <w:rPr>
          <w:rFonts w:ascii="Times New Roman" w:hAnsi="Times New Roman"/>
        </w:rPr>
        <w:t>)</w:t>
      </w:r>
    </w:p>
    <w:p w14:paraId="31900480" w14:textId="0117623E" w:rsidR="00F95575" w:rsidRPr="005A097B" w:rsidRDefault="007824FA" w:rsidP="00204E4C">
      <w:pPr>
        <w:widowControl w:val="0"/>
        <w:autoSpaceDE w:val="0"/>
        <w:autoSpaceDN w:val="0"/>
        <w:adjustRightInd w:val="0"/>
        <w:snapToGrid w:val="0"/>
        <w:jc w:val="both"/>
        <w:rPr>
          <w:rFonts w:ascii="Times New Roman" w:hAnsi="Times New Roman"/>
        </w:rPr>
      </w:pPr>
      <m:oMath>
        <m:nary>
          <m:naryPr>
            <m:chr m:val="∑"/>
            <m:limLoc m:val="undOvr"/>
            <m:supHide m:val="1"/>
            <m:ctrlPr>
              <w:rPr>
                <w:rFonts w:ascii="Cambria Math" w:hAnsi="Cambria Math"/>
                <w:i/>
              </w:rPr>
            </m:ctrlPr>
          </m:naryPr>
          <m:sub>
            <m:r>
              <w:rPr>
                <w:rFonts w:ascii="Cambria Math" w:hAnsi="Cambria Math"/>
              </w:rPr>
              <m:t>j∈N,j≠i</m:t>
            </m:r>
          </m:sub>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e>
        </m:nary>
      </m:oMath>
      <w:r w:rsidR="000A458C" w:rsidRPr="005A097B">
        <w:rPr>
          <w:rFonts w:ascii="Times New Roman" w:hAnsi="Times New Roman"/>
        </w:rPr>
        <w:t>,</w:t>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E03B4B" w:rsidRPr="005A097B">
        <w:rPr>
          <w:rFonts w:ascii="Times New Roman" w:hAnsi="Times New Roman"/>
        </w:rPr>
        <w:tab/>
      </w:r>
      <w:r w:rsidR="00F95575" w:rsidRPr="005A097B">
        <w:rPr>
          <w:rFonts w:ascii="Times New Roman" w:hAnsi="Times New Roman"/>
        </w:rPr>
        <w:tab/>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c</m:t>
            </m:r>
          </m:sub>
        </m:sSub>
      </m:oMath>
      <w:r w:rsidR="000A458C" w:rsidRPr="005A097B">
        <w:rPr>
          <w:rFonts w:ascii="Times New Roman" w:hAnsi="Times New Roman"/>
        </w:rPr>
        <w:t>,</w:t>
      </w:r>
      <w:r w:rsidR="00F95575" w:rsidRPr="005A097B">
        <w:rPr>
          <w:rFonts w:ascii="Times New Roman" w:hAnsi="Times New Roman"/>
          <w:i/>
        </w:rPr>
        <w:t xml:space="preserve"> </w:t>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7A22F3" w:rsidRPr="005A097B">
        <w:rPr>
          <w:rFonts w:ascii="Times New Roman" w:hAnsi="Times New Roman"/>
        </w:rPr>
        <w:t xml:space="preserve">   </w:t>
      </w:r>
      <w:r w:rsidR="0084544A" w:rsidRPr="005A097B">
        <w:rPr>
          <w:rFonts w:ascii="Times New Roman" w:hAnsi="Times New Roman"/>
        </w:rPr>
        <w:tab/>
      </w:r>
      <w:r w:rsidR="0084544A" w:rsidRPr="005A097B">
        <w:rPr>
          <w:rFonts w:ascii="Times New Roman" w:hAnsi="Times New Roman"/>
        </w:rPr>
        <w:tab/>
      </w:r>
      <w:r w:rsidR="00F95575" w:rsidRPr="005A097B">
        <w:rPr>
          <w:rFonts w:ascii="Times New Roman" w:hAnsi="Times New Roman"/>
        </w:rPr>
        <w:t>(1</w:t>
      </w:r>
      <w:r w:rsidR="0020774C" w:rsidRPr="005A097B">
        <w:rPr>
          <w:rFonts w:ascii="Times New Roman" w:hAnsi="Times New Roman"/>
        </w:rPr>
        <w:t>8</w:t>
      </w:r>
      <w:r w:rsidR="00F95575" w:rsidRPr="005A097B">
        <w:rPr>
          <w:rFonts w:ascii="Times New Roman" w:hAnsi="Times New Roman"/>
        </w:rPr>
        <w:t>)</w:t>
      </w:r>
    </w:p>
    <w:p w14:paraId="7D0965EF" w14:textId="665E8AB8" w:rsidR="00F95575" w:rsidRPr="005A097B" w:rsidRDefault="007824FA" w:rsidP="00204E4C">
      <w:pPr>
        <w:widowControl w:val="0"/>
        <w:autoSpaceDE w:val="0"/>
        <w:autoSpaceDN w:val="0"/>
        <w:adjustRightInd w:val="0"/>
        <w:snapToGrid w:val="0"/>
        <w:jc w:val="both"/>
        <w:rPr>
          <w:rFonts w:ascii="Times New Roman" w:hAnsi="Times New Roman"/>
        </w:rPr>
      </w:pPr>
      <m:oMath>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oMath>
      <w:r w:rsidR="00F95575" w:rsidRPr="005A097B">
        <w:rPr>
          <w:rFonts w:ascii="Times New Roman" w:hAnsi="Times New Roman"/>
          <w:i/>
        </w:rPr>
        <w:tab/>
      </w:r>
      <w:r w:rsidR="00F95575" w:rsidRPr="005A097B">
        <w:rPr>
          <w:rFonts w:ascii="Times New Roman" w:hAnsi="Times New Roman"/>
          <w:i/>
        </w:rPr>
        <w:tab/>
      </w:r>
      <w:r w:rsidR="00F95575" w:rsidRPr="005A097B">
        <w:rPr>
          <w:rFonts w:ascii="Times New Roman" w:hAnsi="Times New Roman"/>
          <w:i/>
        </w:rPr>
        <w:tab/>
      </w:r>
      <w:r w:rsidR="00E03B4B" w:rsidRPr="005A097B">
        <w:rPr>
          <w:rFonts w:ascii="Times New Roman" w:hAnsi="Times New Roman"/>
          <w:i/>
        </w:rPr>
        <w:tab/>
      </w:r>
      <w:r w:rsidR="00F95575" w:rsidRPr="005A097B">
        <w:rPr>
          <w:rFonts w:ascii="Times New Roman" w:hAnsi="Times New Roman"/>
        </w:rPr>
        <w:tab/>
      </w:r>
      <w:r w:rsidR="00F95575" w:rsidRPr="005A097B">
        <w:rPr>
          <w:rFonts w:ascii="Times New Roman" w:hAnsi="Times New Roman"/>
        </w:rPr>
        <w:tab/>
      </w:r>
      <m:oMath>
        <m:r>
          <w:rPr>
            <w:rFonts w:ascii="Cambria Math" w:hAnsi="Cambria Math"/>
          </w:rPr>
          <m:t>∀i∈N,  j∈</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 i≠j</m:t>
        </m:r>
      </m:oMath>
      <w:r w:rsidR="000A458C" w:rsidRPr="005A097B">
        <w:rPr>
          <w:rFonts w:ascii="Times New Roman" w:hAnsi="Times New Roman"/>
        </w:rPr>
        <w:t>.</w:t>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7A22F3" w:rsidRPr="005A097B">
        <w:rPr>
          <w:rFonts w:ascii="Times New Roman" w:hAnsi="Times New Roman"/>
        </w:rPr>
        <w:t xml:space="preserve">   </w:t>
      </w:r>
      <w:r w:rsidR="0084544A" w:rsidRPr="005A097B">
        <w:rPr>
          <w:rFonts w:ascii="Times New Roman" w:hAnsi="Times New Roman"/>
        </w:rPr>
        <w:tab/>
      </w:r>
      <w:r w:rsidR="0084544A" w:rsidRPr="005A097B">
        <w:rPr>
          <w:rFonts w:ascii="Times New Roman" w:hAnsi="Times New Roman"/>
        </w:rPr>
        <w:tab/>
      </w:r>
      <w:r w:rsidR="00F95575" w:rsidRPr="005A097B">
        <w:rPr>
          <w:rFonts w:ascii="Times New Roman" w:hAnsi="Times New Roman"/>
        </w:rPr>
        <w:t>(1</w:t>
      </w:r>
      <w:r w:rsidR="0020774C" w:rsidRPr="005A097B">
        <w:rPr>
          <w:rFonts w:ascii="Times New Roman" w:hAnsi="Times New Roman"/>
        </w:rPr>
        <w:t>9</w:t>
      </w:r>
      <w:r w:rsidR="00F95575" w:rsidRPr="005A097B">
        <w:rPr>
          <w:rFonts w:ascii="Times New Roman" w:hAnsi="Times New Roman"/>
        </w:rPr>
        <w:t>)</w:t>
      </w:r>
    </w:p>
    <w:p w14:paraId="2EBEBAF3" w14:textId="77777777" w:rsidR="00F95575" w:rsidRPr="005A097B" w:rsidRDefault="00F95575" w:rsidP="00204E4C">
      <w:pPr>
        <w:widowControl w:val="0"/>
        <w:autoSpaceDE w:val="0"/>
        <w:autoSpaceDN w:val="0"/>
        <w:adjustRightInd w:val="0"/>
        <w:snapToGrid w:val="0"/>
        <w:jc w:val="both"/>
        <w:rPr>
          <w:rFonts w:ascii="Times New Roman" w:hAnsi="Times New Roman"/>
        </w:rPr>
      </w:pPr>
      <w:r w:rsidRPr="005A097B">
        <w:rPr>
          <w:rFonts w:ascii="Times New Roman" w:hAnsi="Times New Roman"/>
        </w:rPr>
        <w:t>Integer and definitional constraints:</w:t>
      </w:r>
    </w:p>
    <w:p w14:paraId="6616D49E" w14:textId="649FD10E" w:rsidR="00F95575" w:rsidRPr="005A097B" w:rsidRDefault="007824FA" w:rsidP="00204E4C">
      <w:pPr>
        <w:widowControl w:val="0"/>
        <w:autoSpaceDE w:val="0"/>
        <w:autoSpaceDN w:val="0"/>
        <w:adjustRightInd w:val="0"/>
        <w:snapToGrid w:val="0"/>
        <w:jc w:val="both"/>
        <w:rPr>
          <w:rFonts w:ascii="Times New Roman" w:hAnsi="Times New Roman"/>
        </w:rP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∈{0,1},</m:t>
        </m:r>
      </m:oMath>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E03B4B" w:rsidRPr="005A097B">
        <w:rPr>
          <w:rFonts w:ascii="Times New Roman" w:hAnsi="Times New Roman"/>
        </w:rPr>
        <w:tab/>
      </w:r>
      <m:oMath>
        <m:r>
          <m:rPr>
            <m:sty m:val="p"/>
          </m:rPr>
          <w:rPr>
            <w:rFonts w:ascii="Cambria Math" w:hAnsi="Cambria Math"/>
          </w:rPr>
          <m:t>∀</m:t>
        </m:r>
        <m:r>
          <w:rPr>
            <w:rFonts w:ascii="Cambria Math" w:hAnsi="Cambria Math"/>
          </w:rPr>
          <m:t>i,j∈N,  i≠j</m:t>
        </m:r>
      </m:oMath>
      <w:r w:rsidR="000A458C" w:rsidRPr="005A097B">
        <w:rPr>
          <w:rFonts w:ascii="Times New Roman" w:hAnsi="Times New Roman"/>
        </w:rPr>
        <w:t>,</w:t>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84544A" w:rsidRPr="005A097B">
        <w:rPr>
          <w:rFonts w:ascii="Times New Roman" w:hAnsi="Times New Roman"/>
        </w:rPr>
        <w:tab/>
      </w:r>
      <w:r w:rsidR="0084544A" w:rsidRPr="005A097B">
        <w:rPr>
          <w:rFonts w:ascii="Times New Roman" w:hAnsi="Times New Roman"/>
        </w:rPr>
        <w:tab/>
      </w:r>
      <w:r w:rsidR="00F95575" w:rsidRPr="005A097B">
        <w:rPr>
          <w:rFonts w:ascii="Times New Roman" w:hAnsi="Times New Roman"/>
        </w:rPr>
        <w:t>(</w:t>
      </w:r>
      <w:r w:rsidR="0020774C" w:rsidRPr="005A097B">
        <w:rPr>
          <w:rFonts w:ascii="Times New Roman" w:hAnsi="Times New Roman"/>
        </w:rPr>
        <w:t>2</w:t>
      </w:r>
      <w:r w:rsidR="00CB5C6A" w:rsidRPr="005A097B">
        <w:rPr>
          <w:rFonts w:ascii="Times New Roman" w:hAnsi="Times New Roman"/>
        </w:rPr>
        <w:t>0</w:t>
      </w:r>
      <w:r w:rsidR="00F95575" w:rsidRPr="005A097B">
        <w:rPr>
          <w:rFonts w:ascii="Times New Roman" w:hAnsi="Times New Roman"/>
        </w:rPr>
        <w:t>)</w:t>
      </w:r>
    </w:p>
    <w:p w14:paraId="14E79129" w14:textId="185D55BA" w:rsidR="00F95575" w:rsidRPr="005A097B" w:rsidRDefault="007824FA" w:rsidP="00204E4C">
      <w:pPr>
        <w:widowControl w:val="0"/>
        <w:autoSpaceDE w:val="0"/>
        <w:autoSpaceDN w:val="0"/>
        <w:adjustRightInd w:val="0"/>
        <w:snapToGrid w:val="0"/>
        <w:jc w:val="both"/>
        <w:rPr>
          <w:rFonts w:ascii="Times New Roman" w:hAnsi="Times New Roman"/>
        </w:rPr>
      </w:pP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m,k</m:t>
            </m:r>
          </m:sup>
        </m:sSubSup>
        <m:r>
          <w:rPr>
            <w:rFonts w:ascii="Cambria Math" w:hAnsi="Cambria Math"/>
          </w:rPr>
          <m:t>,</m:t>
        </m:r>
        <m:r>
          <m:rPr>
            <m:sty m:val="p"/>
          </m:rPr>
          <w:rPr>
            <w:rFonts w:ascii="Cambria Math" w:hAnsi="Cambria Math"/>
          </w:rPr>
          <m:t xml:space="preserve"> </m:t>
        </m:r>
        <m:sSubSup>
          <m:sSubSupPr>
            <m:ctrlPr>
              <w:rPr>
                <w:rFonts w:ascii="Cambria Math" w:hAnsi="Cambria Math"/>
                <w:i/>
              </w:rPr>
            </m:ctrlPr>
          </m:sSubSupPr>
          <m:e>
            <m:r>
              <w:rPr>
                <w:rFonts w:ascii="Cambria Math" w:hAnsi="Cambria Math"/>
              </w:rPr>
              <m:t xml:space="preserve"> s</m:t>
            </m:r>
          </m:e>
          <m:sub>
            <m:r>
              <w:rPr>
                <w:rFonts w:ascii="Cambria Math" w:hAnsi="Cambria Math"/>
              </w:rPr>
              <m:t>i</m:t>
            </m:r>
          </m:sub>
          <m:sup>
            <m:r>
              <w:rPr>
                <w:rFonts w:ascii="Cambria Math" w:hAnsi="Cambria Math"/>
              </w:rPr>
              <m:t>m,k</m:t>
            </m:r>
          </m:sup>
        </m:sSubSup>
        <m:r>
          <m:rPr>
            <m:sty m:val="p"/>
          </m:rPr>
          <w:rPr>
            <w:rFonts w:ascii="Cambria Math" w:hAnsi="Cambria Math"/>
          </w:rPr>
          <m:t xml:space="preserve"> </m:t>
        </m:r>
      </m:oMath>
      <w:r w:rsidR="00F95575" w:rsidRPr="005A097B">
        <w:rPr>
          <w:rFonts w:ascii="Times New Roman" w:hAnsi="Times New Roman"/>
        </w:rPr>
        <w:t>Integers</w:t>
      </w:r>
      <m:oMath>
        <m:r>
          <w:rPr>
            <w:rFonts w:ascii="Cambria Math" w:hAnsi="Cambria Math"/>
          </w:rPr>
          <m:t>,</m:t>
        </m:r>
      </m:oMath>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5E11AB" w:rsidRPr="005A097B">
        <w:rPr>
          <w:rFonts w:ascii="Times New Roman" w:hAnsi="Times New Roman"/>
        </w:rPr>
        <w:tab/>
      </w:r>
      <w:r w:rsidR="00F95575" w:rsidRPr="005A097B">
        <w:rPr>
          <w:rFonts w:ascii="Times New Roman" w:hAnsi="Times New Roman"/>
        </w:rPr>
        <w:tab/>
      </w:r>
      <w:r w:rsidR="00E03B4B" w:rsidRPr="005A097B">
        <w:rPr>
          <w:rFonts w:ascii="Times New Roman" w:hAnsi="Times New Roman"/>
        </w:rPr>
        <w:tab/>
      </w:r>
      <m:oMath>
        <m:r>
          <w:rPr>
            <w:rFonts w:ascii="Cambria Math" w:hAnsi="Cambria Math"/>
          </w:rPr>
          <m:t>∀i∈N</m:t>
        </m:r>
      </m:oMath>
      <w:r w:rsidR="00F95575" w:rsidRPr="005A097B">
        <w:rPr>
          <w:rFonts w:ascii="Times New Roman" w:hAnsi="Times New Roman"/>
          <w:i/>
        </w:rPr>
        <w:t>,</w:t>
      </w:r>
      <m:oMath>
        <m:r>
          <w:rPr>
            <w:rFonts w:ascii="Cambria Math" w:hAnsi="Cambria Math"/>
          </w:rPr>
          <m:t xml:space="preserve">  ∀m,k∈K</m:t>
        </m:r>
      </m:oMath>
      <w:r w:rsidR="000A458C" w:rsidRPr="005A097B">
        <w:rPr>
          <w:rFonts w:ascii="Times New Roman" w:hAnsi="Times New Roman"/>
        </w:rPr>
        <w:t>,</w:t>
      </w:r>
      <w:r w:rsidR="00F95575" w:rsidRPr="005A097B">
        <w:rPr>
          <w:rFonts w:ascii="Times New Roman" w:hAnsi="Times New Roman"/>
          <w:i/>
        </w:rPr>
        <w:t xml:space="preserve"> </w:t>
      </w:r>
      <w:r w:rsidR="00F95575" w:rsidRPr="005A097B">
        <w:rPr>
          <w:rFonts w:ascii="Times New Roman" w:hAnsi="Times New Roman"/>
          <w:i/>
        </w:rPr>
        <w:tab/>
      </w:r>
      <w:r w:rsidR="00F95575" w:rsidRPr="005A097B">
        <w:rPr>
          <w:rFonts w:ascii="Times New Roman" w:hAnsi="Times New Roman"/>
          <w:i/>
        </w:rPr>
        <w:tab/>
      </w:r>
      <w:r w:rsidR="00BC3871" w:rsidRPr="005A097B">
        <w:rPr>
          <w:rFonts w:ascii="Times New Roman" w:hAnsi="Times New Roman"/>
          <w:i/>
        </w:rPr>
        <w:tab/>
      </w:r>
      <w:r w:rsidR="0020774C" w:rsidRPr="005A097B">
        <w:rPr>
          <w:rFonts w:ascii="Times New Roman" w:hAnsi="Times New Roman"/>
        </w:rPr>
        <w:t xml:space="preserve">   </w:t>
      </w:r>
      <w:r w:rsidR="0084544A" w:rsidRPr="005A097B">
        <w:rPr>
          <w:rFonts w:ascii="Times New Roman" w:hAnsi="Times New Roman"/>
        </w:rPr>
        <w:tab/>
      </w:r>
      <w:r w:rsidR="0084544A" w:rsidRPr="005A097B">
        <w:rPr>
          <w:rFonts w:ascii="Times New Roman" w:hAnsi="Times New Roman"/>
        </w:rPr>
        <w:tab/>
      </w:r>
      <w:r w:rsidR="00F95575" w:rsidRPr="005A097B">
        <w:rPr>
          <w:rFonts w:ascii="Times New Roman" w:hAnsi="Times New Roman"/>
        </w:rPr>
        <w:t>(2</w:t>
      </w:r>
      <w:r w:rsidR="00CB5C6A" w:rsidRPr="005A097B">
        <w:rPr>
          <w:rFonts w:ascii="Times New Roman" w:hAnsi="Times New Roman"/>
        </w:rPr>
        <w:t>1</w:t>
      </w:r>
      <w:r w:rsidR="00F95575" w:rsidRPr="005A097B">
        <w:rPr>
          <w:rFonts w:ascii="Times New Roman" w:hAnsi="Times New Roman"/>
        </w:rPr>
        <w:t>)</w:t>
      </w:r>
    </w:p>
    <w:p w14:paraId="6BC9B86F" w14:textId="71F1AA2D" w:rsidR="007A22F3" w:rsidRPr="005A097B" w:rsidRDefault="007824FA" w:rsidP="00204E4C">
      <w:pPr>
        <w:widowControl w:val="0"/>
        <w:autoSpaceDE w:val="0"/>
        <w:autoSpaceDN w:val="0"/>
        <w:adjustRightInd w:val="0"/>
        <w:snapToGrid w:val="0"/>
        <w:jc w:val="both"/>
        <w:rPr>
          <w:rFonts w:ascii="Times New Roman" w:hAnsi="Times New Roman"/>
        </w:rPr>
      </w:pPr>
      <m:oMath>
        <m:sSubSup>
          <m:sSubSupPr>
            <m:ctrlPr>
              <w:rPr>
                <w:rFonts w:ascii="Cambria Math" w:hAnsi="Cambria Math"/>
                <w:i/>
              </w:rPr>
            </m:ctrlPr>
          </m:sSubSupPr>
          <m:e>
            <m:r>
              <w:rPr>
                <w:rFonts w:ascii="Cambria Math" w:hAnsi="Cambria Math"/>
              </w:rPr>
              <m:t>l</m:t>
            </m:r>
          </m:e>
          <m:sub>
            <m:r>
              <w:rPr>
                <w:rFonts w:ascii="Cambria Math" w:hAnsi="Cambria Math"/>
              </w:rPr>
              <m:t>ij</m:t>
            </m:r>
          </m:sub>
          <m:sup>
            <m:r>
              <w:rPr>
                <w:rFonts w:ascii="Cambria Math" w:hAnsi="Cambria Math"/>
              </w:rPr>
              <m:t>m,k</m:t>
            </m:r>
          </m:sup>
        </m:sSubSup>
        <m:r>
          <w:rPr>
            <w:rFonts w:ascii="Cambria Math" w:hAnsi="Cambria Math"/>
          </w:rPr>
          <m:t xml:space="preserve"> </m:t>
        </m:r>
      </m:oMath>
      <w:r w:rsidR="005E11AB" w:rsidRPr="005A097B">
        <w:rPr>
          <w:rFonts w:ascii="Times New Roman" w:hAnsi="Times New Roman"/>
        </w:rPr>
        <w:t xml:space="preserve"> </w:t>
      </w:r>
      <w:r w:rsidR="00ED35E1" w:rsidRPr="005A097B">
        <w:rPr>
          <w:rFonts w:ascii="Times New Roman" w:hAnsi="Times New Roman"/>
        </w:rPr>
        <w:t>Integers</w:t>
      </w:r>
      <m:oMath>
        <m:r>
          <w:rPr>
            <w:rFonts w:ascii="Cambria Math" w:hAnsi="Cambria Math"/>
          </w:rPr>
          <m:t>,</m:t>
        </m:r>
      </m:oMath>
      <w:r w:rsidR="005E11AB" w:rsidRPr="005A097B">
        <w:rPr>
          <w:rFonts w:ascii="Times New Roman" w:hAnsi="Times New Roman"/>
        </w:rPr>
        <w:tab/>
      </w:r>
      <w:r w:rsidR="005E11AB" w:rsidRPr="005A097B">
        <w:rPr>
          <w:rFonts w:ascii="Times New Roman" w:hAnsi="Times New Roman"/>
        </w:rPr>
        <w:tab/>
      </w:r>
      <w:r w:rsidR="005E11AB" w:rsidRPr="005A097B">
        <w:rPr>
          <w:rFonts w:ascii="Times New Roman" w:hAnsi="Times New Roman"/>
        </w:rPr>
        <w:tab/>
      </w:r>
      <w:r w:rsidR="005E11AB" w:rsidRPr="005A097B">
        <w:rPr>
          <w:rFonts w:ascii="Times New Roman" w:hAnsi="Times New Roman"/>
        </w:rPr>
        <w:tab/>
      </w:r>
      <w:r w:rsidR="005E11AB" w:rsidRPr="005A097B">
        <w:rPr>
          <w:rFonts w:ascii="Times New Roman" w:hAnsi="Times New Roman"/>
        </w:rPr>
        <w:tab/>
      </w:r>
      <w:r w:rsidR="005E11AB" w:rsidRPr="005A097B">
        <w:rPr>
          <w:rFonts w:ascii="Times New Roman" w:hAnsi="Times New Roman"/>
        </w:rPr>
        <w:tab/>
      </w:r>
      <w:r w:rsidR="00262556" w:rsidRPr="005A097B">
        <w:rPr>
          <w:rFonts w:ascii="Times New Roman" w:hAnsi="Times New Roman"/>
        </w:rPr>
        <w:tab/>
      </w:r>
      <w:r w:rsidR="00E03B4B" w:rsidRPr="005A097B">
        <w:rPr>
          <w:rFonts w:ascii="Times New Roman" w:hAnsi="Times New Roman"/>
        </w:rPr>
        <w:tab/>
      </w:r>
      <m:oMath>
        <m:r>
          <w:rPr>
            <w:rFonts w:ascii="Cambria Math" w:hAnsi="Cambria Math"/>
          </w:rPr>
          <m:t>∀</m:t>
        </m:r>
        <m:d>
          <m:dPr>
            <m:ctrlPr>
              <w:rPr>
                <w:rFonts w:ascii="Cambria Math" w:hAnsi="Cambria Math"/>
                <w:i/>
              </w:rPr>
            </m:ctrlPr>
          </m:dPr>
          <m:e>
            <m:r>
              <w:rPr>
                <w:rFonts w:ascii="Cambria Math" w:hAnsi="Cambria Math"/>
              </w:rPr>
              <m:t>i,j</m:t>
            </m:r>
          </m:e>
        </m:d>
        <m:r>
          <w:rPr>
            <w:rFonts w:ascii="Cambria Math" w:hAnsi="Cambria Math"/>
          </w:rPr>
          <m:t>∈A,</m:t>
        </m:r>
      </m:oMath>
      <w:r w:rsidR="005E11AB" w:rsidRPr="005A097B">
        <w:rPr>
          <w:rFonts w:ascii="Times New Roman" w:hAnsi="Times New Roman"/>
        </w:rPr>
        <w:t xml:space="preserve"> </w:t>
      </w:r>
      <m:oMath>
        <m:r>
          <w:rPr>
            <w:rFonts w:ascii="Cambria Math" w:hAnsi="Cambria Math"/>
          </w:rPr>
          <m:t>∀m,k∈K</m:t>
        </m:r>
      </m:oMath>
      <w:r w:rsidR="0020774C" w:rsidRPr="005A097B">
        <w:rPr>
          <w:rFonts w:ascii="Times New Roman" w:hAnsi="Times New Roman"/>
        </w:rPr>
        <w:tab/>
      </w:r>
      <w:r w:rsidR="000A458C" w:rsidRPr="005A097B">
        <w:rPr>
          <w:rFonts w:ascii="Times New Roman" w:hAnsi="Times New Roman"/>
        </w:rPr>
        <w:t>,</w:t>
      </w:r>
      <w:r w:rsidR="0020774C" w:rsidRPr="005A097B">
        <w:rPr>
          <w:rFonts w:ascii="Times New Roman" w:hAnsi="Times New Roman"/>
        </w:rPr>
        <w:tab/>
      </w:r>
      <w:r w:rsidR="0020774C" w:rsidRPr="005A097B">
        <w:rPr>
          <w:rFonts w:ascii="Times New Roman" w:hAnsi="Times New Roman"/>
        </w:rPr>
        <w:tab/>
        <w:t xml:space="preserve">   </w:t>
      </w:r>
      <w:r w:rsidR="0084544A" w:rsidRPr="005A097B">
        <w:rPr>
          <w:rFonts w:ascii="Times New Roman" w:hAnsi="Times New Roman"/>
        </w:rPr>
        <w:tab/>
      </w:r>
      <w:r w:rsidR="0084544A" w:rsidRPr="005A097B">
        <w:rPr>
          <w:rFonts w:ascii="Times New Roman" w:hAnsi="Times New Roman"/>
        </w:rPr>
        <w:tab/>
      </w:r>
      <w:r w:rsidR="0020774C" w:rsidRPr="005A097B">
        <w:rPr>
          <w:rFonts w:ascii="Times New Roman" w:hAnsi="Times New Roman"/>
        </w:rPr>
        <w:t>(2</w:t>
      </w:r>
      <w:r w:rsidR="00CB5C6A" w:rsidRPr="005A097B">
        <w:rPr>
          <w:rFonts w:ascii="Times New Roman" w:hAnsi="Times New Roman"/>
        </w:rPr>
        <w:t>2</w:t>
      </w:r>
      <w:r w:rsidR="0020774C" w:rsidRPr="005A097B">
        <w:rPr>
          <w:rFonts w:ascii="Times New Roman" w:hAnsi="Times New Roman"/>
        </w:rPr>
        <w:t>)</w:t>
      </w:r>
    </w:p>
    <w:p w14:paraId="4CAA9621" w14:textId="11CED5B4" w:rsidR="00F95575" w:rsidRPr="005A097B" w:rsidRDefault="007824FA" w:rsidP="00204E4C">
      <w:pPr>
        <w:widowControl w:val="0"/>
        <w:autoSpaceDE w:val="0"/>
        <w:autoSpaceDN w:val="0"/>
        <w:adjustRightInd w:val="0"/>
        <w:snapToGrid w:val="0"/>
        <w:jc w:val="both"/>
        <w:rPr>
          <w:rFonts w:ascii="Times New Roman" w:hAnsi="Times New Roman"/>
        </w:rPr>
      </w:pP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≥0,</m:t>
        </m:r>
      </m:oMath>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E03B4B" w:rsidRPr="005A097B">
        <w:rPr>
          <w:rFonts w:ascii="Times New Roman" w:hAnsi="Times New Roman"/>
        </w:rPr>
        <w:tab/>
      </w:r>
      <m:oMath>
        <m:r>
          <w:rPr>
            <w:rFonts w:ascii="Cambria Math" w:hAnsi="Cambria Math"/>
          </w:rPr>
          <m:t>∀i∈N</m:t>
        </m:r>
      </m:oMath>
      <w:r w:rsidR="000A458C" w:rsidRPr="005A097B">
        <w:rPr>
          <w:rFonts w:ascii="Times New Roman" w:hAnsi="Times New Roman"/>
        </w:rPr>
        <w:t>.</w:t>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F95575" w:rsidRPr="005A097B">
        <w:rPr>
          <w:rFonts w:ascii="Times New Roman" w:hAnsi="Times New Roman"/>
        </w:rPr>
        <w:tab/>
      </w:r>
      <w:r w:rsidR="0020774C" w:rsidRPr="005A097B">
        <w:rPr>
          <w:rFonts w:ascii="Times New Roman" w:hAnsi="Times New Roman"/>
        </w:rPr>
        <w:t xml:space="preserve">   </w:t>
      </w:r>
      <w:r w:rsidR="0084544A" w:rsidRPr="005A097B">
        <w:rPr>
          <w:rFonts w:ascii="Times New Roman" w:hAnsi="Times New Roman"/>
        </w:rPr>
        <w:tab/>
      </w:r>
      <w:r w:rsidR="0084544A" w:rsidRPr="005A097B">
        <w:rPr>
          <w:rFonts w:ascii="Times New Roman" w:hAnsi="Times New Roman"/>
        </w:rPr>
        <w:tab/>
      </w:r>
      <w:r w:rsidR="00F95575" w:rsidRPr="005A097B">
        <w:rPr>
          <w:rFonts w:ascii="Times New Roman" w:hAnsi="Times New Roman"/>
        </w:rPr>
        <w:t>(2</w:t>
      </w:r>
      <w:r w:rsidR="00CB5C6A" w:rsidRPr="005A097B">
        <w:rPr>
          <w:rFonts w:ascii="Times New Roman" w:hAnsi="Times New Roman"/>
        </w:rPr>
        <w:t>3</w:t>
      </w:r>
      <w:r w:rsidR="00F95575" w:rsidRPr="005A097B">
        <w:rPr>
          <w:rFonts w:ascii="Times New Roman" w:hAnsi="Times New Roman"/>
        </w:rPr>
        <w:t>)</w:t>
      </w:r>
    </w:p>
    <w:p w14:paraId="5A188A24" w14:textId="1B23D2B2" w:rsidR="00123CBC" w:rsidRPr="005A097B" w:rsidRDefault="00F95575" w:rsidP="00204E4C">
      <w:pPr>
        <w:widowControl w:val="0"/>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The objective function (1) minimizes the total cost</w:t>
      </w:r>
      <w:r w:rsidR="002C2A18" w:rsidRPr="005A097B">
        <w:rPr>
          <w:rFonts w:ascii="Times New Roman" w:hAnsi="Times New Roman"/>
        </w:rPr>
        <w:t xml:space="preserve">. The first </w:t>
      </w:r>
      <w:r w:rsidR="001E3E44">
        <w:rPr>
          <w:rFonts w:ascii="Times New Roman" w:hAnsi="Times New Roman"/>
        </w:rPr>
        <w:t>through</w:t>
      </w:r>
      <w:r w:rsidR="002C2A18" w:rsidRPr="005A097B">
        <w:rPr>
          <w:rFonts w:ascii="Times New Roman" w:hAnsi="Times New Roman"/>
        </w:rPr>
        <w:t xml:space="preserve"> fourth terms are</w:t>
      </w:r>
      <w:r w:rsidRPr="005A097B">
        <w:rPr>
          <w:rFonts w:ascii="Times New Roman" w:hAnsi="Times New Roman"/>
        </w:rPr>
        <w:t xml:space="preserve"> the vehicle travel cost</w:t>
      </w:r>
      <w:r w:rsidR="00BC52E1" w:rsidRPr="005A097B">
        <w:rPr>
          <w:rFonts w:ascii="Times New Roman" w:hAnsi="Times New Roman"/>
        </w:rPr>
        <w:t>, the total imbalance</w:t>
      </w:r>
      <w:r w:rsidR="00BE71FD" w:rsidRPr="005A097B">
        <w:rPr>
          <w:rFonts w:ascii="Times New Roman" w:hAnsi="Times New Roman"/>
        </w:rPr>
        <w:t xml:space="preserve"> penalties</w:t>
      </w:r>
      <w:r w:rsidRPr="005A097B">
        <w:rPr>
          <w:rFonts w:ascii="Times New Roman" w:hAnsi="Times New Roman"/>
        </w:rPr>
        <w:t xml:space="preserve"> for all types of </w:t>
      </w:r>
      <w:r w:rsidR="00951E69" w:rsidRPr="005A097B">
        <w:rPr>
          <w:rFonts w:ascii="Times New Roman" w:hAnsi="Times New Roman"/>
        </w:rPr>
        <w:t>bike</w:t>
      </w:r>
      <w:r w:rsidRPr="005A097B">
        <w:rPr>
          <w:rFonts w:ascii="Times New Roman" w:hAnsi="Times New Roman"/>
        </w:rPr>
        <w:t>s, the total substitution penalty, and the total occupancy penalty</w:t>
      </w:r>
      <w:r w:rsidR="002C2A18" w:rsidRPr="005A097B">
        <w:rPr>
          <w:rFonts w:ascii="Times New Roman" w:hAnsi="Times New Roman"/>
        </w:rPr>
        <w:t>, respectively</w:t>
      </w:r>
      <w:r w:rsidRPr="005A097B">
        <w:rPr>
          <w:rFonts w:ascii="Times New Roman" w:hAnsi="Times New Roman"/>
        </w:rPr>
        <w:t xml:space="preserve">. </w:t>
      </w:r>
      <w:r w:rsidR="0020774C" w:rsidRPr="005A097B">
        <w:rPr>
          <w:rFonts w:ascii="Times New Roman" w:hAnsi="Times New Roman"/>
        </w:rPr>
        <w:t>Constraint</w:t>
      </w:r>
      <w:r w:rsidR="007C7D28" w:rsidRPr="005A097B">
        <w:rPr>
          <w:rFonts w:ascii="Times New Roman" w:hAnsi="Times New Roman"/>
        </w:rPr>
        <w:t>s</w:t>
      </w:r>
      <w:r w:rsidR="0020774C" w:rsidRPr="005A097B">
        <w:rPr>
          <w:rFonts w:ascii="Times New Roman" w:hAnsi="Times New Roman"/>
        </w:rPr>
        <w:t xml:space="preserve"> (2) and (3) are the auxiliary constraints </w:t>
      </w:r>
      <w:r w:rsidR="001E62A3" w:rsidRPr="005A097B">
        <w:rPr>
          <w:rFonts w:ascii="Times New Roman" w:hAnsi="Times New Roman"/>
        </w:rPr>
        <w:t xml:space="preserve">used </w:t>
      </w:r>
      <w:r w:rsidR="00E448EF" w:rsidRPr="005A097B">
        <w:rPr>
          <w:rFonts w:ascii="Times New Roman" w:hAnsi="Times New Roman"/>
        </w:rPr>
        <w:t>to linearize</w:t>
      </w:r>
      <w:r w:rsidR="007D36DC" w:rsidRPr="005A097B">
        <w:rPr>
          <w:rFonts w:ascii="Times New Roman" w:hAnsi="Times New Roman"/>
        </w:rPr>
        <w:t xml:space="preserve"> </w:t>
      </w:r>
      <w:r w:rsidR="00EA1F9F">
        <w:rPr>
          <w:rFonts w:ascii="Times New Roman" w:hAnsi="Times New Roman"/>
        </w:rPr>
        <w:t xml:space="preserve">the </w:t>
      </w:r>
      <w:r w:rsidR="007D36DC" w:rsidRPr="005A097B">
        <w:rPr>
          <w:rFonts w:ascii="Times New Roman" w:hAnsi="Times New Roman"/>
        </w:rPr>
        <w:t>unbalanced</w:t>
      </w:r>
      <w:r w:rsidR="00E56BA7" w:rsidRPr="005A097B">
        <w:rPr>
          <w:rFonts w:ascii="Times New Roman" w:hAnsi="Times New Roman"/>
        </w:rPr>
        <w:t xml:space="preserve"> number of</w:t>
      </w:r>
      <w:r w:rsidR="007D36DC" w:rsidRPr="005A097B">
        <w:rPr>
          <w:rFonts w:ascii="Times New Roman" w:hAnsi="Times New Roman"/>
        </w:rPr>
        <w:t xml:space="preserve"> </w:t>
      </w:r>
      <w:r w:rsidR="00951E69" w:rsidRPr="005A097B">
        <w:rPr>
          <w:rFonts w:ascii="Times New Roman" w:hAnsi="Times New Roman"/>
        </w:rPr>
        <w:t>bike</w:t>
      </w:r>
      <w:r w:rsidR="00E56BA7" w:rsidRPr="005A097B">
        <w:rPr>
          <w:rFonts w:ascii="Times New Roman" w:hAnsi="Times New Roman"/>
        </w:rPr>
        <w:t>s at each station</w:t>
      </w:r>
      <w:r w:rsidR="007D36DC" w:rsidRPr="005A097B">
        <w:rPr>
          <w:rFonts w:ascii="Times New Roman" w:hAnsi="Times New Roman"/>
        </w:rPr>
        <w:t xml:space="preserve"> </w:t>
      </w:r>
      <m:oMath>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m∈K</m:t>
            </m:r>
          </m:sub>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k,m</m:t>
                </m:r>
              </m:sup>
            </m:sSubSup>
          </m:e>
        </m:nary>
        <m:r>
          <w:rPr>
            <w:rFonts w:ascii="Cambria Math" w:hAnsi="Cambria Math"/>
          </w:rPr>
          <m:t xml:space="preserve"> |</m:t>
        </m:r>
      </m:oMath>
      <w:r w:rsidR="0020774C" w:rsidRPr="005A097B">
        <w:rPr>
          <w:rFonts w:ascii="Times New Roman" w:hAnsi="Times New Roman"/>
        </w:rPr>
        <w:t>.</w:t>
      </w:r>
    </w:p>
    <w:p w14:paraId="78D735C5" w14:textId="1F2F104B" w:rsidR="00123CBC" w:rsidRPr="005A097B" w:rsidRDefault="00F95575" w:rsidP="00204E4C">
      <w:pPr>
        <w:widowControl w:val="0"/>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Constraint (</w:t>
      </w:r>
      <w:r w:rsidR="0020774C" w:rsidRPr="005A097B">
        <w:rPr>
          <w:rFonts w:ascii="Times New Roman" w:hAnsi="Times New Roman"/>
        </w:rPr>
        <w:t>4</w:t>
      </w:r>
      <w:r w:rsidRPr="005A097B">
        <w:rPr>
          <w:rFonts w:ascii="Times New Roman" w:hAnsi="Times New Roman"/>
        </w:rPr>
        <w:t>) is the bike flow conservation condition at a station; it states that for each type of bike, the quantit</w:t>
      </w:r>
      <w:r w:rsidR="005B1619" w:rsidRPr="005A097B">
        <w:rPr>
          <w:rFonts w:ascii="Times New Roman" w:hAnsi="Times New Roman"/>
        </w:rPr>
        <w:t>y</w:t>
      </w:r>
      <w:r w:rsidRPr="005A097B">
        <w:rPr>
          <w:rFonts w:ascii="Times New Roman" w:hAnsi="Times New Roman"/>
        </w:rPr>
        <w:t xml:space="preserve"> </w:t>
      </w:r>
      <w:r w:rsidR="009C6528" w:rsidRPr="005A097B">
        <w:rPr>
          <w:rFonts w:ascii="Times New Roman" w:hAnsi="Times New Roman"/>
        </w:rPr>
        <w:t>unloaded</w:t>
      </w:r>
      <w:r w:rsidRPr="005A097B">
        <w:rPr>
          <w:rFonts w:ascii="Times New Roman" w:hAnsi="Times New Roman"/>
        </w:rPr>
        <w:t xml:space="preserve"> from</w:t>
      </w:r>
      <w:r w:rsidR="002C2A18" w:rsidRPr="005A097B">
        <w:rPr>
          <w:rFonts w:ascii="Times New Roman" w:hAnsi="Times New Roman"/>
        </w:rPr>
        <w:t xml:space="preserve"> or loaded </w:t>
      </w:r>
      <w:r w:rsidR="00B72526" w:rsidRPr="005A097B">
        <w:rPr>
          <w:rFonts w:ascii="Times New Roman" w:hAnsi="Times New Roman"/>
        </w:rPr>
        <w:t>i</w:t>
      </w:r>
      <w:r w:rsidR="002C2A18" w:rsidRPr="005A097B">
        <w:rPr>
          <w:rFonts w:ascii="Times New Roman" w:hAnsi="Times New Roman"/>
        </w:rPr>
        <w:t>nto</w:t>
      </w:r>
      <w:r w:rsidRPr="005A097B">
        <w:rPr>
          <w:rFonts w:ascii="Times New Roman" w:hAnsi="Times New Roman"/>
        </w:rPr>
        <w:t xml:space="preserve"> a </w:t>
      </w:r>
      <w:r w:rsidR="00A3409C">
        <w:rPr>
          <w:rFonts w:ascii="Times New Roman" w:hAnsi="Times New Roman"/>
        </w:rPr>
        <w:t>compartment</w:t>
      </w:r>
      <w:r w:rsidRPr="005A097B">
        <w:rPr>
          <w:rFonts w:ascii="Times New Roman" w:hAnsi="Times New Roman"/>
        </w:rPr>
        <w:t xml:space="preserve"> of the vehicle </w:t>
      </w:r>
      <w:r w:rsidR="009C6528" w:rsidRPr="005A097B">
        <w:rPr>
          <w:rFonts w:ascii="Times New Roman" w:hAnsi="Times New Roman"/>
        </w:rPr>
        <w:t>at</w:t>
      </w:r>
      <w:r w:rsidRPr="005A097B">
        <w:rPr>
          <w:rFonts w:ascii="Times New Roman" w:hAnsi="Times New Roman"/>
        </w:rPr>
        <w:t xml:space="preserve"> a station equals the difference between the quantit</w:t>
      </w:r>
      <w:r w:rsidR="005B1619" w:rsidRPr="005A097B">
        <w:rPr>
          <w:rFonts w:ascii="Times New Roman" w:hAnsi="Times New Roman"/>
        </w:rPr>
        <w:t>y</w:t>
      </w:r>
      <w:r w:rsidRPr="005A097B">
        <w:rPr>
          <w:rFonts w:ascii="Times New Roman" w:hAnsi="Times New Roman"/>
        </w:rPr>
        <w:t xml:space="preserve"> in the </w:t>
      </w:r>
      <w:r w:rsidR="00A3409C">
        <w:rPr>
          <w:rFonts w:ascii="Times New Roman" w:hAnsi="Times New Roman"/>
        </w:rPr>
        <w:t>compartment</w:t>
      </w:r>
      <w:r w:rsidRPr="005A097B">
        <w:rPr>
          <w:rFonts w:ascii="Times New Roman" w:hAnsi="Times New Roman"/>
        </w:rPr>
        <w:t xml:space="preserve"> before and after visiting that station. Constraint (</w:t>
      </w:r>
      <w:r w:rsidR="0020774C" w:rsidRPr="005A097B">
        <w:rPr>
          <w:rFonts w:ascii="Times New Roman" w:hAnsi="Times New Roman"/>
        </w:rPr>
        <w:t>5</w:t>
      </w:r>
      <w:r w:rsidRPr="005A097B">
        <w:rPr>
          <w:rFonts w:ascii="Times New Roman" w:hAnsi="Times New Roman"/>
        </w:rPr>
        <w:t xml:space="preserve">) guarantees that </w:t>
      </w:r>
      <w:r w:rsidR="001C3F68" w:rsidRPr="005A097B">
        <w:rPr>
          <w:rFonts w:ascii="Times New Roman" w:hAnsi="Times New Roman"/>
        </w:rPr>
        <w:t xml:space="preserve">if the vehicle travels directly from </w:t>
      </w:r>
      <w:r w:rsidR="001C3F68" w:rsidRPr="005A097B">
        <w:rPr>
          <w:rFonts w:ascii="Times New Roman" w:hAnsi="Times New Roman"/>
          <w:i/>
        </w:rPr>
        <w:t>i</w:t>
      </w:r>
      <w:r w:rsidR="001C3F68" w:rsidRPr="005A097B">
        <w:rPr>
          <w:rFonts w:ascii="Times New Roman" w:hAnsi="Times New Roman"/>
        </w:rPr>
        <w:t xml:space="preserve"> to </w:t>
      </w:r>
      <w:r w:rsidR="001C3F68" w:rsidRPr="005A097B">
        <w:rPr>
          <w:rFonts w:ascii="Times New Roman" w:hAnsi="Times New Roman"/>
          <w:i/>
        </w:rPr>
        <w:t>j</w:t>
      </w:r>
      <w:r w:rsidR="001C3F68" w:rsidRPr="005A097B">
        <w:rPr>
          <w:rFonts w:ascii="Times New Roman" w:hAnsi="Times New Roman"/>
        </w:rPr>
        <w:t xml:space="preserve">, </w:t>
      </w:r>
      <w:r w:rsidRPr="005A097B">
        <w:rPr>
          <w:rFonts w:ascii="Times New Roman" w:hAnsi="Times New Roman"/>
        </w:rPr>
        <w:t xml:space="preserve">the total </w:t>
      </w:r>
      <w:r w:rsidR="00951E69" w:rsidRPr="005A097B">
        <w:rPr>
          <w:rFonts w:ascii="Times New Roman" w:hAnsi="Times New Roman"/>
        </w:rPr>
        <w:t>bike</w:t>
      </w:r>
      <w:r w:rsidRPr="005A097B">
        <w:rPr>
          <w:rFonts w:ascii="Times New Roman" w:hAnsi="Times New Roman"/>
        </w:rPr>
        <w:t xml:space="preserve"> load </w:t>
      </w:r>
      <w:r w:rsidR="003F2135" w:rsidRPr="005A097B">
        <w:rPr>
          <w:rFonts w:ascii="Times New Roman" w:hAnsi="Times New Roman"/>
        </w:rPr>
        <w:t>in</w:t>
      </w:r>
      <w:r w:rsidRPr="005A097B">
        <w:rPr>
          <w:rFonts w:ascii="Times New Roman" w:hAnsi="Times New Roman"/>
        </w:rPr>
        <w:t xml:space="preserve"> each </w:t>
      </w:r>
      <w:r w:rsidR="00A3409C">
        <w:rPr>
          <w:rFonts w:ascii="Times New Roman" w:hAnsi="Times New Roman"/>
        </w:rPr>
        <w:t>compartment</w:t>
      </w:r>
      <w:r w:rsidRPr="005A097B">
        <w:rPr>
          <w:rFonts w:ascii="Times New Roman" w:hAnsi="Times New Roman"/>
        </w:rPr>
        <w:t xml:space="preserve"> cannot </w:t>
      </w:r>
      <w:r w:rsidR="005B1619" w:rsidRPr="005A097B">
        <w:rPr>
          <w:rFonts w:ascii="Times New Roman" w:hAnsi="Times New Roman"/>
        </w:rPr>
        <w:t>be greater than the corresponding capacity</w:t>
      </w:r>
      <w:r w:rsidR="001C3F68" w:rsidRPr="005A097B">
        <w:rPr>
          <w:rFonts w:ascii="Times New Roman" w:hAnsi="Times New Roman"/>
        </w:rPr>
        <w:t>,</w:t>
      </w:r>
      <w:r w:rsidR="005B1619" w:rsidRPr="005A097B">
        <w:rPr>
          <w:rFonts w:ascii="Times New Roman" w:hAnsi="Times New Roman"/>
        </w:rPr>
        <w:t xml:space="preserve"> and equals zero otherwise. </w:t>
      </w:r>
      <w:r w:rsidRPr="005A097B">
        <w:rPr>
          <w:rFonts w:ascii="Times New Roman" w:hAnsi="Times New Roman"/>
        </w:rPr>
        <w:t>Constraint (</w:t>
      </w:r>
      <w:r w:rsidR="0020774C" w:rsidRPr="005A097B">
        <w:rPr>
          <w:rFonts w:ascii="Times New Roman" w:hAnsi="Times New Roman"/>
        </w:rPr>
        <w:t>6)</w:t>
      </w:r>
      <w:r w:rsidRPr="005A097B">
        <w:rPr>
          <w:rFonts w:ascii="Times New Roman" w:hAnsi="Times New Roman"/>
        </w:rPr>
        <w:t xml:space="preserve"> depicts the restrictions of the occupancy strategy. If a </w:t>
      </w:r>
      <w:r w:rsidR="00951E69" w:rsidRPr="005A097B">
        <w:rPr>
          <w:rFonts w:ascii="Times New Roman" w:hAnsi="Times New Roman"/>
        </w:rPr>
        <w:t>bike</w:t>
      </w:r>
      <w:r w:rsidRPr="005A097B">
        <w:rPr>
          <w:rFonts w:ascii="Times New Roman" w:hAnsi="Times New Roman"/>
        </w:rPr>
        <w:t xml:space="preserve"> of a particular type </w:t>
      </w:r>
      <w:r w:rsidR="007A207C" w:rsidRPr="005A097B">
        <w:rPr>
          <w:rFonts w:ascii="Times New Roman" w:hAnsi="Times New Roman"/>
        </w:rPr>
        <w:t>cannot</w:t>
      </w:r>
      <w:r w:rsidRPr="005A097B">
        <w:rPr>
          <w:rFonts w:ascii="Times New Roman" w:hAnsi="Times New Roman"/>
        </w:rPr>
        <w:t xml:space="preserve"> be kept in a </w:t>
      </w:r>
      <w:r w:rsidR="00A3409C">
        <w:rPr>
          <w:rFonts w:ascii="Times New Roman" w:hAnsi="Times New Roman"/>
        </w:rPr>
        <w:lastRenderedPageBreak/>
        <w:t>compartment intended</w:t>
      </w:r>
      <w:r w:rsidRPr="005A097B">
        <w:rPr>
          <w:rFonts w:ascii="Times New Roman" w:hAnsi="Times New Roman"/>
        </w:rPr>
        <w:t xml:space="preserve"> for another type, then the corresponding load on the vehicle must equal zero</w:t>
      </w:r>
      <w:r w:rsidR="003F7872">
        <w:rPr>
          <w:rFonts w:ascii="Times New Roman" w:hAnsi="Times New Roman"/>
        </w:rPr>
        <w:t>;</w:t>
      </w:r>
      <w:r w:rsidRPr="005A097B">
        <w:rPr>
          <w:rFonts w:ascii="Times New Roman" w:hAnsi="Times New Roman"/>
        </w:rPr>
        <w:t xml:space="preserve"> </w:t>
      </w:r>
      <w:r w:rsidR="003F7872">
        <w:rPr>
          <w:rFonts w:ascii="Times New Roman" w:hAnsi="Times New Roman"/>
        </w:rPr>
        <w:t>o</w:t>
      </w:r>
      <w:r w:rsidRPr="005A097B">
        <w:rPr>
          <w:rFonts w:ascii="Times New Roman" w:hAnsi="Times New Roman"/>
        </w:rPr>
        <w:t xml:space="preserve">therwise, the load cannot exceed the </w:t>
      </w:r>
      <w:r w:rsidR="00A3409C">
        <w:rPr>
          <w:rFonts w:ascii="Times New Roman" w:hAnsi="Times New Roman"/>
        </w:rPr>
        <w:t>compartment</w:t>
      </w:r>
      <w:r w:rsidR="007A207C" w:rsidRPr="005A097B">
        <w:rPr>
          <w:rFonts w:ascii="Times New Roman" w:hAnsi="Times New Roman"/>
        </w:rPr>
        <w:t xml:space="preserve"> </w:t>
      </w:r>
      <w:r w:rsidRPr="005A097B">
        <w:rPr>
          <w:rFonts w:ascii="Times New Roman" w:hAnsi="Times New Roman"/>
        </w:rPr>
        <w:t>capacity. Constraint (</w:t>
      </w:r>
      <w:r w:rsidR="0020774C" w:rsidRPr="005A097B">
        <w:rPr>
          <w:rFonts w:ascii="Times New Roman" w:hAnsi="Times New Roman"/>
        </w:rPr>
        <w:t>7</w:t>
      </w:r>
      <w:r w:rsidRPr="005A097B">
        <w:rPr>
          <w:rFonts w:ascii="Times New Roman" w:hAnsi="Times New Roman"/>
        </w:rPr>
        <w:t xml:space="preserve">) ensures that the pickup </w:t>
      </w:r>
      <w:r w:rsidR="005B1619" w:rsidRPr="005A097B">
        <w:rPr>
          <w:rFonts w:ascii="Times New Roman" w:hAnsi="Times New Roman"/>
        </w:rPr>
        <w:t xml:space="preserve">and drop-off </w:t>
      </w:r>
      <w:r w:rsidR="00265E30" w:rsidRPr="005A097B">
        <w:rPr>
          <w:rFonts w:ascii="Times New Roman" w:hAnsi="Times New Roman"/>
        </w:rPr>
        <w:t>quantities</w:t>
      </w:r>
      <w:r w:rsidRPr="005A097B">
        <w:rPr>
          <w:rFonts w:ascii="Times New Roman" w:hAnsi="Times New Roman"/>
        </w:rPr>
        <w:t xml:space="preserve"> </w:t>
      </w:r>
      <w:r w:rsidR="00A3409C" w:rsidRPr="005A097B">
        <w:rPr>
          <w:rFonts w:ascii="Times New Roman" w:hAnsi="Times New Roman"/>
        </w:rPr>
        <w:t xml:space="preserve">for each type of bike </w:t>
      </w:r>
      <w:r w:rsidRPr="005A097B">
        <w:rPr>
          <w:rFonts w:ascii="Times New Roman" w:hAnsi="Times New Roman"/>
        </w:rPr>
        <w:t xml:space="preserve">at a station equal the total quantities </w:t>
      </w:r>
      <w:r w:rsidR="00A3409C">
        <w:rPr>
          <w:rFonts w:ascii="Times New Roman" w:hAnsi="Times New Roman"/>
        </w:rPr>
        <w:t>loaded</w:t>
      </w:r>
      <w:r w:rsidRPr="005A097B">
        <w:rPr>
          <w:rFonts w:ascii="Times New Roman" w:hAnsi="Times New Roman"/>
        </w:rPr>
        <w:t xml:space="preserve"> into</w:t>
      </w:r>
      <w:r w:rsidR="00265E30" w:rsidRPr="005A097B">
        <w:rPr>
          <w:rFonts w:ascii="Times New Roman" w:hAnsi="Times New Roman"/>
        </w:rPr>
        <w:t xml:space="preserve"> and unload</w:t>
      </w:r>
      <w:r w:rsidR="003B5578" w:rsidRPr="005A097B">
        <w:rPr>
          <w:rFonts w:ascii="Times New Roman" w:hAnsi="Times New Roman"/>
        </w:rPr>
        <w:t>ed</w:t>
      </w:r>
      <w:r w:rsidR="00265E30" w:rsidRPr="005A097B">
        <w:rPr>
          <w:rFonts w:ascii="Times New Roman" w:hAnsi="Times New Roman"/>
        </w:rPr>
        <w:t xml:space="preserve"> from</w:t>
      </w:r>
      <w:r w:rsidRPr="005A097B">
        <w:rPr>
          <w:rFonts w:ascii="Times New Roman" w:hAnsi="Times New Roman"/>
        </w:rPr>
        <w:t xml:space="preserve"> </w:t>
      </w:r>
      <w:r w:rsidR="00A3409C">
        <w:rPr>
          <w:rFonts w:ascii="Times New Roman" w:hAnsi="Times New Roman"/>
        </w:rPr>
        <w:t xml:space="preserve">the </w:t>
      </w:r>
      <w:r w:rsidRPr="005A097B">
        <w:rPr>
          <w:rFonts w:ascii="Times New Roman" w:hAnsi="Times New Roman"/>
        </w:rPr>
        <w:t xml:space="preserve">different </w:t>
      </w:r>
      <w:r w:rsidR="00A3409C">
        <w:rPr>
          <w:rFonts w:ascii="Times New Roman" w:hAnsi="Times New Roman"/>
        </w:rPr>
        <w:t>compartments</w:t>
      </w:r>
      <w:r w:rsidR="00A3409C" w:rsidRPr="005A097B">
        <w:rPr>
          <w:rFonts w:ascii="Times New Roman" w:hAnsi="Times New Roman"/>
        </w:rPr>
        <w:t xml:space="preserve"> </w:t>
      </w:r>
      <w:r w:rsidRPr="005A097B">
        <w:rPr>
          <w:rFonts w:ascii="Times New Roman" w:hAnsi="Times New Roman"/>
        </w:rPr>
        <w:t xml:space="preserve">of the vehicle, </w:t>
      </w:r>
      <w:r w:rsidR="00265E30" w:rsidRPr="005A097B">
        <w:rPr>
          <w:rFonts w:ascii="Times New Roman" w:hAnsi="Times New Roman"/>
        </w:rPr>
        <w:t>respectively</w:t>
      </w:r>
      <w:r w:rsidRPr="005A097B">
        <w:rPr>
          <w:rFonts w:ascii="Times New Roman" w:hAnsi="Times New Roman"/>
        </w:rPr>
        <w:t>. Constraint (</w:t>
      </w:r>
      <w:r w:rsidR="0020774C" w:rsidRPr="005A097B">
        <w:rPr>
          <w:rFonts w:ascii="Times New Roman" w:hAnsi="Times New Roman"/>
        </w:rPr>
        <w:t>8</w:t>
      </w:r>
      <w:r w:rsidRPr="005A097B">
        <w:rPr>
          <w:rFonts w:ascii="Times New Roman" w:hAnsi="Times New Roman"/>
        </w:rPr>
        <w:t xml:space="preserve">) assures that the pickup </w:t>
      </w:r>
      <w:r w:rsidR="00B104F3" w:rsidRPr="005A097B">
        <w:rPr>
          <w:rFonts w:ascii="Times New Roman" w:hAnsi="Times New Roman"/>
        </w:rPr>
        <w:t xml:space="preserve">and drop-off </w:t>
      </w:r>
      <w:r w:rsidRPr="005A097B">
        <w:rPr>
          <w:rFonts w:ascii="Times New Roman" w:hAnsi="Times New Roman"/>
        </w:rPr>
        <w:t>quantit</w:t>
      </w:r>
      <w:r w:rsidR="00B104F3" w:rsidRPr="005A097B">
        <w:rPr>
          <w:rFonts w:ascii="Times New Roman" w:hAnsi="Times New Roman"/>
        </w:rPr>
        <w:t>ies</w:t>
      </w:r>
      <w:r w:rsidRPr="005A097B">
        <w:rPr>
          <w:rFonts w:ascii="Times New Roman" w:hAnsi="Times New Roman"/>
        </w:rPr>
        <w:t xml:space="preserve"> of each type of </w:t>
      </w:r>
      <w:r w:rsidR="00951E69" w:rsidRPr="005A097B">
        <w:rPr>
          <w:rFonts w:ascii="Times New Roman" w:hAnsi="Times New Roman"/>
        </w:rPr>
        <w:t>bike</w:t>
      </w:r>
      <w:r w:rsidRPr="005A097B">
        <w:rPr>
          <w:rFonts w:ascii="Times New Roman" w:hAnsi="Times New Roman"/>
        </w:rPr>
        <w:t xml:space="preserve"> from a </w:t>
      </w:r>
      <w:r w:rsidR="001C3F68" w:rsidRPr="005A097B">
        <w:rPr>
          <w:rFonts w:ascii="Times New Roman" w:hAnsi="Times New Roman"/>
        </w:rPr>
        <w:t xml:space="preserve">visited </w:t>
      </w:r>
      <w:r w:rsidRPr="005A097B">
        <w:rPr>
          <w:rFonts w:ascii="Times New Roman" w:hAnsi="Times New Roman"/>
        </w:rPr>
        <w:t xml:space="preserve">station cannot exceed the number of bikes of the corresponding type </w:t>
      </w:r>
      <w:r w:rsidR="001C3F68" w:rsidRPr="005A097B">
        <w:rPr>
          <w:rFonts w:ascii="Times New Roman" w:hAnsi="Times New Roman"/>
        </w:rPr>
        <w:t>and the number of corresponding empty lockers at</w:t>
      </w:r>
      <w:r w:rsidRPr="005A097B">
        <w:rPr>
          <w:rFonts w:ascii="Times New Roman" w:hAnsi="Times New Roman"/>
        </w:rPr>
        <w:t xml:space="preserve"> the station, </w:t>
      </w:r>
      <w:r w:rsidR="001C3F68" w:rsidRPr="005A097B">
        <w:rPr>
          <w:rFonts w:ascii="Times New Roman" w:hAnsi="Times New Roman"/>
        </w:rPr>
        <w:t>respectively</w:t>
      </w:r>
      <w:r w:rsidRPr="005A097B">
        <w:rPr>
          <w:rFonts w:ascii="Times New Roman" w:hAnsi="Times New Roman"/>
        </w:rPr>
        <w:t xml:space="preserve">. </w:t>
      </w:r>
      <w:r w:rsidR="009C6528" w:rsidRPr="005A097B">
        <w:rPr>
          <w:rFonts w:ascii="Times New Roman" w:hAnsi="Times New Roman"/>
        </w:rPr>
        <w:t xml:space="preserve">Constraint (8) </w:t>
      </w:r>
      <w:r w:rsidR="00B24DA6" w:rsidRPr="005A097B">
        <w:rPr>
          <w:rFonts w:ascii="Times New Roman" w:hAnsi="Times New Roman"/>
        </w:rPr>
        <w:t xml:space="preserve">also </w:t>
      </w:r>
      <w:r w:rsidR="009C6528" w:rsidRPr="005A097B">
        <w:rPr>
          <w:rFonts w:ascii="Times New Roman" w:hAnsi="Times New Roman"/>
        </w:rPr>
        <w:t xml:space="preserve">assures that the quantities equal zero if a station is unvisited. </w:t>
      </w:r>
      <w:r w:rsidRPr="005A097B">
        <w:rPr>
          <w:rFonts w:ascii="Times New Roman" w:hAnsi="Times New Roman"/>
        </w:rPr>
        <w:t>Constraint (</w:t>
      </w:r>
      <w:r w:rsidR="0020774C" w:rsidRPr="005A097B">
        <w:rPr>
          <w:rFonts w:ascii="Times New Roman" w:hAnsi="Times New Roman"/>
        </w:rPr>
        <w:t>9</w:t>
      </w:r>
      <w:r w:rsidRPr="005A097B">
        <w:rPr>
          <w:rFonts w:ascii="Times New Roman" w:hAnsi="Times New Roman"/>
        </w:rPr>
        <w:t xml:space="preserve">) </w:t>
      </w:r>
      <w:r w:rsidR="009C6528" w:rsidRPr="005A097B">
        <w:rPr>
          <w:rFonts w:ascii="Times New Roman" w:hAnsi="Times New Roman"/>
        </w:rPr>
        <w:t xml:space="preserve">is similar to constraint (8) but </w:t>
      </w:r>
      <w:r w:rsidR="00A3409C">
        <w:rPr>
          <w:rFonts w:ascii="Times New Roman" w:hAnsi="Times New Roman"/>
        </w:rPr>
        <w:t>applies to</w:t>
      </w:r>
      <w:r w:rsidR="009C6528" w:rsidRPr="005A097B">
        <w:rPr>
          <w:rFonts w:ascii="Times New Roman" w:hAnsi="Times New Roman"/>
        </w:rPr>
        <w:t xml:space="preserve"> </w:t>
      </w:r>
      <w:r w:rsidR="00DB54BC" w:rsidRPr="005A097B">
        <w:rPr>
          <w:rFonts w:ascii="Times New Roman" w:hAnsi="Times New Roman"/>
        </w:rPr>
        <w:t xml:space="preserve">the quantity unloaded from or loaded into a </w:t>
      </w:r>
      <w:r w:rsidR="008C15B7">
        <w:rPr>
          <w:rFonts w:ascii="Times New Roman" w:hAnsi="Times New Roman"/>
        </w:rPr>
        <w:t>compartment</w:t>
      </w:r>
      <w:r w:rsidR="00DB54BC" w:rsidRPr="005A097B">
        <w:rPr>
          <w:rFonts w:ascii="Times New Roman" w:hAnsi="Times New Roman"/>
        </w:rPr>
        <w:t xml:space="preserve"> of the vehicle at a station. </w:t>
      </w:r>
      <w:r w:rsidRPr="005A097B">
        <w:rPr>
          <w:rFonts w:ascii="Times New Roman" w:hAnsi="Times New Roman"/>
        </w:rPr>
        <w:t>Constraint (</w:t>
      </w:r>
      <w:r w:rsidR="0020774C" w:rsidRPr="005A097B">
        <w:rPr>
          <w:rFonts w:ascii="Times New Roman" w:hAnsi="Times New Roman"/>
        </w:rPr>
        <w:t>10</w:t>
      </w:r>
      <w:r w:rsidR="00CA689E" w:rsidRPr="005A097B">
        <w:rPr>
          <w:rFonts w:ascii="Times New Roman" w:hAnsi="Times New Roman"/>
        </w:rPr>
        <w:t xml:space="preserve">) stipulates that </w:t>
      </w:r>
      <w:r w:rsidRPr="005A097B">
        <w:rPr>
          <w:rFonts w:ascii="Times New Roman" w:hAnsi="Times New Roman"/>
        </w:rPr>
        <w:t xml:space="preserve">all </w:t>
      </w:r>
      <w:r w:rsidR="00951E69" w:rsidRPr="005A097B">
        <w:rPr>
          <w:rFonts w:ascii="Times New Roman" w:hAnsi="Times New Roman"/>
        </w:rPr>
        <w:t>bike</w:t>
      </w:r>
      <w:r w:rsidRPr="005A097B">
        <w:rPr>
          <w:rFonts w:ascii="Times New Roman" w:hAnsi="Times New Roman"/>
        </w:rPr>
        <w:t>s that are loaded onto the vehicle are unloaded eventually. Constraint (</w:t>
      </w:r>
      <w:r w:rsidR="0020774C" w:rsidRPr="005A097B">
        <w:rPr>
          <w:rFonts w:ascii="Times New Roman" w:hAnsi="Times New Roman"/>
        </w:rPr>
        <w:t>11</w:t>
      </w:r>
      <w:r w:rsidRPr="005A097B">
        <w:rPr>
          <w:rFonts w:ascii="Times New Roman" w:hAnsi="Times New Roman"/>
        </w:rPr>
        <w:t xml:space="preserve">) guarantees that for each type of </w:t>
      </w:r>
      <w:r w:rsidR="00951E69" w:rsidRPr="005A097B">
        <w:rPr>
          <w:rFonts w:ascii="Times New Roman" w:hAnsi="Times New Roman"/>
        </w:rPr>
        <w:t>bike</w:t>
      </w:r>
      <w:r w:rsidR="00FB06CE" w:rsidRPr="005A097B">
        <w:rPr>
          <w:rFonts w:ascii="Times New Roman" w:hAnsi="Times New Roman"/>
        </w:rPr>
        <w:t xml:space="preserve"> at each station</w:t>
      </w:r>
      <w:r w:rsidRPr="005A097B">
        <w:rPr>
          <w:rFonts w:ascii="Times New Roman" w:hAnsi="Times New Roman"/>
        </w:rPr>
        <w:t>, the quantity available at the end of repositioning equals the sum of t</w:t>
      </w:r>
      <w:r w:rsidR="0070717A" w:rsidRPr="005A097B">
        <w:rPr>
          <w:rFonts w:ascii="Times New Roman" w:hAnsi="Times New Roman"/>
        </w:rPr>
        <w:t>he quantities</w:t>
      </w:r>
      <w:r w:rsidRPr="005A097B">
        <w:rPr>
          <w:rFonts w:ascii="Times New Roman" w:hAnsi="Times New Roman"/>
        </w:rPr>
        <w:t xml:space="preserve"> provided for its own type of demand and the total number of substitutes for other types. Constraint (1</w:t>
      </w:r>
      <w:r w:rsidR="0020774C" w:rsidRPr="005A097B">
        <w:rPr>
          <w:rFonts w:ascii="Times New Roman" w:hAnsi="Times New Roman"/>
        </w:rPr>
        <w:t>2</w:t>
      </w:r>
      <w:r w:rsidRPr="005A097B">
        <w:rPr>
          <w:rFonts w:ascii="Times New Roman" w:hAnsi="Times New Roman"/>
        </w:rPr>
        <w:t xml:space="preserve">) is the restriction for the substitution strategy. If a </w:t>
      </w:r>
      <w:r w:rsidR="00951E69" w:rsidRPr="005A097B">
        <w:rPr>
          <w:rFonts w:ascii="Times New Roman" w:hAnsi="Times New Roman"/>
        </w:rPr>
        <w:t>bike</w:t>
      </w:r>
      <w:r w:rsidRPr="005A097B">
        <w:rPr>
          <w:rFonts w:ascii="Times New Roman" w:hAnsi="Times New Roman"/>
        </w:rPr>
        <w:t xml:space="preserve"> of a particular type is not allowed </w:t>
      </w:r>
      <w:r w:rsidR="00873EDF" w:rsidRPr="005A097B">
        <w:rPr>
          <w:rFonts w:ascii="Times New Roman" w:hAnsi="Times New Roman"/>
        </w:rPr>
        <w:t>to be</w:t>
      </w:r>
      <w:r w:rsidRPr="005A097B">
        <w:rPr>
          <w:rFonts w:ascii="Times New Roman" w:hAnsi="Times New Roman"/>
        </w:rPr>
        <w:t xml:space="preserve"> a substitute for another type, then the corresponding number of substitutes must equal zero</w:t>
      </w:r>
      <w:r w:rsidR="003F7872">
        <w:rPr>
          <w:rFonts w:ascii="Times New Roman" w:hAnsi="Times New Roman"/>
        </w:rPr>
        <w:t>; o</w:t>
      </w:r>
      <w:r w:rsidRPr="005A097B">
        <w:rPr>
          <w:rFonts w:ascii="Times New Roman" w:hAnsi="Times New Roman"/>
        </w:rPr>
        <w:t>therwise, the number of substitutes is non-negative. Constraints (1</w:t>
      </w:r>
      <w:r w:rsidR="0020774C" w:rsidRPr="005A097B">
        <w:rPr>
          <w:rFonts w:ascii="Times New Roman" w:hAnsi="Times New Roman"/>
        </w:rPr>
        <w:t>3</w:t>
      </w:r>
      <w:r w:rsidRPr="005A097B">
        <w:rPr>
          <w:rFonts w:ascii="Times New Roman" w:hAnsi="Times New Roman"/>
        </w:rPr>
        <w:t>) and (1</w:t>
      </w:r>
      <w:r w:rsidR="0020774C" w:rsidRPr="005A097B">
        <w:rPr>
          <w:rFonts w:ascii="Times New Roman" w:hAnsi="Times New Roman"/>
        </w:rPr>
        <w:t>4</w:t>
      </w:r>
      <w:r w:rsidRPr="005A097B">
        <w:rPr>
          <w:rFonts w:ascii="Times New Roman" w:hAnsi="Times New Roman"/>
        </w:rPr>
        <w:t xml:space="preserve">) </w:t>
      </w:r>
      <w:r w:rsidR="008C15B7">
        <w:rPr>
          <w:rFonts w:ascii="Times New Roman" w:hAnsi="Times New Roman"/>
        </w:rPr>
        <w:t>en</w:t>
      </w:r>
      <w:r w:rsidRPr="005A097B">
        <w:rPr>
          <w:rFonts w:ascii="Times New Roman" w:hAnsi="Times New Roman"/>
        </w:rPr>
        <w:t xml:space="preserve">sure that </w:t>
      </w:r>
      <w:r w:rsidR="00845898" w:rsidRPr="005A097B">
        <w:rPr>
          <w:rFonts w:ascii="Times New Roman" w:hAnsi="Times New Roman"/>
        </w:rPr>
        <w:t>the vehicle carries no load to and from the depot</w:t>
      </w:r>
      <w:r w:rsidR="00917A72">
        <w:rPr>
          <w:rFonts w:ascii="Times New Roman" w:hAnsi="Times New Roman"/>
        </w:rPr>
        <w:t>, respectively</w:t>
      </w:r>
      <w:r w:rsidR="00845898" w:rsidRPr="005A097B">
        <w:rPr>
          <w:rFonts w:ascii="Times New Roman" w:hAnsi="Times New Roman"/>
        </w:rPr>
        <w:t>.</w:t>
      </w:r>
      <w:r w:rsidRPr="005A097B">
        <w:rPr>
          <w:rFonts w:ascii="Times New Roman" w:hAnsi="Times New Roman"/>
        </w:rPr>
        <w:t xml:space="preserve"> Constraint (1</w:t>
      </w:r>
      <w:r w:rsidR="0020774C" w:rsidRPr="005A097B">
        <w:rPr>
          <w:rFonts w:ascii="Times New Roman" w:hAnsi="Times New Roman"/>
        </w:rPr>
        <w:t>5</w:t>
      </w:r>
      <w:r w:rsidRPr="005A097B">
        <w:rPr>
          <w:rFonts w:ascii="Times New Roman" w:hAnsi="Times New Roman"/>
        </w:rPr>
        <w:t>) limits the vehicle travel cost not to be greater than the repositioning</w:t>
      </w:r>
      <w:r w:rsidR="009F6AF2">
        <w:rPr>
          <w:rFonts w:ascii="Times New Roman" w:hAnsi="Times New Roman"/>
        </w:rPr>
        <w:t xml:space="preserve"> budget</w:t>
      </w:r>
      <w:r w:rsidRPr="005A097B">
        <w:rPr>
          <w:rFonts w:ascii="Times New Roman" w:hAnsi="Times New Roman"/>
        </w:rPr>
        <w:t>.</w:t>
      </w:r>
    </w:p>
    <w:p w14:paraId="2424FCA7" w14:textId="4A0242CA" w:rsidR="00F95575" w:rsidRPr="005A097B" w:rsidRDefault="00F95575" w:rsidP="00204E4C">
      <w:pPr>
        <w:widowControl w:val="0"/>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 xml:space="preserve"> Constraint (1</w:t>
      </w:r>
      <w:r w:rsidR="0020774C" w:rsidRPr="005A097B">
        <w:rPr>
          <w:rFonts w:ascii="Times New Roman" w:hAnsi="Times New Roman"/>
        </w:rPr>
        <w:t>6</w:t>
      </w:r>
      <w:r w:rsidRPr="005A097B">
        <w:rPr>
          <w:rFonts w:ascii="Times New Roman" w:hAnsi="Times New Roman"/>
        </w:rPr>
        <w:t>) ensures that no bike</w:t>
      </w:r>
      <w:r w:rsidR="00310BA0" w:rsidRPr="005A097B">
        <w:rPr>
          <w:rFonts w:ascii="Times New Roman" w:hAnsi="Times New Roman"/>
        </w:rPr>
        <w:t xml:space="preserve"> of </w:t>
      </w:r>
      <w:r w:rsidR="008C15B7">
        <w:rPr>
          <w:rFonts w:ascii="Times New Roman" w:hAnsi="Times New Roman"/>
        </w:rPr>
        <w:t>any</w:t>
      </w:r>
      <w:r w:rsidR="00310BA0" w:rsidRPr="005A097B">
        <w:rPr>
          <w:rFonts w:ascii="Times New Roman" w:hAnsi="Times New Roman"/>
        </w:rPr>
        <w:t xml:space="preserve"> type</w:t>
      </w:r>
      <w:r w:rsidRPr="005A097B">
        <w:rPr>
          <w:rFonts w:ascii="Times New Roman" w:hAnsi="Times New Roman"/>
        </w:rPr>
        <w:t xml:space="preserve"> </w:t>
      </w:r>
      <w:r w:rsidR="008C15B7">
        <w:rPr>
          <w:rFonts w:ascii="Times New Roman" w:hAnsi="Times New Roman"/>
        </w:rPr>
        <w:t xml:space="preserve">is </w:t>
      </w:r>
      <w:r w:rsidRPr="005A097B">
        <w:rPr>
          <w:rFonts w:ascii="Times New Roman" w:hAnsi="Times New Roman"/>
        </w:rPr>
        <w:t xml:space="preserve">loaded </w:t>
      </w:r>
      <w:r w:rsidR="00EB2888" w:rsidRPr="005A097B">
        <w:rPr>
          <w:rFonts w:ascii="Times New Roman" w:hAnsi="Times New Roman"/>
        </w:rPr>
        <w:t xml:space="preserve">or unloaded </w:t>
      </w:r>
      <w:r w:rsidRPr="005A097B">
        <w:rPr>
          <w:rFonts w:ascii="Times New Roman" w:hAnsi="Times New Roman"/>
        </w:rPr>
        <w:t xml:space="preserve">at the depot. </w:t>
      </w:r>
      <w:bookmarkStart w:id="10" w:name="OLE_LINK11"/>
      <w:r w:rsidRPr="005A097B">
        <w:rPr>
          <w:rFonts w:ascii="Times New Roman" w:hAnsi="Times New Roman"/>
        </w:rPr>
        <w:t>Constraint (1</w:t>
      </w:r>
      <w:r w:rsidR="0020774C" w:rsidRPr="005A097B">
        <w:rPr>
          <w:rFonts w:ascii="Times New Roman" w:hAnsi="Times New Roman"/>
        </w:rPr>
        <w:t>7</w:t>
      </w:r>
      <w:r w:rsidRPr="005A097B">
        <w:rPr>
          <w:rFonts w:ascii="Times New Roman" w:hAnsi="Times New Roman"/>
        </w:rPr>
        <w:t>) is</w:t>
      </w:r>
      <w:bookmarkEnd w:id="10"/>
      <w:r w:rsidRPr="005A097B">
        <w:rPr>
          <w:rFonts w:ascii="Times New Roman" w:hAnsi="Times New Roman"/>
        </w:rPr>
        <w:t xml:space="preserve"> the vehicle flow-conservation constraint </w:t>
      </w:r>
      <w:r w:rsidR="008C15B7">
        <w:rPr>
          <w:rFonts w:ascii="Times New Roman" w:hAnsi="Times New Roman"/>
        </w:rPr>
        <w:t>that</w:t>
      </w:r>
      <w:r w:rsidRPr="005A097B">
        <w:rPr>
          <w:rFonts w:ascii="Times New Roman" w:hAnsi="Times New Roman"/>
        </w:rPr>
        <w:t xml:space="preserve"> ensures </w:t>
      </w:r>
      <w:r w:rsidRPr="005A097B">
        <w:rPr>
          <w:rFonts w:ascii="Times New Roman" w:eastAsia="AdvGulliv-R" w:hAnsi="Times New Roman"/>
        </w:rPr>
        <w:t>that if the vehicle visits a station, it must leave that station.</w:t>
      </w:r>
      <w:r w:rsidRPr="005A097B">
        <w:rPr>
          <w:rFonts w:ascii="Times New Roman" w:hAnsi="Times New Roman"/>
        </w:rPr>
        <w:t xml:space="preserve"> Constraint (1</w:t>
      </w:r>
      <w:r w:rsidR="0020774C" w:rsidRPr="005A097B">
        <w:rPr>
          <w:rFonts w:ascii="Times New Roman" w:hAnsi="Times New Roman"/>
        </w:rPr>
        <w:t>8</w:t>
      </w:r>
      <w:r w:rsidRPr="005A097B">
        <w:rPr>
          <w:rFonts w:ascii="Times New Roman" w:hAnsi="Times New Roman"/>
        </w:rPr>
        <w:t xml:space="preserve">) guarantees that </w:t>
      </w:r>
      <w:r w:rsidR="008C15B7">
        <w:rPr>
          <w:rFonts w:ascii="Times New Roman" w:hAnsi="Times New Roman"/>
        </w:rPr>
        <w:t>no more than</w:t>
      </w:r>
      <w:r w:rsidR="00CB5C6A" w:rsidRPr="005A097B">
        <w:rPr>
          <w:rFonts w:ascii="Times New Roman" w:hAnsi="Times New Roman"/>
        </w:rPr>
        <w:t xml:space="preserve"> one vehicle leaves each node.</w:t>
      </w:r>
      <w:r w:rsidRPr="005A097B">
        <w:rPr>
          <w:rFonts w:ascii="Times New Roman" w:hAnsi="Times New Roman"/>
        </w:rPr>
        <w:t xml:space="preserve"> Constraint (1</w:t>
      </w:r>
      <w:r w:rsidR="0020774C" w:rsidRPr="005A097B">
        <w:rPr>
          <w:rFonts w:ascii="Times New Roman" w:hAnsi="Times New Roman"/>
        </w:rPr>
        <w:t>9</w:t>
      </w:r>
      <w:r w:rsidRPr="005A097B">
        <w:rPr>
          <w:rFonts w:ascii="Times New Roman" w:hAnsi="Times New Roman"/>
        </w:rPr>
        <w:t>) is the sub-tour elimination constraint. Constraints (</w:t>
      </w:r>
      <w:r w:rsidR="007C7D28" w:rsidRPr="005A097B">
        <w:rPr>
          <w:rFonts w:ascii="Times New Roman" w:hAnsi="Times New Roman"/>
        </w:rPr>
        <w:t>2</w:t>
      </w:r>
      <w:r w:rsidR="00CB5C6A" w:rsidRPr="005A097B">
        <w:rPr>
          <w:rFonts w:ascii="Times New Roman" w:hAnsi="Times New Roman"/>
        </w:rPr>
        <w:t>0</w:t>
      </w:r>
      <w:r w:rsidR="007C7D28" w:rsidRPr="005A097B">
        <w:rPr>
          <w:rFonts w:ascii="Times New Roman" w:hAnsi="Times New Roman"/>
        </w:rPr>
        <w:t>)</w:t>
      </w:r>
      <w:r w:rsidR="008C15B7">
        <w:rPr>
          <w:rFonts w:ascii="Times New Roman" w:hAnsi="Times New Roman"/>
        </w:rPr>
        <w:t xml:space="preserve"> to </w:t>
      </w:r>
      <w:r w:rsidRPr="005A097B">
        <w:rPr>
          <w:rFonts w:ascii="Times New Roman" w:hAnsi="Times New Roman"/>
        </w:rPr>
        <w:t>(2</w:t>
      </w:r>
      <w:r w:rsidR="00CB5C6A" w:rsidRPr="005A097B">
        <w:rPr>
          <w:rFonts w:ascii="Times New Roman" w:hAnsi="Times New Roman"/>
        </w:rPr>
        <w:t>2</w:t>
      </w:r>
      <w:r w:rsidRPr="005A097B">
        <w:rPr>
          <w:rFonts w:ascii="Times New Roman" w:hAnsi="Times New Roman"/>
        </w:rPr>
        <w:t>) are binary and general integrality constraints</w:t>
      </w:r>
      <w:r w:rsidR="004616D0" w:rsidRPr="005A097B">
        <w:rPr>
          <w:rFonts w:ascii="Times New Roman" w:hAnsi="Times New Roman"/>
        </w:rPr>
        <w:t xml:space="preserve"> for the decisional variables</w:t>
      </w:r>
      <w:r w:rsidRPr="005A097B">
        <w:rPr>
          <w:rFonts w:ascii="Times New Roman" w:hAnsi="Times New Roman"/>
        </w:rPr>
        <w:t>. Constraint (2</w:t>
      </w:r>
      <w:r w:rsidR="00CB5C6A" w:rsidRPr="005A097B">
        <w:rPr>
          <w:rFonts w:ascii="Times New Roman" w:hAnsi="Times New Roman"/>
        </w:rPr>
        <w:t>3</w:t>
      </w:r>
      <w:r w:rsidRPr="005A097B">
        <w:rPr>
          <w:rFonts w:ascii="Times New Roman" w:hAnsi="Times New Roman"/>
        </w:rPr>
        <w:t xml:space="preserve">) is the non-negativity constraint for </w:t>
      </w:r>
      <w:r w:rsidR="004616D0" w:rsidRPr="005A097B">
        <w:rPr>
          <w:rFonts w:ascii="Times New Roman" w:hAnsi="Times New Roman"/>
        </w:rPr>
        <w:t>each</w:t>
      </w:r>
      <w:r w:rsidRPr="005A097B">
        <w:rPr>
          <w:rFonts w:ascii="Times New Roman" w:hAnsi="Times New Roman"/>
        </w:rPr>
        <w:t xml:space="preserve"> auxiliary variable</w:t>
      </w:r>
      <w:r w:rsidR="004616D0" w:rsidRPr="005A097B">
        <w:rPr>
          <w:rFonts w:ascii="Times New Roman" w:hAnsi="Times New Roman"/>
        </w:rPr>
        <w:t xml:space="preserve"> associated with the sub</w:t>
      </w:r>
      <w:r w:rsidR="008C15B7">
        <w:rPr>
          <w:rFonts w:ascii="Times New Roman" w:hAnsi="Times New Roman"/>
        </w:rPr>
        <w:t>-</w:t>
      </w:r>
      <w:r w:rsidR="004616D0" w:rsidRPr="005A097B">
        <w:rPr>
          <w:rFonts w:ascii="Times New Roman" w:hAnsi="Times New Roman"/>
        </w:rPr>
        <w:t>tour elimination constraint</w:t>
      </w:r>
      <w:r w:rsidRPr="005A097B">
        <w:rPr>
          <w:rFonts w:ascii="Times New Roman" w:hAnsi="Times New Roman"/>
        </w:rPr>
        <w:t>.</w:t>
      </w:r>
    </w:p>
    <w:p w14:paraId="7DBE46F3" w14:textId="77777777" w:rsidR="009D3C1D" w:rsidRPr="005A097B" w:rsidRDefault="009D3C1D" w:rsidP="00204E4C">
      <w:pPr>
        <w:widowControl w:val="0"/>
        <w:autoSpaceDE w:val="0"/>
        <w:autoSpaceDN w:val="0"/>
        <w:adjustRightInd w:val="0"/>
        <w:snapToGrid w:val="0"/>
        <w:rPr>
          <w:rFonts w:ascii="Times New Roman" w:hAnsi="Times New Roman"/>
          <w:b/>
          <w:bCs/>
        </w:rPr>
      </w:pPr>
    </w:p>
    <w:p w14:paraId="51ABA1EB" w14:textId="3F46EE22" w:rsidR="003A0E67" w:rsidRPr="005A097B" w:rsidRDefault="003A0E67" w:rsidP="00204E4C">
      <w:pPr>
        <w:widowControl w:val="0"/>
        <w:autoSpaceDE w:val="0"/>
        <w:autoSpaceDN w:val="0"/>
        <w:adjustRightInd w:val="0"/>
        <w:snapToGrid w:val="0"/>
        <w:rPr>
          <w:rFonts w:ascii="Times New Roman" w:hAnsi="Times New Roman"/>
          <w:b/>
          <w:bCs/>
        </w:rPr>
      </w:pPr>
      <w:r w:rsidRPr="005A097B">
        <w:rPr>
          <w:rFonts w:ascii="Times New Roman" w:hAnsi="Times New Roman"/>
          <w:b/>
          <w:bCs/>
        </w:rPr>
        <w:t>3. The solution method</w:t>
      </w:r>
    </w:p>
    <w:p w14:paraId="41E3DF6D" w14:textId="53C908D0" w:rsidR="00646BC8" w:rsidRPr="005A097B" w:rsidRDefault="00646BC8" w:rsidP="00204E4C">
      <w:pPr>
        <w:widowControl w:val="0"/>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 xml:space="preserve">This study develops the combined hybrid GA to solve the proposed problem. This method uses a hybrid GA as the main algorithm to determine </w:t>
      </w:r>
      <w:r w:rsidR="008E39F7" w:rsidRPr="005A097B">
        <w:rPr>
          <w:rFonts w:ascii="Times New Roman" w:hAnsi="Times New Roman"/>
        </w:rPr>
        <w:t xml:space="preserve">the </w:t>
      </w:r>
      <w:r w:rsidRPr="005A097B">
        <w:rPr>
          <w:rFonts w:ascii="Times New Roman" w:hAnsi="Times New Roman"/>
        </w:rPr>
        <w:t xml:space="preserve">vehicle route and embeds a proposed greedy method to determine </w:t>
      </w:r>
      <w:r w:rsidR="008C15B7">
        <w:rPr>
          <w:rFonts w:ascii="Times New Roman" w:hAnsi="Times New Roman"/>
        </w:rPr>
        <w:t xml:space="preserve">the </w:t>
      </w:r>
      <w:r w:rsidRPr="005A097B">
        <w:rPr>
          <w:rFonts w:ascii="Times New Roman" w:hAnsi="Times New Roman"/>
        </w:rPr>
        <w:t>loading or unloading, substitution, and occupancy strategies</w:t>
      </w:r>
      <w:r w:rsidR="005E6CBA" w:rsidRPr="005A097B">
        <w:rPr>
          <w:rFonts w:ascii="Times New Roman" w:hAnsi="Times New Roman"/>
        </w:rPr>
        <w:t xml:space="preserve"> based on </w:t>
      </w:r>
      <w:r w:rsidR="008C15B7">
        <w:rPr>
          <w:rFonts w:ascii="Times New Roman" w:hAnsi="Times New Roman"/>
        </w:rPr>
        <w:t>the</w:t>
      </w:r>
      <w:r w:rsidR="005E6CBA" w:rsidRPr="005A097B">
        <w:rPr>
          <w:rFonts w:ascii="Times New Roman" w:hAnsi="Times New Roman"/>
        </w:rPr>
        <w:t xml:space="preserve"> given route</w:t>
      </w:r>
      <w:r w:rsidRPr="005A097B">
        <w:rPr>
          <w:rFonts w:ascii="Times New Roman" w:hAnsi="Times New Roman"/>
        </w:rPr>
        <w:t>. The hybrid GA and the greedy method are presented in Section</w:t>
      </w:r>
      <w:r w:rsidR="00364A87" w:rsidRPr="005A097B">
        <w:rPr>
          <w:rFonts w:ascii="Times New Roman" w:hAnsi="Times New Roman"/>
        </w:rPr>
        <w:t>s</w:t>
      </w:r>
      <w:r w:rsidRPr="005A097B">
        <w:rPr>
          <w:rFonts w:ascii="Times New Roman" w:hAnsi="Times New Roman"/>
        </w:rPr>
        <w:t xml:space="preserve"> 3.1 and 3.2, respectively.</w:t>
      </w:r>
    </w:p>
    <w:p w14:paraId="07825755" w14:textId="77777777" w:rsidR="00D11169" w:rsidRPr="005A097B" w:rsidRDefault="00D11169" w:rsidP="00204E4C">
      <w:pPr>
        <w:widowControl w:val="0"/>
        <w:snapToGrid w:val="0"/>
        <w:rPr>
          <w:rFonts w:ascii="Times New Roman" w:hAnsi="Times New Roman"/>
          <w:b/>
        </w:rPr>
      </w:pPr>
    </w:p>
    <w:p w14:paraId="15616041" w14:textId="77777777" w:rsidR="003A0E67" w:rsidRPr="005A097B" w:rsidRDefault="003A0E67" w:rsidP="00204E4C">
      <w:pPr>
        <w:widowControl w:val="0"/>
        <w:snapToGrid w:val="0"/>
        <w:rPr>
          <w:rFonts w:ascii="Times New Roman" w:hAnsi="Times New Roman"/>
          <w:b/>
        </w:rPr>
      </w:pPr>
      <w:r w:rsidRPr="005A097B">
        <w:rPr>
          <w:rFonts w:ascii="Times New Roman" w:hAnsi="Times New Roman"/>
          <w:b/>
        </w:rPr>
        <w:t>3.1 The hybrid GA</w:t>
      </w:r>
    </w:p>
    <w:p w14:paraId="18E1C143" w14:textId="2EA2D993" w:rsidR="0006786B" w:rsidRDefault="0006786B" w:rsidP="00204E4C">
      <w:pPr>
        <w:widowControl w:val="0"/>
        <w:snapToGrid w:val="0"/>
        <w:ind w:firstLineChars="196" w:firstLine="431"/>
        <w:jc w:val="both"/>
        <w:rPr>
          <w:rFonts w:ascii="Times New Roman" w:hAnsi="Times New Roman"/>
        </w:rPr>
      </w:pPr>
      <w:r w:rsidRPr="005A097B">
        <w:rPr>
          <w:rFonts w:ascii="Times New Roman" w:hAnsi="Times New Roman"/>
        </w:rPr>
        <w:t xml:space="preserve">The hybrid GA is </w:t>
      </w:r>
      <w:r w:rsidR="00EF0B65">
        <w:rPr>
          <w:rFonts w:ascii="Times New Roman" w:hAnsi="Times New Roman"/>
        </w:rPr>
        <w:t xml:space="preserve">based </w:t>
      </w:r>
      <w:r w:rsidRPr="005A097B">
        <w:rPr>
          <w:rFonts w:ascii="Times New Roman" w:hAnsi="Times New Roman"/>
        </w:rPr>
        <w:t xml:space="preserve">mainly on </w:t>
      </w:r>
      <w:r w:rsidR="00EF0B65">
        <w:rPr>
          <w:rFonts w:ascii="Times New Roman" w:hAnsi="Times New Roman"/>
        </w:rPr>
        <w:t xml:space="preserve">the </w:t>
      </w:r>
      <w:r w:rsidRPr="005A097B">
        <w:rPr>
          <w:rFonts w:ascii="Times New Roman" w:hAnsi="Times New Roman"/>
        </w:rPr>
        <w:t xml:space="preserve">HGSADC developed by Vidal et al. (2012) and modified by Vidal et al. (2013, 2014) and Cherkesly et al. (2015) for </w:t>
      </w:r>
      <w:r w:rsidR="00EF0B65">
        <w:rPr>
          <w:rFonts w:ascii="Times New Roman" w:hAnsi="Times New Roman"/>
        </w:rPr>
        <w:t xml:space="preserve">the </w:t>
      </w:r>
      <w:r w:rsidRPr="005A097B">
        <w:rPr>
          <w:rFonts w:ascii="Times New Roman" w:hAnsi="Times New Roman"/>
        </w:rPr>
        <w:t>sol</w:t>
      </w:r>
      <w:r w:rsidR="00EF0B65">
        <w:rPr>
          <w:rFonts w:ascii="Times New Roman" w:hAnsi="Times New Roman"/>
        </w:rPr>
        <w:t>ution of</w:t>
      </w:r>
      <w:r w:rsidRPr="005A097B">
        <w:rPr>
          <w:rFonts w:ascii="Times New Roman" w:hAnsi="Times New Roman"/>
        </w:rPr>
        <w:t xml:space="preserve"> different VRPs. </w:t>
      </w:r>
      <w:r w:rsidR="00504159" w:rsidRPr="005A097B">
        <w:rPr>
          <w:rFonts w:ascii="Times New Roman" w:hAnsi="Times New Roman"/>
        </w:rPr>
        <w:t>T</w:t>
      </w:r>
      <w:r w:rsidRPr="005A097B">
        <w:rPr>
          <w:rFonts w:ascii="Times New Roman" w:hAnsi="Times New Roman"/>
        </w:rPr>
        <w:t>he procedure of the hybrid GA</w:t>
      </w:r>
      <w:r w:rsidR="00504159" w:rsidRPr="005A097B">
        <w:rPr>
          <w:rFonts w:ascii="Times New Roman" w:hAnsi="Times New Roman"/>
        </w:rPr>
        <w:t xml:space="preserve"> is given below</w:t>
      </w:r>
      <w:r w:rsidRPr="005A097B">
        <w:rPr>
          <w:rFonts w:ascii="Times New Roman" w:hAnsi="Times New Roman"/>
        </w:rPr>
        <w:t>.</w:t>
      </w:r>
    </w:p>
    <w:p w14:paraId="6FEBAA2C" w14:textId="77777777" w:rsidR="00EF0B65" w:rsidRPr="005A097B" w:rsidRDefault="00EF0B65" w:rsidP="00204E4C">
      <w:pPr>
        <w:widowControl w:val="0"/>
        <w:snapToGrid w:val="0"/>
        <w:ind w:firstLineChars="196" w:firstLine="431"/>
        <w:jc w:val="both"/>
        <w:rPr>
          <w:rFonts w:ascii="Times New Roman" w:hAnsi="Times New Roman"/>
        </w:rPr>
      </w:pPr>
    </w:p>
    <w:p w14:paraId="15826352" w14:textId="666E0FCB" w:rsidR="003A0E67" w:rsidRPr="005A097B" w:rsidRDefault="008D4102" w:rsidP="00204E4C">
      <w:pPr>
        <w:widowControl w:val="0"/>
        <w:autoSpaceDE w:val="0"/>
        <w:autoSpaceDN w:val="0"/>
        <w:adjustRightInd w:val="0"/>
        <w:snapToGrid w:val="0"/>
        <w:rPr>
          <w:rFonts w:ascii="y7tir" w:eastAsiaTheme="minorEastAsia" w:hAnsi="y7tir" w:cs="y7tir"/>
        </w:rPr>
      </w:pPr>
      <w:r w:rsidRPr="005A097B">
        <w:rPr>
          <w:rFonts w:ascii="y7tir" w:eastAsiaTheme="minorEastAsia" w:hAnsi="y7tir" w:cs="y7tir"/>
          <w:b/>
        </w:rPr>
        <w:t>Algorithm</w:t>
      </w:r>
      <w:r w:rsidR="003A0E67" w:rsidRPr="005A097B">
        <w:rPr>
          <w:rFonts w:ascii="y7tir" w:eastAsiaTheme="minorEastAsia" w:hAnsi="y7tir" w:cs="y7tir" w:hint="eastAsia"/>
        </w:rPr>
        <w:t>:</w:t>
      </w:r>
    </w:p>
    <w:p w14:paraId="46290B58" w14:textId="77777777" w:rsidR="003A0E67" w:rsidRPr="005A097B" w:rsidRDefault="003A0E67" w:rsidP="00204E4C">
      <w:pPr>
        <w:widowControl w:val="0"/>
        <w:autoSpaceDE w:val="0"/>
        <w:autoSpaceDN w:val="0"/>
        <w:adjustRightInd w:val="0"/>
        <w:snapToGrid w:val="0"/>
        <w:rPr>
          <w:rFonts w:ascii="y7tir" w:eastAsiaTheme="minorEastAsia" w:hAnsi="y7tir" w:cs="y7tir"/>
        </w:rPr>
      </w:pPr>
      <w:r w:rsidRPr="005A097B">
        <w:rPr>
          <w:rFonts w:ascii="y7tir" w:eastAsiaTheme="minorEastAsia" w:hAnsi="y7tir" w:cs="y7tir"/>
        </w:rPr>
        <w:lastRenderedPageBreak/>
        <w:t>1: Initialize population</w:t>
      </w:r>
    </w:p>
    <w:p w14:paraId="2FA4FE8B" w14:textId="52D9229B" w:rsidR="003A0E67" w:rsidRPr="005A097B" w:rsidRDefault="003A0E67" w:rsidP="00204E4C">
      <w:pPr>
        <w:widowControl w:val="0"/>
        <w:autoSpaceDE w:val="0"/>
        <w:autoSpaceDN w:val="0"/>
        <w:adjustRightInd w:val="0"/>
        <w:snapToGrid w:val="0"/>
        <w:rPr>
          <w:b/>
        </w:rPr>
      </w:pPr>
      <w:r w:rsidRPr="005A097B">
        <w:rPr>
          <w:rFonts w:ascii="y7tir" w:eastAsiaTheme="minorEastAsia" w:hAnsi="y7tir" w:cs="y7tir"/>
        </w:rPr>
        <w:t xml:space="preserve">2: </w:t>
      </w:r>
      <w:r w:rsidRPr="005A097B">
        <w:rPr>
          <w:rFonts w:ascii="y7tib" w:eastAsiaTheme="minorEastAsia" w:hAnsi="y7tib" w:cs="y7tib"/>
          <w:b/>
        </w:rPr>
        <w:t>while</w:t>
      </w:r>
      <w:r w:rsidRPr="005A097B">
        <w:rPr>
          <w:rFonts w:ascii="y7tib" w:eastAsiaTheme="minorEastAsia" w:hAnsi="y7tib" w:cs="y7tib"/>
        </w:rPr>
        <w:t xml:space="preserve"> </w:t>
      </w:r>
      <w:r w:rsidR="003F7872" w:rsidRPr="00541894">
        <w:rPr>
          <w:rFonts w:ascii="y7tib" w:eastAsiaTheme="minorEastAsia" w:hAnsi="y7tib" w:cs="y7tib"/>
          <w:i/>
        </w:rPr>
        <w:t xml:space="preserve">the </w:t>
      </w:r>
      <w:r w:rsidRPr="005A097B">
        <w:rPr>
          <w:rFonts w:ascii="y7tii" w:eastAsiaTheme="minorEastAsia" w:hAnsi="y7tii" w:cs="y7tii"/>
          <w:i/>
        </w:rPr>
        <w:t xml:space="preserve">number of iterations without improvement </w:t>
      </w:r>
      <m:oMath>
        <m:r>
          <w:rPr>
            <w:rFonts w:ascii="Cambria Math" w:eastAsiaTheme="minorEastAsia" w:hAnsi="Cambria Math" w:cs="mmatii"/>
          </w:rPr>
          <m:t>&lt;</m:t>
        </m:r>
        <m:sSub>
          <m:sSubPr>
            <m:ctrlPr>
              <w:rPr>
                <w:rFonts w:ascii="Cambria Math" w:eastAsiaTheme="minorEastAsia" w:hAnsi="Cambria Math" w:cs="y7tii"/>
                <w:i/>
              </w:rPr>
            </m:ctrlPr>
          </m:sSubPr>
          <m:e>
            <m:r>
              <w:rPr>
                <w:rFonts w:ascii="Cambria Math" w:eastAsiaTheme="minorEastAsia" w:hAnsi="Cambria Math" w:cs="y7tii"/>
              </w:rPr>
              <m:t>It</m:t>
            </m:r>
          </m:e>
          <m:sub>
            <m:r>
              <w:rPr>
                <w:rFonts w:ascii="Cambria Math" w:eastAsiaTheme="minorEastAsia" w:hAnsi="Cambria Math" w:cs="y7tii"/>
              </w:rPr>
              <m:t>NI</m:t>
            </m:r>
          </m:sub>
        </m:sSub>
      </m:oMath>
      <w:r w:rsidRPr="005A097B">
        <w:rPr>
          <w:rFonts w:ascii="y7tir" w:eastAsiaTheme="minorEastAsia" w:hAnsi="y7tir" w:cs="y7tir"/>
        </w:rPr>
        <w:t xml:space="preserve">, </w:t>
      </w:r>
      <w:r w:rsidRPr="005A097B">
        <w:rPr>
          <w:rFonts w:ascii="y7tir" w:eastAsiaTheme="minorEastAsia" w:hAnsi="y7tir" w:cs="y7tir"/>
          <w:i/>
        </w:rPr>
        <w:t xml:space="preserve">and </w:t>
      </w:r>
      <w:r w:rsidRPr="005A097B">
        <w:rPr>
          <w:rFonts w:ascii="y7tii" w:eastAsiaTheme="minorEastAsia" w:hAnsi="y7tii" w:cs="y7tii"/>
          <w:i/>
        </w:rPr>
        <w:t>time</w:t>
      </w:r>
      <w:r w:rsidRPr="005A097B">
        <w:rPr>
          <w:rFonts w:ascii="y7tii" w:eastAsiaTheme="minorEastAsia" w:hAnsi="y7tii" w:cs="y7tii"/>
        </w:rPr>
        <w:t xml:space="preserve"> </w:t>
      </w:r>
      <m:oMath>
        <m:r>
          <m:rPr>
            <m:sty m:val="p"/>
          </m:rPr>
          <w:rPr>
            <w:rFonts w:ascii="Cambria Math" w:eastAsiaTheme="minorEastAsia" w:hAnsi="Cambria Math" w:cs="mmatii"/>
          </w:rPr>
          <m:t>&lt;</m:t>
        </m:r>
        <m:sSub>
          <m:sSubPr>
            <m:ctrlPr>
              <w:rPr>
                <w:rFonts w:ascii="Cambria Math" w:eastAsiaTheme="minorEastAsia" w:hAnsi="Cambria Math" w:cs="mmatii"/>
                <w:i/>
              </w:rPr>
            </m:ctrlPr>
          </m:sSubPr>
          <m:e>
            <m:r>
              <w:rPr>
                <w:rFonts w:ascii="Cambria Math" w:eastAsiaTheme="minorEastAsia" w:hAnsi="Cambria Math" w:cs="mmatii"/>
              </w:rPr>
              <m:t>T</m:t>
            </m:r>
          </m:e>
          <m:sub>
            <m:r>
              <w:rPr>
                <w:rFonts w:ascii="Cambria Math" w:eastAsiaTheme="minorEastAsia" w:hAnsi="Cambria Math" w:cs="mmatii"/>
              </w:rPr>
              <m:t>max</m:t>
            </m:r>
          </m:sub>
        </m:sSub>
        <m:r>
          <w:rPr>
            <w:rFonts w:ascii="Cambria Math" w:eastAsiaTheme="minorEastAsia" w:hAnsi="Cambria Math" w:cs="y7tir"/>
          </w:rPr>
          <m:t xml:space="preserve"> </m:t>
        </m:r>
      </m:oMath>
      <w:r w:rsidRPr="005A097B">
        <w:rPr>
          <w:rFonts w:ascii="y7tir" w:eastAsiaTheme="minorEastAsia" w:hAnsi="y7tir" w:cs="y7tir"/>
        </w:rPr>
        <w:t xml:space="preserve">, </w:t>
      </w:r>
      <w:r w:rsidRPr="005A097B">
        <w:rPr>
          <w:rFonts w:ascii="y7tir" w:eastAsiaTheme="minorEastAsia" w:hAnsi="y7tir" w:cs="y7tir"/>
          <w:b/>
        </w:rPr>
        <w:t>do</w:t>
      </w:r>
    </w:p>
    <w:p w14:paraId="67C5F096" w14:textId="28EEC46C" w:rsidR="003A0E67" w:rsidRPr="005A097B" w:rsidRDefault="003A0E67" w:rsidP="00204E4C">
      <w:pPr>
        <w:widowControl w:val="0"/>
        <w:autoSpaceDE w:val="0"/>
        <w:autoSpaceDN w:val="0"/>
        <w:adjustRightInd w:val="0"/>
        <w:snapToGrid w:val="0"/>
        <w:rPr>
          <w:rFonts w:ascii="y7tir" w:eastAsiaTheme="minorEastAsia" w:hAnsi="y7tir" w:cs="y7tir"/>
        </w:rPr>
      </w:pPr>
      <w:r w:rsidRPr="005A097B">
        <w:rPr>
          <w:rFonts w:ascii="y7tir" w:eastAsiaTheme="minorEastAsia" w:hAnsi="y7tir" w:cs="y7tir"/>
        </w:rPr>
        <w:t>3:</w:t>
      </w:r>
      <w:r w:rsidR="002036BD" w:rsidRPr="005A097B">
        <w:rPr>
          <w:rFonts w:ascii="y7tir" w:eastAsiaTheme="minorEastAsia" w:hAnsi="y7tir" w:cs="y7tir"/>
        </w:rPr>
        <w:tab/>
      </w:r>
      <w:r w:rsidRPr="005A097B">
        <w:rPr>
          <w:rFonts w:ascii="y7tir" w:eastAsiaTheme="minorEastAsia" w:hAnsi="y7tir" w:cs="y7tir"/>
        </w:rPr>
        <w:t>Select parent</w:t>
      </w:r>
      <w:r w:rsidR="00292FC3" w:rsidRPr="005A097B">
        <w:rPr>
          <w:rFonts w:ascii="y7tir" w:eastAsiaTheme="minorEastAsia" w:hAnsi="y7tir" w:cs="y7tir"/>
        </w:rPr>
        <w:t>s</w:t>
      </w:r>
      <w:r w:rsidRPr="005A097B">
        <w:rPr>
          <w:rFonts w:ascii="y7tir" w:eastAsiaTheme="minorEastAsia" w:hAnsi="y7tir" w:cs="y7tir"/>
        </w:rPr>
        <w:t xml:space="preserve"> </w:t>
      </w:r>
      <m:oMath>
        <m:sSub>
          <m:sSubPr>
            <m:ctrlPr>
              <w:rPr>
                <w:rFonts w:ascii="Cambria Math" w:eastAsiaTheme="minorEastAsia" w:hAnsi="Cambria Math" w:cs="mmatii"/>
                <w:i/>
              </w:rPr>
            </m:ctrlPr>
          </m:sSubPr>
          <m:e>
            <m:r>
              <w:rPr>
                <w:rFonts w:ascii="Cambria Math" w:eastAsiaTheme="minorEastAsia" w:hAnsi="Cambria Math" w:cs="mmatii"/>
              </w:rPr>
              <m:t>P</m:t>
            </m:r>
          </m:e>
          <m:sub>
            <m:r>
              <w:rPr>
                <w:rFonts w:ascii="Cambria Math" w:eastAsiaTheme="minorEastAsia" w:hAnsi="Cambria Math" w:cs="mmatii"/>
              </w:rPr>
              <m:t>1</m:t>
            </m:r>
          </m:sub>
        </m:sSub>
      </m:oMath>
      <w:r w:rsidRPr="005A097B">
        <w:rPr>
          <w:rFonts w:ascii="y7tir" w:eastAsiaTheme="minorEastAsia" w:hAnsi="y7tir" w:cs="y7tir"/>
        </w:rPr>
        <w:t xml:space="preserve"> and </w:t>
      </w:r>
      <m:oMath>
        <m:sSub>
          <m:sSubPr>
            <m:ctrlPr>
              <w:rPr>
                <w:rFonts w:ascii="Cambria Math" w:eastAsiaTheme="minorEastAsia" w:hAnsi="Cambria Math" w:cs="mmatii"/>
                <w:i/>
              </w:rPr>
            </m:ctrlPr>
          </m:sSubPr>
          <m:e>
            <m:r>
              <w:rPr>
                <w:rFonts w:ascii="Cambria Math" w:eastAsiaTheme="minorEastAsia" w:hAnsi="Cambria Math" w:cs="mmatii"/>
              </w:rPr>
              <m:t>P</m:t>
            </m:r>
          </m:e>
          <m:sub>
            <m:r>
              <w:rPr>
                <w:rFonts w:ascii="Cambria Math" w:eastAsiaTheme="minorEastAsia" w:hAnsi="Cambria Math" w:cs="mmatii"/>
              </w:rPr>
              <m:t>2</m:t>
            </m:r>
          </m:sub>
        </m:sSub>
      </m:oMath>
    </w:p>
    <w:p w14:paraId="2FAB9F62" w14:textId="7B7F75D6" w:rsidR="003A0E67" w:rsidRPr="005A097B" w:rsidRDefault="003A0E67" w:rsidP="00204E4C">
      <w:pPr>
        <w:widowControl w:val="0"/>
        <w:autoSpaceDE w:val="0"/>
        <w:autoSpaceDN w:val="0"/>
        <w:adjustRightInd w:val="0"/>
        <w:snapToGrid w:val="0"/>
        <w:rPr>
          <w:rFonts w:ascii="y7tir" w:eastAsiaTheme="minorEastAsia" w:hAnsi="y7tir" w:cs="y7tir"/>
        </w:rPr>
      </w:pPr>
      <w:r w:rsidRPr="005A097B">
        <w:rPr>
          <w:rFonts w:ascii="y7tir" w:eastAsiaTheme="minorEastAsia" w:hAnsi="y7tir" w:cs="y7tir"/>
        </w:rPr>
        <w:t>4:</w:t>
      </w:r>
      <w:r w:rsidR="002036BD" w:rsidRPr="005A097B">
        <w:rPr>
          <w:rFonts w:ascii="y7tir" w:eastAsiaTheme="minorEastAsia" w:hAnsi="y7tir" w:cs="y7tir"/>
        </w:rPr>
        <w:tab/>
      </w:r>
      <w:r w:rsidRPr="005A097B">
        <w:rPr>
          <w:rFonts w:ascii="y7tir" w:eastAsiaTheme="minorEastAsia" w:hAnsi="y7tir" w:cs="y7tir"/>
        </w:rPr>
        <w:t xml:space="preserve">Generate offspring </w:t>
      </w:r>
      <m:oMath>
        <m:sSub>
          <m:sSubPr>
            <m:ctrlPr>
              <w:rPr>
                <w:rFonts w:ascii="Cambria Math" w:eastAsiaTheme="minorEastAsia" w:hAnsi="Cambria Math" w:cs="mmatii"/>
                <w:i/>
              </w:rPr>
            </m:ctrlPr>
          </m:sSubPr>
          <m:e>
            <m:r>
              <w:rPr>
                <w:rFonts w:ascii="Cambria Math" w:eastAsiaTheme="minorEastAsia" w:hAnsi="Cambria Math" w:cs="mmatii"/>
              </w:rPr>
              <m:t>C</m:t>
            </m:r>
          </m:e>
          <m:sub>
            <m:r>
              <w:rPr>
                <w:rFonts w:ascii="Cambria Math" w:eastAsiaTheme="minorEastAsia" w:hAnsi="Cambria Math" w:cs="mmatii"/>
              </w:rPr>
              <m:t>1</m:t>
            </m:r>
          </m:sub>
        </m:sSub>
        <m:r>
          <w:rPr>
            <w:rFonts w:ascii="Cambria Math" w:eastAsiaTheme="minorEastAsia" w:hAnsi="Cambria Math" w:cs="mmatii"/>
          </w:rPr>
          <m:t xml:space="preserve"> </m:t>
        </m:r>
        <m:r>
          <m:rPr>
            <m:sty m:val="p"/>
          </m:rPr>
          <w:rPr>
            <w:rFonts w:ascii="Cambria Math" w:eastAsiaTheme="minorEastAsia" w:hAnsi="Cambria Math" w:cs="mmatii"/>
          </w:rPr>
          <m:t>and</m:t>
        </m:r>
        <m:r>
          <w:rPr>
            <w:rFonts w:ascii="Cambria Math" w:eastAsiaTheme="minorEastAsia" w:hAnsi="Cambria Math" w:cs="mmatii"/>
          </w:rPr>
          <m:t xml:space="preserve"> </m:t>
        </m:r>
        <m:sSub>
          <m:sSubPr>
            <m:ctrlPr>
              <w:rPr>
                <w:rFonts w:ascii="Cambria Math" w:eastAsiaTheme="minorEastAsia" w:hAnsi="Cambria Math" w:cs="mmatii"/>
                <w:i/>
              </w:rPr>
            </m:ctrlPr>
          </m:sSubPr>
          <m:e>
            <m:r>
              <w:rPr>
                <w:rFonts w:ascii="Cambria Math" w:eastAsiaTheme="minorEastAsia" w:hAnsi="Cambria Math" w:cs="mmatii"/>
              </w:rPr>
              <m:t>C</m:t>
            </m:r>
          </m:e>
          <m:sub>
            <m:r>
              <w:rPr>
                <w:rFonts w:ascii="Cambria Math" w:eastAsiaTheme="minorEastAsia" w:hAnsi="Cambria Math" w:cs="mmatii"/>
              </w:rPr>
              <m:t>2</m:t>
            </m:r>
          </m:sub>
        </m:sSub>
      </m:oMath>
      <w:r w:rsidRPr="005A097B">
        <w:rPr>
          <w:rFonts w:ascii="mmatii" w:eastAsiaTheme="minorEastAsia" w:hAnsi="mmatii" w:cs="mmatii"/>
        </w:rPr>
        <w:t xml:space="preserve"> </w:t>
      </w:r>
      <w:r w:rsidRPr="005A097B">
        <w:rPr>
          <w:rFonts w:ascii="y7tir" w:eastAsiaTheme="minorEastAsia" w:hAnsi="y7tir" w:cs="y7tir"/>
        </w:rPr>
        <w:t>from</w:t>
      </w:r>
      <m:oMath>
        <m:r>
          <w:rPr>
            <w:rFonts w:ascii="Cambria Math" w:eastAsiaTheme="minorEastAsia" w:hAnsi="Cambria Math" w:cs="mmatii"/>
          </w:rPr>
          <m:t xml:space="preserve"> </m:t>
        </m:r>
        <m:sSub>
          <m:sSubPr>
            <m:ctrlPr>
              <w:rPr>
                <w:rFonts w:ascii="Cambria Math" w:eastAsiaTheme="minorEastAsia" w:hAnsi="Cambria Math" w:cs="mmatii"/>
                <w:i/>
              </w:rPr>
            </m:ctrlPr>
          </m:sSubPr>
          <m:e>
            <m:r>
              <w:rPr>
                <w:rFonts w:ascii="Cambria Math" w:eastAsiaTheme="minorEastAsia" w:hAnsi="Cambria Math" w:cs="mmatii"/>
              </w:rPr>
              <m:t>P</m:t>
            </m:r>
          </m:e>
          <m:sub>
            <m:r>
              <w:rPr>
                <w:rFonts w:ascii="Cambria Math" w:eastAsiaTheme="minorEastAsia" w:hAnsi="Cambria Math" w:cs="mmatii"/>
              </w:rPr>
              <m:t>1</m:t>
            </m:r>
          </m:sub>
        </m:sSub>
      </m:oMath>
      <w:r w:rsidRPr="005A097B">
        <w:rPr>
          <w:rFonts w:ascii="y7tir" w:eastAsiaTheme="minorEastAsia" w:hAnsi="y7tir" w:cs="y7tir" w:hint="eastAsia"/>
        </w:rPr>
        <w:t xml:space="preserve"> </w:t>
      </w:r>
      <w:r w:rsidRPr="005A097B">
        <w:rPr>
          <w:rFonts w:ascii="y7tir" w:eastAsiaTheme="minorEastAsia" w:hAnsi="y7tir" w:cs="y7tir"/>
        </w:rPr>
        <w:t xml:space="preserve">and </w:t>
      </w:r>
      <m:oMath>
        <m:sSub>
          <m:sSubPr>
            <m:ctrlPr>
              <w:rPr>
                <w:rFonts w:ascii="Cambria Math" w:eastAsiaTheme="minorEastAsia" w:hAnsi="Cambria Math" w:cs="mmatii"/>
                <w:i/>
              </w:rPr>
            </m:ctrlPr>
          </m:sSubPr>
          <m:e>
            <m:r>
              <w:rPr>
                <w:rFonts w:ascii="Cambria Math" w:eastAsiaTheme="minorEastAsia" w:hAnsi="Cambria Math" w:cs="mmatii"/>
              </w:rPr>
              <m:t>P</m:t>
            </m:r>
          </m:e>
          <m:sub>
            <m:r>
              <w:rPr>
                <w:rFonts w:ascii="Cambria Math" w:eastAsiaTheme="minorEastAsia" w:hAnsi="Cambria Math" w:cs="mmatii"/>
              </w:rPr>
              <m:t>2</m:t>
            </m:r>
          </m:sub>
        </m:sSub>
      </m:oMath>
      <w:r w:rsidRPr="005A097B">
        <w:rPr>
          <w:rFonts w:ascii="y7tir" w:eastAsiaTheme="minorEastAsia" w:hAnsi="y7tir" w:cs="y7tir"/>
        </w:rPr>
        <w:t xml:space="preserve"> (</w:t>
      </w:r>
      <w:r w:rsidR="001E143D" w:rsidRPr="005A097B">
        <w:rPr>
          <w:rFonts w:ascii="y7tir" w:eastAsiaTheme="minorEastAsia" w:hAnsi="y7tir" w:cs="y7tir"/>
        </w:rPr>
        <w:t xml:space="preserve">ordered </w:t>
      </w:r>
      <w:r w:rsidRPr="005A097B">
        <w:rPr>
          <w:rFonts w:ascii="y7tir" w:eastAsiaTheme="minorEastAsia" w:hAnsi="y7tir" w:cs="y7tir"/>
        </w:rPr>
        <w:t>crossover)</w:t>
      </w:r>
    </w:p>
    <w:p w14:paraId="660E33DD" w14:textId="3881A54F" w:rsidR="003A0E67" w:rsidRPr="005A097B" w:rsidRDefault="003A0E67" w:rsidP="00204E4C">
      <w:pPr>
        <w:widowControl w:val="0"/>
        <w:autoSpaceDE w:val="0"/>
        <w:autoSpaceDN w:val="0"/>
        <w:adjustRightInd w:val="0"/>
        <w:snapToGrid w:val="0"/>
        <w:rPr>
          <w:rFonts w:ascii="y7tir" w:eastAsiaTheme="minorEastAsia" w:hAnsi="y7tir" w:cs="y7tir"/>
        </w:rPr>
      </w:pPr>
      <w:r w:rsidRPr="005A097B">
        <w:rPr>
          <w:rFonts w:ascii="y7tir" w:eastAsiaTheme="minorEastAsia" w:hAnsi="y7tir" w:cs="y7tir"/>
        </w:rPr>
        <w:t>5:</w:t>
      </w:r>
      <w:r w:rsidR="002036BD" w:rsidRPr="005A097B">
        <w:rPr>
          <w:rFonts w:ascii="y7tir" w:eastAsiaTheme="minorEastAsia" w:hAnsi="y7tir" w:cs="y7tir"/>
        </w:rPr>
        <w:tab/>
      </w:r>
      <w:r w:rsidRPr="005A097B">
        <w:rPr>
          <w:rFonts w:ascii="y7tir" w:eastAsiaTheme="minorEastAsia" w:hAnsi="y7tir" w:cs="y7tir"/>
        </w:rPr>
        <w:t xml:space="preserve">Educate offspring </w:t>
      </w:r>
      <m:oMath>
        <m:sSub>
          <m:sSubPr>
            <m:ctrlPr>
              <w:rPr>
                <w:rFonts w:ascii="Cambria Math" w:eastAsiaTheme="minorEastAsia" w:hAnsi="Cambria Math" w:cs="mmatii"/>
                <w:i/>
              </w:rPr>
            </m:ctrlPr>
          </m:sSubPr>
          <m:e>
            <m:r>
              <w:rPr>
                <w:rFonts w:ascii="Cambria Math" w:eastAsiaTheme="minorEastAsia" w:hAnsi="Cambria Math" w:cs="mmatii"/>
              </w:rPr>
              <m:t>C</m:t>
            </m:r>
          </m:e>
          <m:sub>
            <m:r>
              <w:rPr>
                <w:rFonts w:ascii="Cambria Math" w:eastAsiaTheme="minorEastAsia" w:hAnsi="Cambria Math" w:cs="mmatii"/>
              </w:rPr>
              <m:t>1</m:t>
            </m:r>
          </m:sub>
        </m:sSub>
        <m:r>
          <w:rPr>
            <w:rFonts w:ascii="Cambria Math" w:eastAsiaTheme="minorEastAsia" w:hAnsi="Cambria Math" w:cs="mmatii"/>
          </w:rPr>
          <m:t xml:space="preserve"> </m:t>
        </m:r>
        <m:r>
          <m:rPr>
            <m:sty m:val="p"/>
          </m:rPr>
          <w:rPr>
            <w:rFonts w:ascii="Cambria Math" w:eastAsiaTheme="minorEastAsia" w:hAnsi="Cambria Math" w:cs="mmatii"/>
          </w:rPr>
          <m:t>and</m:t>
        </m:r>
        <m:r>
          <w:rPr>
            <w:rFonts w:ascii="Cambria Math" w:eastAsiaTheme="minorEastAsia" w:hAnsi="Cambria Math" w:cs="mmatii"/>
          </w:rPr>
          <m:t xml:space="preserve"> </m:t>
        </m:r>
        <m:sSub>
          <m:sSubPr>
            <m:ctrlPr>
              <w:rPr>
                <w:rFonts w:ascii="Cambria Math" w:eastAsiaTheme="minorEastAsia" w:hAnsi="Cambria Math" w:cs="mmatii"/>
                <w:i/>
              </w:rPr>
            </m:ctrlPr>
          </m:sSubPr>
          <m:e>
            <m:r>
              <w:rPr>
                <w:rFonts w:ascii="Cambria Math" w:eastAsiaTheme="minorEastAsia" w:hAnsi="Cambria Math" w:cs="mmatii"/>
              </w:rPr>
              <m:t>C</m:t>
            </m:r>
          </m:e>
          <m:sub>
            <m:r>
              <w:rPr>
                <w:rFonts w:ascii="Cambria Math" w:eastAsiaTheme="minorEastAsia" w:hAnsi="Cambria Math" w:cs="mmatii"/>
              </w:rPr>
              <m:t>2</m:t>
            </m:r>
          </m:sub>
        </m:sSub>
      </m:oMath>
      <w:r w:rsidRPr="005A097B">
        <w:rPr>
          <w:rFonts w:ascii="mmatii" w:eastAsiaTheme="minorEastAsia" w:hAnsi="mmatii" w:cs="mmatii"/>
        </w:rPr>
        <w:t xml:space="preserve"> </w:t>
      </w:r>
      <w:r w:rsidRPr="005A097B">
        <w:rPr>
          <w:rFonts w:ascii="y7tir" w:eastAsiaTheme="minorEastAsia" w:hAnsi="y7tir" w:cs="y7tir"/>
        </w:rPr>
        <w:t>(local search procedure)</w:t>
      </w:r>
    </w:p>
    <w:p w14:paraId="49E88724" w14:textId="01BAF84F" w:rsidR="003A0E67" w:rsidRPr="005A097B" w:rsidRDefault="003A0E67" w:rsidP="00204E4C">
      <w:pPr>
        <w:widowControl w:val="0"/>
        <w:autoSpaceDE w:val="0"/>
        <w:autoSpaceDN w:val="0"/>
        <w:adjustRightInd w:val="0"/>
        <w:snapToGrid w:val="0"/>
        <w:ind w:left="440" w:hangingChars="200" w:hanging="440"/>
        <w:rPr>
          <w:rFonts w:ascii="y7tir" w:eastAsiaTheme="minorEastAsia" w:hAnsi="y7tir" w:cs="y7tir"/>
          <w:i/>
        </w:rPr>
      </w:pPr>
      <w:r w:rsidRPr="005A097B">
        <w:rPr>
          <w:rFonts w:ascii="y7tir" w:eastAsiaTheme="minorEastAsia" w:hAnsi="y7tir" w:cs="y7tir"/>
        </w:rPr>
        <w:t>6:</w:t>
      </w:r>
      <w:r w:rsidR="00534623" w:rsidRPr="005A097B">
        <w:rPr>
          <w:rFonts w:ascii="y7tir" w:eastAsiaTheme="minorEastAsia" w:hAnsi="y7tir" w:cs="y7tir"/>
          <w:b/>
        </w:rPr>
        <w:tab/>
      </w:r>
      <w:r w:rsidRPr="005A097B">
        <w:rPr>
          <w:rFonts w:ascii="y7tib" w:eastAsiaTheme="minorEastAsia" w:hAnsi="y7tib" w:cs="y7tib"/>
          <w:b/>
        </w:rPr>
        <w:t>if</w:t>
      </w:r>
      <w:r w:rsidRPr="005A097B">
        <w:rPr>
          <w:rFonts w:ascii="y7tib" w:eastAsiaTheme="minorEastAsia" w:hAnsi="y7tib" w:cs="y7tib"/>
        </w:rPr>
        <w:t xml:space="preserve"> </w:t>
      </w:r>
      <m:oMath>
        <m:sSub>
          <m:sSubPr>
            <m:ctrlPr>
              <w:rPr>
                <w:rFonts w:ascii="Cambria Math" w:eastAsiaTheme="minorEastAsia" w:hAnsi="Cambria Math" w:cs="mmatii"/>
                <w:i/>
              </w:rPr>
            </m:ctrlPr>
          </m:sSubPr>
          <m:e>
            <m:r>
              <w:rPr>
                <w:rFonts w:ascii="Cambria Math" w:eastAsiaTheme="minorEastAsia" w:hAnsi="Cambria Math" w:cs="mmatii"/>
              </w:rPr>
              <m:t>C</m:t>
            </m:r>
          </m:e>
          <m:sub>
            <m:r>
              <w:rPr>
                <w:rFonts w:ascii="Cambria Math" w:eastAsiaTheme="minorEastAsia" w:hAnsi="Cambria Math" w:cs="mmatii"/>
              </w:rPr>
              <m:t>i</m:t>
            </m:r>
          </m:sub>
        </m:sSub>
        <m:r>
          <w:rPr>
            <w:rFonts w:ascii="Cambria Math" w:eastAsiaTheme="minorEastAsia" w:hAnsi="Cambria Math" w:cs="mmatii"/>
          </w:rPr>
          <m:t xml:space="preserve"> , i=1, 2</m:t>
        </m:r>
      </m:oMath>
      <w:r w:rsidRPr="005A097B">
        <w:rPr>
          <w:rFonts w:ascii="mmatii" w:eastAsiaTheme="minorEastAsia" w:hAnsi="mmatii" w:cs="mmatii"/>
        </w:rPr>
        <w:t xml:space="preserve"> </w:t>
      </w:r>
      <w:r w:rsidRPr="005A097B">
        <w:rPr>
          <w:rFonts w:ascii="y7tir" w:eastAsiaTheme="minorEastAsia" w:hAnsi="y7tir" w:cs="y7tir"/>
        </w:rPr>
        <w:t xml:space="preserve">is infeasible, </w:t>
      </w:r>
      <w:r w:rsidRPr="005A097B">
        <w:rPr>
          <w:rFonts w:ascii="y7tib" w:eastAsiaTheme="minorEastAsia" w:hAnsi="y7tib" w:cs="y7tib"/>
          <w:b/>
        </w:rPr>
        <w:t>then</w:t>
      </w:r>
      <w:r w:rsidRPr="005A097B">
        <w:rPr>
          <w:rFonts w:ascii="y7tib" w:eastAsiaTheme="minorEastAsia" w:hAnsi="y7tib" w:cs="y7tib"/>
        </w:rPr>
        <w:t xml:space="preserve"> </w:t>
      </w:r>
      <w:r w:rsidRPr="005A097B">
        <w:rPr>
          <w:rFonts w:ascii="y7tir" w:eastAsiaTheme="minorEastAsia" w:hAnsi="y7tir" w:cs="y7tir"/>
        </w:rPr>
        <w:t>insert</w:t>
      </w:r>
      <w:r w:rsidR="00425310" w:rsidRPr="005A097B">
        <w:rPr>
          <w:rFonts w:ascii="y7tir" w:eastAsiaTheme="minorEastAsia" w:hAnsi="y7tir" w:cs="y7tir"/>
        </w:rPr>
        <w:t xml:space="preserve"> it</w:t>
      </w:r>
      <m:oMath>
        <m:r>
          <w:rPr>
            <w:rFonts w:ascii="Cambria Math" w:eastAsiaTheme="minorEastAsia" w:hAnsi="Cambria Math" w:cs="mmatii"/>
          </w:rPr>
          <m:t xml:space="preserve"> </m:t>
        </m:r>
      </m:oMath>
      <w:r w:rsidRPr="005A097B">
        <w:rPr>
          <w:rFonts w:ascii="y7tir" w:eastAsiaTheme="minorEastAsia" w:hAnsi="y7tir" w:cs="y7tir"/>
        </w:rPr>
        <w:t xml:space="preserve">into infeasible subpopulation; repair with probability </w:t>
      </w:r>
      <m:oMath>
        <m:sSub>
          <m:sSubPr>
            <m:ctrlPr>
              <w:rPr>
                <w:rFonts w:ascii="Cambria Math" w:eastAsiaTheme="minorEastAsia" w:hAnsi="Cambria Math" w:cs="mmatii"/>
                <w:i/>
              </w:rPr>
            </m:ctrlPr>
          </m:sSubPr>
          <m:e>
            <m:r>
              <w:rPr>
                <w:rFonts w:ascii="Cambria Math" w:eastAsiaTheme="minorEastAsia" w:hAnsi="Cambria Math" w:cs="mmatii"/>
              </w:rPr>
              <m:t>P</m:t>
            </m:r>
          </m:e>
          <m:sub>
            <m:r>
              <w:rPr>
                <w:rFonts w:ascii="Cambria Math" w:eastAsiaTheme="minorEastAsia" w:hAnsi="Cambria Math" w:cs="mmatii"/>
              </w:rPr>
              <m:t>repair</m:t>
            </m:r>
          </m:sub>
        </m:sSub>
      </m:oMath>
    </w:p>
    <w:p w14:paraId="78955275" w14:textId="50A74A65" w:rsidR="003A0E67" w:rsidRPr="005A097B" w:rsidRDefault="003A0E67" w:rsidP="00204E4C">
      <w:pPr>
        <w:widowControl w:val="0"/>
        <w:autoSpaceDE w:val="0"/>
        <w:autoSpaceDN w:val="0"/>
        <w:adjustRightInd w:val="0"/>
        <w:snapToGrid w:val="0"/>
        <w:rPr>
          <w:rFonts w:ascii="y7tir" w:eastAsiaTheme="minorEastAsia" w:hAnsi="y7tir" w:cs="y7tir"/>
        </w:rPr>
      </w:pPr>
      <w:r w:rsidRPr="005A097B">
        <w:rPr>
          <w:rFonts w:ascii="y7tir" w:eastAsiaTheme="minorEastAsia" w:hAnsi="y7tir" w:cs="y7tir"/>
        </w:rPr>
        <w:t xml:space="preserve">7: </w:t>
      </w:r>
      <w:r w:rsidR="00534623" w:rsidRPr="005A097B">
        <w:rPr>
          <w:rFonts w:ascii="y7tir" w:eastAsiaTheme="minorEastAsia" w:hAnsi="y7tir" w:cs="y7tir"/>
        </w:rPr>
        <w:tab/>
      </w:r>
      <w:r w:rsidRPr="005A097B">
        <w:rPr>
          <w:rFonts w:ascii="y7tib" w:eastAsiaTheme="minorEastAsia" w:hAnsi="y7tib" w:cs="y7tib"/>
          <w:b/>
        </w:rPr>
        <w:t>if</w:t>
      </w:r>
      <w:r w:rsidRPr="005A097B">
        <w:rPr>
          <w:rFonts w:ascii="y7tib" w:eastAsiaTheme="minorEastAsia" w:hAnsi="y7tib" w:cs="y7tib"/>
        </w:rPr>
        <w:t xml:space="preserve"> </w:t>
      </w:r>
      <m:oMath>
        <m:sSub>
          <m:sSubPr>
            <m:ctrlPr>
              <w:rPr>
                <w:rFonts w:ascii="Cambria Math" w:eastAsiaTheme="minorEastAsia" w:hAnsi="Cambria Math" w:cs="mmatii"/>
                <w:i/>
              </w:rPr>
            </m:ctrlPr>
          </m:sSubPr>
          <m:e>
            <m:r>
              <w:rPr>
                <w:rFonts w:ascii="Cambria Math" w:eastAsiaTheme="minorEastAsia" w:hAnsi="Cambria Math" w:cs="mmatii"/>
              </w:rPr>
              <m:t>C</m:t>
            </m:r>
          </m:e>
          <m:sub>
            <m:r>
              <w:rPr>
                <w:rFonts w:ascii="Cambria Math" w:eastAsiaTheme="minorEastAsia" w:hAnsi="Cambria Math" w:cs="mmatii"/>
              </w:rPr>
              <m:t>i</m:t>
            </m:r>
          </m:sub>
        </m:sSub>
        <m:r>
          <w:rPr>
            <w:rFonts w:ascii="Cambria Math" w:eastAsiaTheme="minorEastAsia" w:hAnsi="Cambria Math" w:cs="mmatii"/>
          </w:rPr>
          <m:t xml:space="preserve"> , i=1, 2</m:t>
        </m:r>
      </m:oMath>
      <w:r w:rsidR="00941EE2" w:rsidRPr="005A097B">
        <w:rPr>
          <w:rFonts w:ascii="mmatii" w:eastAsiaTheme="minorEastAsia" w:hAnsi="mmatii" w:cs="mmatii"/>
        </w:rPr>
        <w:t xml:space="preserve"> </w:t>
      </w:r>
      <w:r w:rsidRPr="005A097B">
        <w:rPr>
          <w:rFonts w:ascii="y7tir" w:eastAsiaTheme="minorEastAsia" w:hAnsi="y7tir" w:cs="y7tir"/>
        </w:rPr>
        <w:t xml:space="preserve">is feasible, </w:t>
      </w:r>
      <w:r w:rsidRPr="005A097B">
        <w:rPr>
          <w:rFonts w:ascii="y7tib" w:eastAsiaTheme="minorEastAsia" w:hAnsi="y7tib" w:cs="y7tib"/>
          <w:b/>
        </w:rPr>
        <w:t>then</w:t>
      </w:r>
      <w:r w:rsidRPr="005A097B">
        <w:rPr>
          <w:rFonts w:ascii="y7tib" w:eastAsiaTheme="minorEastAsia" w:hAnsi="y7tib" w:cs="y7tib"/>
        </w:rPr>
        <w:t xml:space="preserve"> </w:t>
      </w:r>
      <w:r w:rsidRPr="005A097B">
        <w:rPr>
          <w:rFonts w:ascii="y7tir" w:eastAsiaTheme="minorEastAsia" w:hAnsi="y7tir" w:cs="y7tir"/>
        </w:rPr>
        <w:t>insert</w:t>
      </w:r>
      <w:r w:rsidR="00425310" w:rsidRPr="005A097B">
        <w:rPr>
          <w:rFonts w:ascii="y7tir" w:eastAsiaTheme="minorEastAsia" w:hAnsi="y7tir" w:cs="y7tir"/>
        </w:rPr>
        <w:t xml:space="preserve"> it</w:t>
      </w:r>
      <w:r w:rsidRPr="005A097B">
        <w:rPr>
          <w:rFonts w:ascii="mmatii" w:eastAsiaTheme="minorEastAsia" w:hAnsi="mmatii" w:cs="mmatii"/>
        </w:rPr>
        <w:t xml:space="preserve"> </w:t>
      </w:r>
      <w:r w:rsidRPr="005A097B">
        <w:rPr>
          <w:rFonts w:ascii="y7tir" w:eastAsiaTheme="minorEastAsia" w:hAnsi="y7tir" w:cs="y7tir"/>
        </w:rPr>
        <w:t>into feasible subpopulation</w:t>
      </w:r>
    </w:p>
    <w:p w14:paraId="13893F4E" w14:textId="1C2704A8" w:rsidR="003A0E67" w:rsidRPr="005A097B" w:rsidRDefault="003A0E67" w:rsidP="00204E4C">
      <w:pPr>
        <w:widowControl w:val="0"/>
        <w:autoSpaceDE w:val="0"/>
        <w:autoSpaceDN w:val="0"/>
        <w:adjustRightInd w:val="0"/>
        <w:snapToGrid w:val="0"/>
        <w:rPr>
          <w:rFonts w:ascii="y7tir" w:eastAsiaTheme="minorEastAsia" w:hAnsi="y7tir" w:cs="y7tir"/>
        </w:rPr>
      </w:pPr>
      <w:r w:rsidRPr="005A097B">
        <w:rPr>
          <w:rFonts w:ascii="y7tir" w:eastAsiaTheme="minorEastAsia" w:hAnsi="y7tir" w:cs="y7tir"/>
        </w:rPr>
        <w:t xml:space="preserve">8: </w:t>
      </w:r>
      <w:r w:rsidR="00534623" w:rsidRPr="005A097B">
        <w:rPr>
          <w:rFonts w:ascii="y7tir" w:eastAsiaTheme="minorEastAsia" w:hAnsi="y7tir" w:cs="y7tir"/>
        </w:rPr>
        <w:tab/>
      </w:r>
      <w:r w:rsidRPr="005A097B">
        <w:rPr>
          <w:rFonts w:ascii="y7tib" w:eastAsiaTheme="minorEastAsia" w:hAnsi="y7tib" w:cs="y7tib"/>
          <w:b/>
        </w:rPr>
        <w:t>if</w:t>
      </w:r>
      <w:r w:rsidRPr="005A097B">
        <w:rPr>
          <w:rFonts w:ascii="y7tib" w:eastAsiaTheme="minorEastAsia" w:hAnsi="y7tib" w:cs="y7tib"/>
        </w:rPr>
        <w:t xml:space="preserve"> </w:t>
      </w:r>
      <w:r w:rsidRPr="005A097B">
        <w:rPr>
          <w:rFonts w:ascii="y7tii" w:eastAsiaTheme="minorEastAsia" w:hAnsi="y7tii" w:cs="y7tii"/>
          <w:i/>
        </w:rPr>
        <w:t xml:space="preserve">maximum subpopulation size </w:t>
      </w:r>
      <w:r w:rsidR="00EF0B65">
        <w:rPr>
          <w:rFonts w:ascii="y7tii" w:eastAsiaTheme="minorEastAsia" w:hAnsi="y7tii" w:cs="y7tii"/>
          <w:i/>
        </w:rPr>
        <w:t xml:space="preserve">is </w:t>
      </w:r>
      <w:r w:rsidRPr="005A097B">
        <w:rPr>
          <w:rFonts w:ascii="y7tii" w:eastAsiaTheme="minorEastAsia" w:hAnsi="y7tii" w:cs="y7tii"/>
          <w:i/>
        </w:rPr>
        <w:t>reached</w:t>
      </w:r>
      <w:r w:rsidRPr="005A097B">
        <w:rPr>
          <w:rFonts w:ascii="y7tir" w:eastAsiaTheme="minorEastAsia" w:hAnsi="y7tir" w:cs="y7tir"/>
        </w:rPr>
        <w:t xml:space="preserve">, </w:t>
      </w:r>
      <w:r w:rsidRPr="005A097B">
        <w:rPr>
          <w:rFonts w:ascii="y7tib" w:eastAsiaTheme="minorEastAsia" w:hAnsi="y7tib" w:cs="y7tib"/>
          <w:b/>
        </w:rPr>
        <w:t>then</w:t>
      </w:r>
      <w:r w:rsidRPr="005A097B">
        <w:rPr>
          <w:rFonts w:ascii="y7tib" w:eastAsiaTheme="minorEastAsia" w:hAnsi="y7tib" w:cs="y7tib"/>
        </w:rPr>
        <w:t xml:space="preserve"> </w:t>
      </w:r>
      <w:r w:rsidRPr="005A097B">
        <w:rPr>
          <w:rFonts w:ascii="y7tir" w:eastAsiaTheme="minorEastAsia" w:hAnsi="y7tir" w:cs="y7tir"/>
        </w:rPr>
        <w:t>select survivors</w:t>
      </w:r>
    </w:p>
    <w:p w14:paraId="134E3CED" w14:textId="11A17016" w:rsidR="003A0E67" w:rsidRPr="005A097B" w:rsidRDefault="003A0E67" w:rsidP="00204E4C">
      <w:pPr>
        <w:widowControl w:val="0"/>
        <w:autoSpaceDE w:val="0"/>
        <w:autoSpaceDN w:val="0"/>
        <w:adjustRightInd w:val="0"/>
        <w:snapToGrid w:val="0"/>
        <w:rPr>
          <w:rFonts w:ascii="y7tir" w:eastAsiaTheme="minorEastAsia" w:hAnsi="y7tir" w:cs="y7tir"/>
        </w:rPr>
      </w:pPr>
      <w:r w:rsidRPr="005A097B">
        <w:rPr>
          <w:rFonts w:ascii="y7tir" w:eastAsiaTheme="minorEastAsia" w:hAnsi="y7tir" w:cs="y7tir"/>
        </w:rPr>
        <w:t xml:space="preserve">9: </w:t>
      </w:r>
      <w:r w:rsidR="00534623" w:rsidRPr="005A097B">
        <w:rPr>
          <w:rFonts w:ascii="y7tir" w:eastAsiaTheme="minorEastAsia" w:hAnsi="y7tir" w:cs="y7tir"/>
        </w:rPr>
        <w:tab/>
      </w:r>
      <w:r w:rsidRPr="005A097B">
        <w:rPr>
          <w:rFonts w:ascii="y7tib" w:eastAsiaTheme="minorEastAsia" w:hAnsi="y7tib" w:cs="y7tib"/>
          <w:b/>
        </w:rPr>
        <w:t>if</w:t>
      </w:r>
      <w:r w:rsidRPr="005A097B">
        <w:rPr>
          <w:rFonts w:ascii="y7tib" w:eastAsiaTheme="minorEastAsia" w:hAnsi="y7tib" w:cs="y7tib"/>
        </w:rPr>
        <w:t xml:space="preserve"> </w:t>
      </w:r>
      <w:r w:rsidR="003B40CC" w:rsidRPr="00541894">
        <w:rPr>
          <w:rFonts w:ascii="y7tib" w:eastAsiaTheme="minorEastAsia" w:hAnsi="y7tib" w:cs="y7tib"/>
          <w:i/>
        </w:rPr>
        <w:t>the</w:t>
      </w:r>
      <w:r w:rsidR="003B40CC">
        <w:rPr>
          <w:rFonts w:ascii="y7tib" w:eastAsiaTheme="minorEastAsia" w:hAnsi="y7tib" w:cs="y7tib"/>
        </w:rPr>
        <w:t xml:space="preserve"> </w:t>
      </w:r>
      <w:r w:rsidRPr="005A097B">
        <w:rPr>
          <w:rFonts w:ascii="y7tii" w:eastAsiaTheme="minorEastAsia" w:hAnsi="y7tii" w:cs="y7tii"/>
          <w:i/>
        </w:rPr>
        <w:t xml:space="preserve">best solution </w:t>
      </w:r>
      <w:r w:rsidR="00EF0B65">
        <w:rPr>
          <w:rFonts w:ascii="y7tii" w:eastAsiaTheme="minorEastAsia" w:hAnsi="y7tii" w:cs="y7tii"/>
          <w:i/>
        </w:rPr>
        <w:t xml:space="preserve">is </w:t>
      </w:r>
      <w:r w:rsidRPr="005A097B">
        <w:rPr>
          <w:rFonts w:ascii="y7tii" w:eastAsiaTheme="minorEastAsia" w:hAnsi="y7tii" w:cs="y7tii"/>
          <w:i/>
        </w:rPr>
        <w:t xml:space="preserve">not improved for </w:t>
      </w:r>
      <m:oMath>
        <m:sSub>
          <m:sSubPr>
            <m:ctrlPr>
              <w:rPr>
                <w:rFonts w:ascii="Cambria Math" w:eastAsiaTheme="minorEastAsia" w:hAnsi="Cambria Math" w:cs="y7tii"/>
                <w:i/>
              </w:rPr>
            </m:ctrlPr>
          </m:sSubPr>
          <m:e>
            <m:r>
              <w:rPr>
                <w:rFonts w:ascii="Cambria Math" w:eastAsiaTheme="minorEastAsia" w:hAnsi="Cambria Math" w:cs="y7tii"/>
              </w:rPr>
              <m:t>It</m:t>
            </m:r>
          </m:e>
          <m:sub>
            <m:r>
              <w:rPr>
                <w:rFonts w:ascii="Cambria Math" w:eastAsiaTheme="minorEastAsia" w:hAnsi="Cambria Math" w:cs="y7tii"/>
              </w:rPr>
              <m:t>div</m:t>
            </m:r>
          </m:sub>
        </m:sSub>
      </m:oMath>
      <w:r w:rsidRPr="005A097B">
        <w:rPr>
          <w:rFonts w:ascii="y7tir" w:eastAsiaTheme="minorEastAsia" w:hAnsi="y7tir" w:cs="y7tir"/>
          <w:i/>
        </w:rPr>
        <w:t xml:space="preserve"> </w:t>
      </w:r>
      <w:r w:rsidRPr="005A097B">
        <w:rPr>
          <w:rFonts w:ascii="y7tii" w:eastAsiaTheme="minorEastAsia" w:hAnsi="y7tii" w:cs="y7tii"/>
          <w:i/>
        </w:rPr>
        <w:t>iterations</w:t>
      </w:r>
      <w:r w:rsidRPr="005A097B">
        <w:rPr>
          <w:rFonts w:ascii="y7tir" w:eastAsiaTheme="minorEastAsia" w:hAnsi="y7tir" w:cs="y7tir"/>
        </w:rPr>
        <w:t xml:space="preserve">, </w:t>
      </w:r>
      <w:r w:rsidRPr="005A097B">
        <w:rPr>
          <w:rFonts w:ascii="y7tib" w:eastAsiaTheme="minorEastAsia" w:hAnsi="y7tib" w:cs="y7tib"/>
          <w:b/>
        </w:rPr>
        <w:t>then</w:t>
      </w:r>
      <w:r w:rsidRPr="005A097B">
        <w:rPr>
          <w:rFonts w:ascii="y7tib" w:eastAsiaTheme="minorEastAsia" w:hAnsi="y7tib" w:cs="y7tib"/>
        </w:rPr>
        <w:t xml:space="preserve"> </w:t>
      </w:r>
      <w:r w:rsidRPr="005A097B">
        <w:rPr>
          <w:rFonts w:ascii="y7tir" w:eastAsiaTheme="minorEastAsia" w:hAnsi="y7tir" w:cs="y7tir"/>
        </w:rPr>
        <w:t>diversify population</w:t>
      </w:r>
    </w:p>
    <w:p w14:paraId="3B83FC4E" w14:textId="6F118140" w:rsidR="003A0E67" w:rsidRPr="005A097B" w:rsidRDefault="003A0E67" w:rsidP="00204E4C">
      <w:pPr>
        <w:widowControl w:val="0"/>
        <w:autoSpaceDE w:val="0"/>
        <w:autoSpaceDN w:val="0"/>
        <w:adjustRightInd w:val="0"/>
        <w:snapToGrid w:val="0"/>
        <w:rPr>
          <w:rFonts w:ascii="y7tir" w:eastAsiaTheme="minorEastAsia" w:hAnsi="y7tir" w:cs="y7tir"/>
        </w:rPr>
      </w:pPr>
      <w:r w:rsidRPr="005A097B">
        <w:rPr>
          <w:rFonts w:ascii="y7tir" w:eastAsiaTheme="minorEastAsia" w:hAnsi="y7tir" w:cs="y7tir"/>
        </w:rPr>
        <w:t>10:</w:t>
      </w:r>
      <w:r w:rsidR="00534623" w:rsidRPr="005A097B">
        <w:rPr>
          <w:rFonts w:ascii="y7tir" w:eastAsiaTheme="minorEastAsia" w:hAnsi="y7tir" w:cs="y7tir"/>
        </w:rPr>
        <w:tab/>
      </w:r>
      <w:r w:rsidRPr="005A097B">
        <w:rPr>
          <w:rFonts w:ascii="y7tir" w:eastAsiaTheme="minorEastAsia" w:hAnsi="y7tir" w:cs="y7tir"/>
        </w:rPr>
        <w:t xml:space="preserve">Adjust </w:t>
      </w:r>
      <w:r w:rsidR="003F7872">
        <w:rPr>
          <w:rFonts w:ascii="y7tir" w:eastAsiaTheme="minorEastAsia" w:hAnsi="y7tir" w:cs="y7tir"/>
        </w:rPr>
        <w:t xml:space="preserve">the </w:t>
      </w:r>
      <w:r w:rsidRPr="005A097B">
        <w:rPr>
          <w:rFonts w:ascii="y7tir" w:eastAsiaTheme="minorEastAsia" w:hAnsi="y7tir" w:cs="y7tir"/>
        </w:rPr>
        <w:t>penalty parameters for violating feasibility conditions</w:t>
      </w:r>
    </w:p>
    <w:p w14:paraId="51731C9E" w14:textId="17F1A8F8" w:rsidR="003A0E67" w:rsidRPr="005A097B" w:rsidRDefault="003A0E67" w:rsidP="00204E4C">
      <w:pPr>
        <w:widowControl w:val="0"/>
        <w:snapToGrid w:val="0"/>
        <w:jc w:val="both"/>
        <w:rPr>
          <w:rFonts w:ascii="y7tir" w:eastAsiaTheme="minorEastAsia" w:hAnsi="y7tir" w:cs="y7tir"/>
          <w:b/>
        </w:rPr>
      </w:pPr>
      <w:r w:rsidRPr="005A097B">
        <w:rPr>
          <w:rFonts w:ascii="y7tir" w:eastAsiaTheme="minorEastAsia" w:hAnsi="y7tir" w:cs="y7tir"/>
        </w:rPr>
        <w:t>12:</w:t>
      </w:r>
      <w:r w:rsidR="00534623" w:rsidRPr="005A097B">
        <w:rPr>
          <w:rFonts w:ascii="y7tir" w:eastAsiaTheme="minorEastAsia" w:hAnsi="y7tir" w:cs="y7tir"/>
        </w:rPr>
        <w:t xml:space="preserve"> </w:t>
      </w:r>
      <w:r w:rsidRPr="005A097B">
        <w:rPr>
          <w:rFonts w:ascii="y7tir" w:eastAsiaTheme="minorEastAsia" w:hAnsi="y7tir" w:cs="y7tir"/>
          <w:b/>
        </w:rPr>
        <w:t>end while</w:t>
      </w:r>
    </w:p>
    <w:p w14:paraId="481DC2E6" w14:textId="76A17404" w:rsidR="003A0E67" w:rsidRPr="005A097B" w:rsidRDefault="003A0E67" w:rsidP="00204E4C">
      <w:pPr>
        <w:widowControl w:val="0"/>
        <w:snapToGrid w:val="0"/>
        <w:jc w:val="both"/>
        <w:rPr>
          <w:rFonts w:ascii="Times New Roman" w:hAnsi="Times New Roman"/>
        </w:rPr>
      </w:pPr>
      <w:r w:rsidRPr="005A097B">
        <w:rPr>
          <w:rFonts w:ascii="y7tir" w:eastAsiaTheme="minorEastAsia" w:hAnsi="y7tir" w:cs="y7tir"/>
        </w:rPr>
        <w:t xml:space="preserve">13: Return </w:t>
      </w:r>
      <w:r w:rsidR="00AC1192" w:rsidRPr="005A097B">
        <w:rPr>
          <w:rFonts w:ascii="y7tir" w:eastAsiaTheme="minorEastAsia" w:hAnsi="y7tir" w:cs="y7tir"/>
        </w:rPr>
        <w:t xml:space="preserve">the </w:t>
      </w:r>
      <w:r w:rsidRPr="005A097B">
        <w:rPr>
          <w:rFonts w:ascii="y7tir" w:eastAsiaTheme="minorEastAsia" w:hAnsi="y7tir" w:cs="y7tir"/>
        </w:rPr>
        <w:t>best feasible solution</w:t>
      </w:r>
    </w:p>
    <w:p w14:paraId="6AA38DD2" w14:textId="4B50EE43" w:rsidR="00E44953" w:rsidRPr="005A097B" w:rsidRDefault="00504159" w:rsidP="00204E4C">
      <w:pPr>
        <w:widowControl w:val="0"/>
        <w:autoSpaceDE w:val="0"/>
        <w:autoSpaceDN w:val="0"/>
        <w:adjustRightInd w:val="0"/>
        <w:snapToGrid w:val="0"/>
        <w:ind w:firstLineChars="200" w:firstLine="440"/>
        <w:jc w:val="both"/>
        <w:rPr>
          <w:rFonts w:ascii="y7tir" w:eastAsiaTheme="minorEastAsia" w:hAnsi="y7tir" w:cs="y7tir"/>
        </w:rPr>
      </w:pPr>
      <w:r w:rsidRPr="005A097B">
        <w:rPr>
          <w:rFonts w:ascii="y7tir" w:eastAsiaTheme="minorEastAsia" w:hAnsi="y7tir" w:cs="y7tir"/>
        </w:rPr>
        <w:t xml:space="preserve">The algorithm structure is the same as that given by Vidal et al. (2012, 2013, 2014). The key differences between </w:t>
      </w:r>
      <w:r w:rsidR="00EF0B65">
        <w:rPr>
          <w:rFonts w:ascii="y7tir" w:eastAsiaTheme="minorEastAsia" w:hAnsi="y7tir" w:cs="y7tir"/>
        </w:rPr>
        <w:t xml:space="preserve">the </w:t>
      </w:r>
      <w:r w:rsidRPr="005A097B">
        <w:rPr>
          <w:rFonts w:ascii="y7tir" w:eastAsiaTheme="minorEastAsia" w:hAnsi="y7tir" w:cs="y7tir"/>
        </w:rPr>
        <w:t xml:space="preserve">HGSADC and the hybrid GA </w:t>
      </w:r>
      <w:r w:rsidR="00EF0B65">
        <w:rPr>
          <w:rFonts w:ascii="y7tir" w:eastAsiaTheme="minorEastAsia" w:hAnsi="y7tir" w:cs="y7tir"/>
        </w:rPr>
        <w:t>involve</w:t>
      </w:r>
      <w:r w:rsidRPr="005A097B">
        <w:rPr>
          <w:rFonts w:ascii="y7tir" w:eastAsiaTheme="minorEastAsia" w:hAnsi="y7tir" w:cs="y7tir"/>
        </w:rPr>
        <w:t xml:space="preserve"> solution representation, education, </w:t>
      </w:r>
      <w:r w:rsidR="003B4B51">
        <w:rPr>
          <w:rFonts w:ascii="y7tir" w:eastAsiaTheme="minorEastAsia" w:hAnsi="y7tir" w:cs="y7tir"/>
        </w:rPr>
        <w:t xml:space="preserve">the </w:t>
      </w:r>
      <w:r w:rsidRPr="005A097B">
        <w:rPr>
          <w:rFonts w:ascii="y7tir" w:eastAsiaTheme="minorEastAsia" w:hAnsi="y7tir" w:cs="y7tir"/>
        </w:rPr>
        <w:t xml:space="preserve">crossover operator, and the inclusion of </w:t>
      </w:r>
      <w:r w:rsidR="003F7872">
        <w:rPr>
          <w:rFonts w:ascii="y7tir" w:eastAsiaTheme="minorEastAsia" w:hAnsi="y7tir" w:cs="y7tir"/>
        </w:rPr>
        <w:t xml:space="preserve">the </w:t>
      </w:r>
      <w:r w:rsidRPr="005A097B">
        <w:rPr>
          <w:rFonts w:ascii="y7tir" w:eastAsiaTheme="minorEastAsia" w:hAnsi="y7tir" w:cs="y7tir"/>
        </w:rPr>
        <w:t>embedded greedy method for fitness calculation to determine high</w:t>
      </w:r>
      <w:r w:rsidR="003B4B51">
        <w:rPr>
          <w:rFonts w:ascii="y7tir" w:eastAsiaTheme="minorEastAsia" w:hAnsi="y7tir" w:cs="y7tir"/>
        </w:rPr>
        <w:t>-</w:t>
      </w:r>
      <w:r w:rsidRPr="005A097B">
        <w:rPr>
          <w:rFonts w:ascii="y7tir" w:eastAsiaTheme="minorEastAsia" w:hAnsi="y7tir" w:cs="y7tir"/>
        </w:rPr>
        <w:t>quality solutions to the studied problem.</w:t>
      </w:r>
    </w:p>
    <w:p w14:paraId="5579C3EA" w14:textId="77777777" w:rsidR="003A0E67" w:rsidRPr="005A097B" w:rsidRDefault="003A0E67" w:rsidP="00204E4C">
      <w:pPr>
        <w:widowControl w:val="0"/>
        <w:autoSpaceDE w:val="0"/>
        <w:autoSpaceDN w:val="0"/>
        <w:adjustRightInd w:val="0"/>
        <w:snapToGrid w:val="0"/>
        <w:spacing w:before="200"/>
        <w:jc w:val="both"/>
        <w:rPr>
          <w:rFonts w:ascii="Times New Roman" w:eastAsia="AdvGulliv-I" w:hAnsi="Times New Roman"/>
          <w:b/>
        </w:rPr>
      </w:pPr>
      <w:r w:rsidRPr="005A097B">
        <w:rPr>
          <w:rFonts w:ascii="Times New Roman" w:eastAsia="AdvGulliv-I" w:hAnsi="Times New Roman"/>
          <w:b/>
        </w:rPr>
        <w:t xml:space="preserve">3.1.1 Solution representation </w:t>
      </w:r>
    </w:p>
    <w:p w14:paraId="3B5DDE2C" w14:textId="3BC63E10" w:rsidR="003A0E67" w:rsidRPr="005A097B" w:rsidRDefault="00314D7C" w:rsidP="00204E4C">
      <w:pPr>
        <w:widowControl w:val="0"/>
        <w:autoSpaceDE w:val="0"/>
        <w:autoSpaceDN w:val="0"/>
        <w:adjustRightInd w:val="0"/>
        <w:snapToGrid w:val="0"/>
        <w:ind w:firstLineChars="200" w:firstLine="440"/>
        <w:jc w:val="both"/>
        <w:rPr>
          <w:rFonts w:ascii="Times New Roman" w:eastAsia="AdvGulliv-R" w:hAnsi="Times New Roman"/>
        </w:rPr>
      </w:pPr>
      <w:r w:rsidRPr="005A097B">
        <w:rPr>
          <w:rFonts w:ascii="Times New Roman" w:eastAsia="AdvGulliv-R" w:hAnsi="Times New Roman"/>
        </w:rPr>
        <w:t>A</w:t>
      </w:r>
      <w:r w:rsidR="003A0E67" w:rsidRPr="005A097B">
        <w:rPr>
          <w:rFonts w:ascii="Times New Roman" w:eastAsia="AdvGulliv-R" w:hAnsi="Times New Roman"/>
        </w:rPr>
        <w:t>n</w:t>
      </w:r>
      <w:r w:rsidRPr="005A097B">
        <w:rPr>
          <w:rFonts w:ascii="Times New Roman" w:eastAsia="AdvGulliv-R" w:hAnsi="Times New Roman"/>
        </w:rPr>
        <w:t xml:space="preserve"> </w:t>
      </w:r>
      <w:r w:rsidR="003A0E67" w:rsidRPr="005A097B">
        <w:rPr>
          <w:rFonts w:ascii="Times New Roman" w:eastAsia="AdvGulliv-R" w:hAnsi="Times New Roman"/>
        </w:rPr>
        <w:t>individual</w:t>
      </w:r>
      <w:r w:rsidR="00574AC9" w:rsidRPr="005A097B">
        <w:rPr>
          <w:rFonts w:ascii="Times New Roman" w:eastAsia="AdvGulliv-R" w:hAnsi="Times New Roman"/>
        </w:rPr>
        <w:t>, route,</w:t>
      </w:r>
      <w:r w:rsidRPr="005A097B">
        <w:rPr>
          <w:rFonts w:ascii="Times New Roman" w:eastAsia="AdvGulliv-R" w:hAnsi="Times New Roman"/>
        </w:rPr>
        <w:t xml:space="preserve"> or solution </w:t>
      </w:r>
      <w:r w:rsidRPr="005A097B">
        <w:rPr>
          <w:rFonts w:ascii="Times New Roman" w:eastAsia="AdvGulliv-R" w:hAnsi="Times New Roman"/>
          <w:i/>
        </w:rPr>
        <w:t>P</w:t>
      </w:r>
      <w:r w:rsidR="003A0E67" w:rsidRPr="005A097B">
        <w:rPr>
          <w:rFonts w:ascii="Times New Roman" w:eastAsia="AdvGulliv-R" w:hAnsi="Times New Roman"/>
        </w:rPr>
        <w:t xml:space="preserve"> is </w:t>
      </w:r>
      <w:r w:rsidR="00A741AC" w:rsidRPr="005A097B">
        <w:rPr>
          <w:rFonts w:ascii="Times New Roman" w:eastAsia="AdvGulliv-R" w:hAnsi="Times New Roman"/>
        </w:rPr>
        <w:t>represented by</w:t>
      </w:r>
      <w:r w:rsidR="003A0E67" w:rsidRPr="005A097B">
        <w:rPr>
          <w:rFonts w:ascii="Times New Roman" w:eastAsia="AdvGulliv-R" w:hAnsi="Times New Roman"/>
        </w:rPr>
        <w:t xml:space="preserve"> a permutation of </w:t>
      </w:r>
      <w:r w:rsidR="002E27E3" w:rsidRPr="005A097B">
        <w:rPr>
          <w:rFonts w:ascii="Times New Roman" w:eastAsia="AdvGulliv-R" w:hAnsi="Times New Roman"/>
        </w:rPr>
        <w:t>visited</w:t>
      </w:r>
      <w:r w:rsidR="003A0E67" w:rsidRPr="005A097B">
        <w:rPr>
          <w:rFonts w:ascii="Times New Roman" w:eastAsia="AdvGulliv-R" w:hAnsi="Times New Roman"/>
        </w:rPr>
        <w:t xml:space="preserve"> station</w:t>
      </w:r>
      <w:r w:rsidR="002E27E3" w:rsidRPr="005A097B">
        <w:rPr>
          <w:rFonts w:ascii="Times New Roman" w:eastAsia="AdvGulliv-R" w:hAnsi="Times New Roman"/>
        </w:rPr>
        <w:t>s</w:t>
      </w:r>
      <w:r w:rsidR="008968A1" w:rsidRPr="005A097B">
        <w:rPr>
          <w:rFonts w:ascii="Times New Roman" w:eastAsia="AdvGulliv-R" w:hAnsi="Times New Roman"/>
        </w:rPr>
        <w:t xml:space="preserve">. </w:t>
      </w:r>
      <w:r w:rsidR="003A0E67" w:rsidRPr="005A097B">
        <w:rPr>
          <w:rFonts w:ascii="Times New Roman" w:eastAsia="AdvGulliv-R" w:hAnsi="Times New Roman"/>
        </w:rPr>
        <w:t xml:space="preserve">The length of </w:t>
      </w:r>
      <w:r w:rsidR="002E27E3" w:rsidRPr="005A097B">
        <w:rPr>
          <w:rFonts w:ascii="Times New Roman" w:eastAsia="AdvGulliv-R" w:hAnsi="Times New Roman"/>
        </w:rPr>
        <w:t>each</w:t>
      </w:r>
      <w:r w:rsidR="003A0E67" w:rsidRPr="005A097B">
        <w:rPr>
          <w:rFonts w:ascii="Times New Roman" w:eastAsia="AdvGulliv-R" w:hAnsi="Times New Roman"/>
        </w:rPr>
        <w:t xml:space="preserve"> </w:t>
      </w:r>
      <w:r w:rsidRPr="005A097B">
        <w:rPr>
          <w:rFonts w:ascii="Times New Roman" w:eastAsia="AdvGulliv-R" w:hAnsi="Times New Roman"/>
        </w:rPr>
        <w:t>solution</w:t>
      </w:r>
      <w:r w:rsidR="006939A3" w:rsidRPr="005A097B">
        <w:rPr>
          <w:rFonts w:ascii="Times New Roman" w:eastAsia="AdvGulliv-R" w:hAnsi="Times New Roman"/>
        </w:rPr>
        <w:t xml:space="preserve"> </w:t>
      </w:r>
      <w:r w:rsidR="006939A3" w:rsidRPr="005A097B">
        <w:rPr>
          <w:rFonts w:ascii="Times New Roman" w:eastAsia="AdvGulliv-R" w:hAnsi="Times New Roman"/>
          <w:i/>
        </w:rPr>
        <w:t>L</w:t>
      </w:r>
      <w:r w:rsidR="003A0E67" w:rsidRPr="005A097B">
        <w:rPr>
          <w:rFonts w:ascii="Times New Roman" w:eastAsia="AdvGulliv-R" w:hAnsi="Times New Roman"/>
        </w:rPr>
        <w:t xml:space="preserve"> </w:t>
      </w:r>
      <w:r w:rsidR="002E27E3" w:rsidRPr="005A097B">
        <w:rPr>
          <w:rFonts w:ascii="Times New Roman" w:eastAsia="AdvGulliv-R" w:hAnsi="Times New Roman"/>
        </w:rPr>
        <w:t>equal</w:t>
      </w:r>
      <w:r w:rsidR="00AD18E9" w:rsidRPr="005A097B">
        <w:rPr>
          <w:rFonts w:ascii="Times New Roman" w:eastAsia="AdvGulliv-R" w:hAnsi="Times New Roman"/>
        </w:rPr>
        <w:t>s</w:t>
      </w:r>
      <w:r w:rsidR="003A0E67" w:rsidRPr="005A097B">
        <w:rPr>
          <w:rFonts w:ascii="Times New Roman" w:eastAsia="AdvGulliv-R" w:hAnsi="Times New Roman"/>
        </w:rPr>
        <w:t xml:space="preserve"> the number of </w:t>
      </w:r>
      <w:r w:rsidR="00334EBB" w:rsidRPr="005A097B">
        <w:rPr>
          <w:rFonts w:ascii="Times New Roman" w:eastAsia="AdvGulliv-R" w:hAnsi="Times New Roman"/>
        </w:rPr>
        <w:t xml:space="preserve">visited </w:t>
      </w:r>
      <w:r w:rsidR="003A0E67" w:rsidRPr="005A097B">
        <w:rPr>
          <w:rFonts w:ascii="Times New Roman" w:eastAsia="AdvGulliv-R" w:hAnsi="Times New Roman"/>
        </w:rPr>
        <w:t>station</w:t>
      </w:r>
      <w:r w:rsidR="00AC1192" w:rsidRPr="005A097B">
        <w:rPr>
          <w:rFonts w:ascii="Times New Roman" w:eastAsia="AdvGulliv-R" w:hAnsi="Times New Roman"/>
        </w:rPr>
        <w:t>s</w:t>
      </w:r>
      <w:r w:rsidR="003A0E67" w:rsidRPr="005A097B">
        <w:rPr>
          <w:rFonts w:ascii="Times New Roman" w:eastAsia="AdvGulliv-R" w:hAnsi="Times New Roman"/>
        </w:rPr>
        <w:t xml:space="preserve">. For </w:t>
      </w:r>
      <w:r w:rsidR="003A0E67" w:rsidRPr="005A097B">
        <w:rPr>
          <w:rFonts w:ascii="Times New Roman" w:eastAsia="AdvGulliv-R" w:hAnsi="Times New Roman" w:hint="eastAsia"/>
        </w:rPr>
        <w:t>example</w:t>
      </w:r>
      <w:r w:rsidR="003A0E67" w:rsidRPr="005A097B">
        <w:rPr>
          <w:rFonts w:ascii="Times New Roman" w:eastAsia="AdvGulliv-R" w:hAnsi="Times New Roman"/>
        </w:rPr>
        <w:t xml:space="preserve">, there are 9 </w:t>
      </w:r>
      <w:r w:rsidRPr="005A097B">
        <w:rPr>
          <w:rFonts w:ascii="Times New Roman" w:eastAsia="AdvGulliv-R" w:hAnsi="Times New Roman"/>
        </w:rPr>
        <w:t xml:space="preserve">visited </w:t>
      </w:r>
      <w:r w:rsidR="003A0E67" w:rsidRPr="005A097B">
        <w:rPr>
          <w:rFonts w:ascii="Times New Roman" w:eastAsia="AdvGulliv-R" w:hAnsi="Times New Roman"/>
        </w:rPr>
        <w:t>stations</w:t>
      </w:r>
      <w:r w:rsidRPr="005A097B">
        <w:rPr>
          <w:rFonts w:ascii="Times New Roman" w:eastAsia="AdvGulliv-R" w:hAnsi="Times New Roman"/>
        </w:rPr>
        <w:t xml:space="preserve"> on a vehicle route</w:t>
      </w:r>
      <w:r w:rsidR="003A0E67" w:rsidRPr="005A097B">
        <w:rPr>
          <w:rFonts w:ascii="Times New Roman" w:eastAsia="AdvGulliv-R" w:hAnsi="Times New Roman"/>
        </w:rPr>
        <w:t>.</w:t>
      </w:r>
      <w:r w:rsidR="003A0E67" w:rsidRPr="005A097B">
        <w:rPr>
          <w:rFonts w:ascii="Times New Roman" w:eastAsia="AdvGulliv-R" w:hAnsi="Times New Roman" w:hint="eastAsia"/>
        </w:rPr>
        <w:t xml:space="preserve"> A</w:t>
      </w:r>
      <w:r w:rsidR="003A0E67" w:rsidRPr="005A097B">
        <w:rPr>
          <w:rFonts w:ascii="Times New Roman" w:eastAsia="AdvGulliv-R" w:hAnsi="Times New Roman"/>
        </w:rPr>
        <w:t xml:space="preserve"> sample solution can be represented as </w:t>
      </w:r>
      <m:oMath>
        <m:r>
          <m:rPr>
            <m:sty m:val="p"/>
          </m:rPr>
          <w:rPr>
            <w:rFonts w:ascii="Cambria Math" w:eastAsia="AdvGulliv-R" w:hAnsi="Cambria Math"/>
          </w:rPr>
          <m:t>2-3-7-4-5-1-9-6-8</m:t>
        </m:r>
      </m:oMath>
      <w:r w:rsidR="002647E5" w:rsidRPr="005A097B">
        <w:rPr>
          <w:rFonts w:ascii="Times New Roman" w:eastAsia="AdvGulliv-R" w:hAnsi="Times New Roman"/>
        </w:rPr>
        <w:t>, where stations 2 and 8 are the first and last stations, respectively. The depot is not captured in any solution.</w:t>
      </w:r>
    </w:p>
    <w:p w14:paraId="1B21029F" w14:textId="77777777" w:rsidR="003A0E67" w:rsidRPr="005A097B" w:rsidRDefault="003A0E67" w:rsidP="00204E4C">
      <w:pPr>
        <w:widowControl w:val="0"/>
        <w:autoSpaceDE w:val="0"/>
        <w:autoSpaceDN w:val="0"/>
        <w:adjustRightInd w:val="0"/>
        <w:snapToGrid w:val="0"/>
        <w:spacing w:before="200"/>
        <w:jc w:val="both"/>
        <w:rPr>
          <w:rFonts w:ascii="Times New Roman" w:eastAsia="AdvGulliv-I" w:hAnsi="Times New Roman"/>
          <w:b/>
        </w:rPr>
      </w:pPr>
      <w:r w:rsidRPr="005A097B">
        <w:rPr>
          <w:rFonts w:ascii="Times New Roman" w:eastAsia="AdvGulliv-I" w:hAnsi="Times New Roman"/>
          <w:b/>
        </w:rPr>
        <w:t>3.1.2 Evaluation of individuals</w:t>
      </w:r>
    </w:p>
    <w:p w14:paraId="4263E128" w14:textId="4F4EE7EC" w:rsidR="00482255" w:rsidRPr="005A097B" w:rsidRDefault="00482255" w:rsidP="00204E4C">
      <w:pPr>
        <w:widowControl w:val="0"/>
        <w:autoSpaceDE w:val="0"/>
        <w:autoSpaceDN w:val="0"/>
        <w:adjustRightInd w:val="0"/>
        <w:snapToGrid w:val="0"/>
        <w:ind w:firstLineChars="200" w:firstLine="440"/>
        <w:jc w:val="both"/>
        <w:rPr>
          <w:rFonts w:ascii="Times New Roman" w:eastAsia="AdvGulliv-R" w:hAnsi="Times New Roman"/>
        </w:rPr>
      </w:pPr>
      <w:r w:rsidRPr="005A097B">
        <w:rPr>
          <w:rFonts w:ascii="Times New Roman" w:eastAsia="AdvGulliv-R" w:hAnsi="Times New Roman"/>
        </w:rPr>
        <w:t xml:space="preserve">Each solution </w:t>
      </w:r>
      <w:r w:rsidRPr="005A097B">
        <w:rPr>
          <w:rFonts w:ascii="Times New Roman" w:eastAsia="AdvGulliv-R" w:hAnsi="Times New Roman"/>
          <w:i/>
        </w:rPr>
        <w:t>P</w:t>
      </w:r>
      <w:r w:rsidRPr="005A097B">
        <w:rPr>
          <w:rFonts w:ascii="Times New Roman" w:eastAsia="AdvGulliv-R" w:hAnsi="Times New Roman"/>
        </w:rPr>
        <w:t xml:space="preserve"> gives an original objective function value of the problem </w:t>
      </w:r>
      <m:oMath>
        <m:r>
          <w:rPr>
            <w:rFonts w:ascii="Cambria Math" w:eastAsia="AdvGulliv-R" w:hAnsi="Cambria Math"/>
          </w:rPr>
          <m:t>f</m:t>
        </m:r>
        <m:d>
          <m:dPr>
            <m:ctrlPr>
              <w:rPr>
                <w:rFonts w:ascii="Cambria Math" w:eastAsia="AdvGulliv-R" w:hAnsi="Cambria Math"/>
                <w:i/>
              </w:rPr>
            </m:ctrlPr>
          </m:dPr>
          <m:e>
            <m:r>
              <w:rPr>
                <w:rFonts w:ascii="Cambria Math" w:eastAsia="AdvGulliv-R" w:hAnsi="Cambria Math"/>
              </w:rPr>
              <m:t>P</m:t>
            </m:r>
          </m:e>
        </m:d>
      </m:oMath>
      <w:r w:rsidRPr="005A097B">
        <w:rPr>
          <w:rFonts w:ascii="Times New Roman" w:eastAsia="AdvGulliv-R" w:hAnsi="Times New Roman"/>
        </w:rPr>
        <w:t xml:space="preserve">. </w:t>
      </w:r>
      <m:oMath>
        <m:r>
          <w:rPr>
            <w:rFonts w:ascii="Cambria Math" w:eastAsia="AdvGulliv-R" w:hAnsi="Cambria Math"/>
          </w:rPr>
          <m:t>f</m:t>
        </m:r>
        <m:d>
          <m:dPr>
            <m:ctrlPr>
              <w:rPr>
                <w:rFonts w:ascii="Cambria Math" w:eastAsia="AdvGulliv-R" w:hAnsi="Cambria Math"/>
                <w:i/>
              </w:rPr>
            </m:ctrlPr>
          </m:dPr>
          <m:e>
            <m:r>
              <w:rPr>
                <w:rFonts w:ascii="Cambria Math" w:eastAsia="AdvGulliv-R" w:hAnsi="Cambria Math"/>
              </w:rPr>
              <m:t>P</m:t>
            </m:r>
          </m:e>
        </m:d>
        <m:r>
          <w:rPr>
            <w:rFonts w:ascii="Cambria Math" w:eastAsia="AdvGulliv-R" w:hAnsi="Cambria Math"/>
          </w:rPr>
          <m:t xml:space="preserve"> </m:t>
        </m:r>
      </m:oMath>
      <w:r w:rsidRPr="005A097B">
        <w:rPr>
          <w:rFonts w:ascii="Times New Roman" w:eastAsia="AdvGulliv-R" w:hAnsi="Times New Roman"/>
        </w:rPr>
        <w:t xml:space="preserve">is </w:t>
      </w:r>
      <w:r w:rsidRPr="005A097B">
        <w:rPr>
          <w:rFonts w:ascii="Times New Roman" w:hAnsi="Times New Roman"/>
        </w:rPr>
        <w:t xml:space="preserve">the sum of </w:t>
      </w:r>
      <w:r w:rsidR="00BF12C9">
        <w:rPr>
          <w:rFonts w:ascii="Times New Roman" w:hAnsi="Times New Roman"/>
        </w:rPr>
        <w:t xml:space="preserve">the </w:t>
      </w:r>
      <w:r w:rsidRPr="005A097B">
        <w:rPr>
          <w:rFonts w:ascii="Times New Roman" w:hAnsi="Times New Roman"/>
        </w:rPr>
        <w:t xml:space="preserve">route travel costs and </w:t>
      </w:r>
      <w:r w:rsidR="00BF12C9">
        <w:rPr>
          <w:rFonts w:ascii="Times New Roman" w:hAnsi="Times New Roman"/>
        </w:rPr>
        <w:t xml:space="preserve">the </w:t>
      </w:r>
      <w:r w:rsidRPr="005A097B">
        <w:rPr>
          <w:rFonts w:ascii="Times New Roman" w:hAnsi="Times New Roman"/>
        </w:rPr>
        <w:t xml:space="preserve">total </w:t>
      </w:r>
      <w:r w:rsidR="00345345" w:rsidRPr="005A097B">
        <w:rPr>
          <w:rFonts w:ascii="Times New Roman" w:hAnsi="Times New Roman"/>
        </w:rPr>
        <w:t>imbalance</w:t>
      </w:r>
      <w:r w:rsidRPr="005A097B">
        <w:rPr>
          <w:rFonts w:ascii="Times New Roman" w:hAnsi="Times New Roman"/>
        </w:rPr>
        <w:t>, sub</w:t>
      </w:r>
      <w:r w:rsidR="00BE71FD" w:rsidRPr="005A097B">
        <w:rPr>
          <w:rFonts w:ascii="Times New Roman" w:hAnsi="Times New Roman"/>
        </w:rPr>
        <w:t>stitution, and occupancy penalties</w:t>
      </w:r>
      <w:r w:rsidRPr="005A097B">
        <w:rPr>
          <w:rFonts w:ascii="Times New Roman" w:hAnsi="Times New Roman"/>
        </w:rPr>
        <w:t>. The route travel cost</w:t>
      </w:r>
      <w:r w:rsidR="00924A19" w:rsidRPr="005A097B">
        <w:rPr>
          <w:rFonts w:ascii="Times New Roman" w:hAnsi="Times New Roman"/>
        </w:rPr>
        <w:t xml:space="preserve"> </w:t>
      </w:r>
      <m:oMath>
        <m:r>
          <w:rPr>
            <w:rFonts w:ascii="Cambria Math" w:eastAsia="AdvGulliv-R" w:hAnsi="Cambria Math"/>
          </w:rPr>
          <m:t>R</m:t>
        </m:r>
        <m:d>
          <m:dPr>
            <m:ctrlPr>
              <w:rPr>
                <w:rFonts w:ascii="Cambria Math" w:eastAsia="AdvGulliv-R" w:hAnsi="Cambria Math"/>
                <w:i/>
              </w:rPr>
            </m:ctrlPr>
          </m:dPr>
          <m:e>
            <m:r>
              <w:rPr>
                <w:rFonts w:ascii="Cambria Math" w:eastAsia="AdvGulliv-R" w:hAnsi="Cambria Math"/>
              </w:rPr>
              <m:t>P</m:t>
            </m:r>
          </m:e>
        </m:d>
      </m:oMath>
      <w:r w:rsidRPr="005A097B">
        <w:rPr>
          <w:rFonts w:ascii="Times New Roman" w:hAnsi="Times New Roman"/>
        </w:rPr>
        <w:t xml:space="preserve"> equals </w:t>
      </w:r>
      <m:oMath>
        <m:nary>
          <m:naryPr>
            <m:chr m:val="∑"/>
            <m:limLoc m:val="undOvr"/>
            <m:ctrlPr>
              <w:rPr>
                <w:rFonts w:ascii="Cambria Math" w:eastAsia="AdvGulliv-R" w:hAnsi="Cambria Math"/>
                <w:i/>
              </w:rPr>
            </m:ctrlPr>
          </m:naryPr>
          <m:sub>
            <m:r>
              <w:rPr>
                <w:rFonts w:ascii="Cambria Math" w:eastAsia="AdvGulliv-R" w:hAnsi="Cambria Math"/>
              </w:rPr>
              <m:t>h=0</m:t>
            </m:r>
          </m:sub>
          <m:sup>
            <m:r>
              <w:rPr>
                <w:rFonts w:ascii="Cambria Math" w:eastAsia="AdvGulliv-R" w:hAnsi="Cambria Math"/>
              </w:rPr>
              <m:t>L</m:t>
            </m:r>
          </m:sup>
          <m:e>
            <m:sSub>
              <m:sSubPr>
                <m:ctrlPr>
                  <w:rPr>
                    <w:rFonts w:ascii="Cambria Math" w:eastAsia="AdvGulliv-R" w:hAnsi="Cambria Math"/>
                    <w:i/>
                  </w:rPr>
                </m:ctrlPr>
              </m:sSubPr>
              <m:e>
                <m:r>
                  <w:rPr>
                    <w:rFonts w:ascii="Cambria Math" w:eastAsia="AdvGulliv-R" w:hAnsi="Cambria Math"/>
                  </w:rPr>
                  <m:t>c</m:t>
                </m:r>
              </m:e>
              <m:sub>
                <m:sSub>
                  <m:sSubPr>
                    <m:ctrlPr>
                      <w:rPr>
                        <w:rFonts w:ascii="Cambria Math" w:eastAsia="AdvGulliv-R" w:hAnsi="Cambria Math"/>
                        <w:i/>
                      </w:rPr>
                    </m:ctrlPr>
                  </m:sSubPr>
                  <m:e>
                    <m:r>
                      <w:rPr>
                        <w:rFonts w:ascii="Cambria Math" w:eastAsia="AdvGulliv-R" w:hAnsi="Cambria Math"/>
                      </w:rPr>
                      <m:t>i</m:t>
                    </m:r>
                  </m:e>
                  <m:sub>
                    <m:r>
                      <w:rPr>
                        <w:rFonts w:ascii="Cambria Math" w:eastAsia="AdvGulliv-R" w:hAnsi="Cambria Math"/>
                      </w:rPr>
                      <m:t>h</m:t>
                    </m:r>
                  </m:sub>
                </m:sSub>
                <m:r>
                  <w:rPr>
                    <w:rFonts w:ascii="Cambria Math" w:eastAsia="AdvGulliv-R" w:hAnsi="Cambria Math"/>
                  </w:rPr>
                  <m:t>,</m:t>
                </m:r>
                <m:sSub>
                  <m:sSubPr>
                    <m:ctrlPr>
                      <w:rPr>
                        <w:rFonts w:ascii="Cambria Math" w:eastAsia="AdvGulliv-R" w:hAnsi="Cambria Math"/>
                        <w:i/>
                      </w:rPr>
                    </m:ctrlPr>
                  </m:sSubPr>
                  <m:e>
                    <m:r>
                      <w:rPr>
                        <w:rFonts w:ascii="Cambria Math" w:eastAsia="AdvGulliv-R" w:hAnsi="Cambria Math"/>
                      </w:rPr>
                      <m:t>i</m:t>
                    </m:r>
                  </m:e>
                  <m:sub>
                    <m:r>
                      <w:rPr>
                        <w:rFonts w:ascii="Cambria Math" w:eastAsia="AdvGulliv-R" w:hAnsi="Cambria Math"/>
                      </w:rPr>
                      <m:t>h+1</m:t>
                    </m:r>
                  </m:sub>
                </m:sSub>
              </m:sub>
            </m:sSub>
          </m:e>
        </m:nary>
        <m:r>
          <w:rPr>
            <w:rFonts w:ascii="Cambria Math" w:eastAsia="AdvGulliv-R" w:hAnsi="Cambria Math"/>
          </w:rPr>
          <m:t>,</m:t>
        </m:r>
      </m:oMath>
      <w:r w:rsidRPr="005A097B">
        <w:rPr>
          <w:rFonts w:ascii="Times New Roman" w:eastAsiaTheme="minorEastAsia" w:hAnsi="Times New Roman"/>
        </w:rPr>
        <w:t xml:space="preserve"> </w:t>
      </w:r>
      <w:r w:rsidRPr="005A097B">
        <w:rPr>
          <w:rFonts w:ascii="Times New Roman" w:eastAsia="AdvGulliv-R" w:hAnsi="Times New Roman"/>
        </w:rPr>
        <w:t xml:space="preserve">where </w:t>
      </w:r>
      <m:oMath>
        <m:sSub>
          <m:sSubPr>
            <m:ctrlPr>
              <w:rPr>
                <w:rFonts w:ascii="Cambria Math" w:hAnsi="Cambria Math"/>
                <w:i/>
              </w:rPr>
            </m:ctrlPr>
          </m:sSubPr>
          <m:e>
            <m:r>
              <w:rPr>
                <w:rFonts w:ascii="Cambria Math" w:hAnsi="Cambria Math"/>
              </w:rPr>
              <m:t>i</m:t>
            </m:r>
          </m:e>
          <m:sub>
            <m:r>
              <w:rPr>
                <w:rFonts w:ascii="Cambria Math" w:hAnsi="Cambria Math"/>
              </w:rPr>
              <m:t>h</m:t>
            </m:r>
          </m:sub>
        </m:sSub>
      </m:oMath>
      <w:r w:rsidRPr="005A097B">
        <w:rPr>
          <w:rFonts w:ascii="Times New Roman" w:hAnsi="Times New Roman"/>
        </w:rPr>
        <w:t xml:space="preserve"> is the </w:t>
      </w:r>
      <w:r w:rsidRPr="005A097B">
        <w:rPr>
          <w:rFonts w:ascii="Times New Roman" w:hAnsi="Times New Roman"/>
          <w:i/>
        </w:rPr>
        <w:t>h</w:t>
      </w:r>
      <w:r w:rsidRPr="005A097B">
        <w:rPr>
          <w:rFonts w:ascii="Times New Roman" w:hAnsi="Times New Roman"/>
        </w:rPr>
        <w:t xml:space="preserve">th visited station, </w:t>
      </w:r>
      <w:r w:rsidRPr="005A097B">
        <w:rPr>
          <w:rFonts w:ascii="Times New Roman" w:hAnsi="Times New Roman"/>
          <w:i/>
        </w:rPr>
        <w:t>h</w:t>
      </w:r>
      <w:r w:rsidRPr="005A097B">
        <w:rPr>
          <w:rFonts w:ascii="Times New Roman" w:hAnsi="Times New Roman"/>
        </w:rPr>
        <w:t xml:space="preserve"> </w:t>
      </w:r>
      <m:oMath>
        <m:r>
          <m:rPr>
            <m:sty m:val="p"/>
          </m:rPr>
          <w:rPr>
            <w:rFonts w:ascii="Cambria Math" w:hAnsi="Cambria Math"/>
          </w:rPr>
          <m:t>=1, …,</m:t>
        </m:r>
        <m:r>
          <w:rPr>
            <w:rFonts w:ascii="Cambria Math" w:hAnsi="Cambria Math"/>
          </w:rPr>
          <m:t>L</m:t>
        </m:r>
      </m:oMath>
      <w:r w:rsidRPr="005A097B">
        <w:rPr>
          <w:rFonts w:ascii="Times New Roman" w:hAnsi="Times New Roman"/>
        </w:rPr>
        <w:t xml:space="preserve"> (</w:t>
      </w:r>
      <m:oMath>
        <m:r>
          <w:rPr>
            <w:rFonts w:ascii="Cambria Math" w:hAnsi="Cambria Math"/>
          </w:rPr>
          <m:t>L</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r>
          <m:rPr>
            <m:sty m:val="p"/>
          </m:rPr>
          <w:rPr>
            <w:rFonts w:ascii="Cambria Math" w:hAnsi="Cambria Math"/>
          </w:rPr>
          <m:t>|</m:t>
        </m:r>
      </m:oMath>
      <w:r w:rsidRPr="005A097B">
        <w:rPr>
          <w:rFonts w:ascii="Times New Roman" w:hAnsi="Times New Roman"/>
        </w:rPr>
        <w:t xml:space="preserve">), and </w:t>
      </w:r>
      <m:oMath>
        <m:sSub>
          <m:sSubPr>
            <m:ctrlPr>
              <w:rPr>
                <w:rFonts w:ascii="Cambria Math" w:hAnsi="Cambria Math"/>
              </w:rPr>
            </m:ctrlPr>
          </m:sSubPr>
          <m:e>
            <m:r>
              <w:rPr>
                <w:rFonts w:ascii="Cambria Math" w:hAnsi="Cambria Math"/>
              </w:rPr>
              <m:t>i</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r>
              <m:rPr>
                <m:sty m:val="p"/>
              </m:rPr>
              <w:rPr>
                <w:rFonts w:ascii="Cambria Math" w:hAnsi="Cambria Math"/>
              </w:rPr>
              <m:t>+1</m:t>
            </m:r>
          </m:sub>
        </m:sSub>
        <m:r>
          <m:rPr>
            <m:sty m:val="p"/>
          </m:rPr>
          <w:rPr>
            <w:rFonts w:ascii="Cambria Math" w:hAnsi="Cambria Math"/>
          </w:rPr>
          <m:t>=</m:t>
        </m:r>
        <m:r>
          <w:rPr>
            <w:rFonts w:ascii="Cambria Math" w:hAnsi="Cambria Math"/>
          </w:rPr>
          <m:t xml:space="preserve">0 </m:t>
        </m:r>
      </m:oMath>
      <w:r w:rsidRPr="005A097B">
        <w:rPr>
          <w:rFonts w:ascii="Times New Roman" w:hAnsi="Times New Roman"/>
        </w:rPr>
        <w:t xml:space="preserve">(i.e., the depot). The total </w:t>
      </w:r>
      <w:r w:rsidR="00095D9D" w:rsidRPr="005A097B">
        <w:rPr>
          <w:rFonts w:ascii="Times New Roman" w:hAnsi="Times New Roman"/>
        </w:rPr>
        <w:t>imbalance penalty</w:t>
      </w:r>
      <w:r w:rsidRPr="005A097B">
        <w:rPr>
          <w:rFonts w:ascii="Times New Roman" w:hAnsi="Times New Roman"/>
        </w:rPr>
        <w:t xml:space="preserve"> equals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c</m:t>
                </m:r>
              </m:sub>
            </m:sSub>
          </m:sub>
          <m:sup/>
          <m:e>
            <m:nary>
              <m:naryPr>
                <m:chr m:val="∑"/>
                <m:limLoc m:val="subSup"/>
                <m:supHide m:val="1"/>
                <m:ctrlPr>
                  <w:rPr>
                    <w:rFonts w:ascii="Cambria Math" w:hAnsi="Cambria Math"/>
                    <w:i/>
                  </w:rPr>
                </m:ctrlPr>
              </m:naryPr>
              <m:sub>
                <m:r>
                  <w:rPr>
                    <w:rFonts w:ascii="Cambria Math" w:hAnsi="Cambria Math"/>
                  </w:rPr>
                  <m:t>k∈K</m:t>
                </m:r>
              </m:sub>
              <m:sup/>
              <m:e>
                <m:sSubSup>
                  <m:sSubSupPr>
                    <m:ctrlPr>
                      <w:rPr>
                        <w:rFonts w:ascii="Cambria Math" w:hAnsi="Cambria Math"/>
                        <w:i/>
                      </w:rPr>
                    </m:ctrlPr>
                  </m:sSubSupPr>
                  <m:e>
                    <m:r>
                      <w:rPr>
                        <w:rFonts w:ascii="Cambria Math" w:hAnsi="Cambria Math"/>
                      </w:rPr>
                      <m:t>up</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m∈K</m:t>
                    </m:r>
                  </m:sub>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k,m</m:t>
                        </m:r>
                      </m:sup>
                    </m:sSubSup>
                  </m:e>
                </m:nary>
                <m:r>
                  <w:rPr>
                    <w:rFonts w:ascii="Cambria Math" w:hAnsi="Cambria Math"/>
                  </w:rPr>
                  <m:t xml:space="preserve"> |</m:t>
                </m:r>
              </m:e>
            </m:nary>
            <m:r>
              <w:rPr>
                <w:rFonts w:ascii="Cambria Math" w:hAnsi="Cambria Math"/>
              </w:rPr>
              <m:t xml:space="preserve">. </m:t>
            </m:r>
          </m:e>
        </m:nary>
      </m:oMath>
      <w:r w:rsidRPr="005A097B">
        <w:rPr>
          <w:rFonts w:ascii="Times New Roman" w:eastAsiaTheme="minorEastAsia" w:hAnsi="Times New Roman"/>
        </w:rPr>
        <w:t xml:space="preserve"> The total </w:t>
      </w:r>
      <w:r w:rsidRPr="005A097B">
        <w:rPr>
          <w:rFonts w:ascii="Times New Roman" w:hAnsi="Times New Roman"/>
        </w:rPr>
        <w:t xml:space="preserve">substitution and occupancy </w:t>
      </w:r>
      <w:r w:rsidR="00BE71FD" w:rsidRPr="005A097B">
        <w:rPr>
          <w:rFonts w:ascii="Times New Roman" w:hAnsi="Times New Roman"/>
        </w:rPr>
        <w:t xml:space="preserve">penalties </w:t>
      </w:r>
      <w:r w:rsidRPr="005A097B">
        <w:rPr>
          <w:rFonts w:ascii="Times New Roman" w:hAnsi="Times New Roman"/>
        </w:rPr>
        <w:t>are respectively defined by the third and the last terms of (1). The three</w:t>
      </w:r>
      <w:r w:rsidRPr="005A097B">
        <w:rPr>
          <w:rFonts w:ascii="Times New Roman" w:eastAsia="AdvGulliv-R" w:hAnsi="Times New Roman"/>
        </w:rPr>
        <w:t xml:space="preserve"> total </w:t>
      </w:r>
      <w:r w:rsidR="00BE71FD" w:rsidRPr="005A097B">
        <w:rPr>
          <w:rFonts w:ascii="Times New Roman" w:hAnsi="Times New Roman"/>
        </w:rPr>
        <w:t>penalties</w:t>
      </w:r>
      <w:r w:rsidR="00BE71FD" w:rsidRPr="005A097B">
        <w:rPr>
          <w:rFonts w:ascii="Times New Roman" w:eastAsia="AdvGulliv-R" w:hAnsi="Times New Roman"/>
        </w:rPr>
        <w:t xml:space="preserve"> </w:t>
      </w:r>
      <w:r w:rsidRPr="005A097B">
        <w:rPr>
          <w:rFonts w:ascii="Times New Roman" w:eastAsia="AdvGulliv-R" w:hAnsi="Times New Roman"/>
        </w:rPr>
        <w:t xml:space="preserve">are functions of </w:t>
      </w:r>
      <w:r w:rsidR="00BF12C9" w:rsidRPr="005A097B">
        <w:rPr>
          <w:rFonts w:ascii="Times New Roman" w:eastAsia="AdvGulliv-R" w:hAnsi="Times New Roman"/>
        </w:rPr>
        <w:t xml:space="preserve">either </w:t>
      </w:r>
      <m:oMath>
        <m:sSubSup>
          <m:sSubSupPr>
            <m:ctrlPr>
              <w:rPr>
                <w:rFonts w:ascii="Cambria Math" w:hAnsi="Cambria Math"/>
                <w:i/>
              </w:rPr>
            </m:ctrlPr>
          </m:sSubSupPr>
          <m:e>
            <m:r>
              <w:rPr>
                <w:rFonts w:ascii="Cambria Math" w:hAnsi="Cambria Math"/>
              </w:rPr>
              <m:t>[l</m:t>
            </m:r>
          </m:e>
          <m:sub>
            <m:r>
              <w:rPr>
                <w:rFonts w:ascii="Cambria Math" w:hAnsi="Cambria Math"/>
              </w:rPr>
              <m:t>ij</m:t>
            </m:r>
          </m:sub>
          <m:sup>
            <m:r>
              <w:rPr>
                <w:rFonts w:ascii="Cambria Math" w:hAnsi="Cambria Math"/>
              </w:rPr>
              <m:t>m,k</m:t>
            </m:r>
          </m:sup>
        </m:sSubSup>
      </m:oMath>
      <w:r w:rsidRPr="005A097B">
        <w:rPr>
          <w:rFonts w:ascii="Times New Roman" w:hAnsi="Times New Roman"/>
        </w:rPr>
        <w:t xml:space="preserve">] or </w:t>
      </w:r>
      <m:oMath>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m,k</m:t>
            </m:r>
          </m:sup>
        </m:sSubSup>
        <m:r>
          <w:rPr>
            <w:rFonts w:ascii="Cambria Math" w:hAnsi="Cambria Math"/>
          </w:rPr>
          <m:t>]</m:t>
        </m:r>
      </m:oMath>
      <w:r w:rsidRPr="005A097B">
        <w:rPr>
          <w:rFonts w:ascii="Times New Roman" w:hAnsi="Times New Roman"/>
        </w:rPr>
        <w:t>, both of which are determined</w:t>
      </w:r>
      <w:r w:rsidRPr="005A097B">
        <w:rPr>
          <w:rFonts w:ascii="Times New Roman" w:eastAsia="AdvGulliv-R" w:hAnsi="Times New Roman"/>
        </w:rPr>
        <w:t xml:space="preserve"> by the greedy heuristic.</w:t>
      </w:r>
    </w:p>
    <w:p w14:paraId="0CC1A316" w14:textId="212423A0" w:rsidR="00482255" w:rsidRPr="005A097B" w:rsidRDefault="00482255" w:rsidP="00204E4C">
      <w:pPr>
        <w:widowControl w:val="0"/>
        <w:autoSpaceDE w:val="0"/>
        <w:autoSpaceDN w:val="0"/>
        <w:adjustRightInd w:val="0"/>
        <w:snapToGrid w:val="0"/>
        <w:ind w:firstLineChars="200" w:firstLine="440"/>
        <w:jc w:val="both"/>
        <w:rPr>
          <w:rFonts w:ascii="Times New Roman" w:eastAsia="AdvGulliv-R" w:hAnsi="Times New Roman"/>
        </w:rPr>
      </w:pPr>
      <w:r w:rsidRPr="005A097B">
        <w:rPr>
          <w:rFonts w:ascii="Times New Roman" w:eastAsia="AdvGulliv-R" w:hAnsi="Times New Roman"/>
        </w:rPr>
        <w:t xml:space="preserve">To consider solution infeasibility, </w:t>
      </w:r>
      <m:oMath>
        <m:r>
          <w:rPr>
            <w:rFonts w:ascii="Cambria Math" w:eastAsia="AdvGulliv-R" w:hAnsi="Cambria Math"/>
          </w:rPr>
          <m:t>f</m:t>
        </m:r>
        <m:d>
          <m:dPr>
            <m:ctrlPr>
              <w:rPr>
                <w:rFonts w:ascii="Cambria Math" w:eastAsia="AdvGulliv-R" w:hAnsi="Cambria Math"/>
                <w:i/>
              </w:rPr>
            </m:ctrlPr>
          </m:dPr>
          <m:e>
            <m:r>
              <w:rPr>
                <w:rFonts w:ascii="Cambria Math" w:eastAsia="AdvGulliv-R" w:hAnsi="Cambria Math"/>
              </w:rPr>
              <m:t>P</m:t>
            </m:r>
          </m:e>
        </m:d>
      </m:oMath>
      <w:r w:rsidRPr="005A097B">
        <w:rPr>
          <w:rFonts w:ascii="Times New Roman" w:eastAsia="AdvGulliv-R" w:hAnsi="Times New Roman"/>
        </w:rPr>
        <w:t xml:space="preserve"> is modified to the fitness value, </w:t>
      </w:r>
      <m:oMath>
        <m:r>
          <w:rPr>
            <w:rFonts w:ascii="Cambria Math" w:eastAsia="AdvGulliv-R" w:hAnsi="Cambria Math"/>
          </w:rPr>
          <m:t>Z</m:t>
        </m:r>
        <m:d>
          <m:dPr>
            <m:ctrlPr>
              <w:rPr>
                <w:rFonts w:ascii="Cambria Math" w:eastAsia="AdvGulliv-R" w:hAnsi="Cambria Math"/>
                <w:i/>
              </w:rPr>
            </m:ctrlPr>
          </m:dPr>
          <m:e>
            <m:r>
              <w:rPr>
                <w:rFonts w:ascii="Cambria Math" w:eastAsia="AdvGulliv-R" w:hAnsi="Cambria Math"/>
              </w:rPr>
              <m:t>P</m:t>
            </m:r>
          </m:e>
        </m:d>
      </m:oMath>
      <w:r w:rsidRPr="005A097B">
        <w:rPr>
          <w:rFonts w:ascii="Times New Roman" w:eastAsia="AdvGulliv-R" w:hAnsi="Times New Roman"/>
        </w:rPr>
        <w:t xml:space="preserve">, defined as </w:t>
      </w:r>
    </w:p>
    <w:p w14:paraId="7B9A3783" w14:textId="02777145" w:rsidR="00482255" w:rsidRPr="005A097B" w:rsidRDefault="00482255" w:rsidP="00204E4C">
      <w:pPr>
        <w:widowControl w:val="0"/>
        <w:autoSpaceDE w:val="0"/>
        <w:autoSpaceDN w:val="0"/>
        <w:adjustRightInd w:val="0"/>
        <w:snapToGrid w:val="0"/>
        <w:jc w:val="both"/>
        <w:rPr>
          <w:rFonts w:ascii="Times New Roman" w:eastAsia="AdvGulliv-R" w:hAnsi="Times New Roman"/>
        </w:rPr>
      </w:pPr>
      <w:r w:rsidRPr="005A097B">
        <w:rPr>
          <w:rFonts w:ascii="Times New Roman" w:eastAsia="AdvGulliv-R" w:hAnsi="Times New Roman"/>
        </w:rPr>
        <w:tab/>
      </w:r>
      <w:r w:rsidRPr="005A097B">
        <w:rPr>
          <w:rFonts w:ascii="Times New Roman" w:eastAsia="AdvGulliv-R" w:hAnsi="Times New Roman"/>
        </w:rPr>
        <w:tab/>
        <w:t xml:space="preserve"> </w:t>
      </w:r>
      <w:r w:rsidRPr="005A097B">
        <w:rPr>
          <w:rFonts w:ascii="Times New Roman" w:eastAsia="AdvGulliv-R" w:hAnsi="Times New Roman"/>
        </w:rPr>
        <w:tab/>
      </w:r>
      <w:r w:rsidRPr="005A097B">
        <w:rPr>
          <w:rFonts w:ascii="Times New Roman" w:eastAsia="AdvGulliv-R" w:hAnsi="Times New Roman"/>
        </w:rPr>
        <w:tab/>
      </w:r>
      <w:r w:rsidRPr="005A097B">
        <w:rPr>
          <w:rFonts w:ascii="Times New Roman" w:eastAsia="AdvGulliv-R" w:hAnsi="Times New Roman"/>
        </w:rPr>
        <w:tab/>
      </w:r>
      <w:r w:rsidRPr="005A097B">
        <w:rPr>
          <w:rFonts w:ascii="Times New Roman" w:eastAsia="AdvGulliv-R" w:hAnsi="Times New Roman"/>
        </w:rPr>
        <w:tab/>
      </w:r>
      <w:r w:rsidRPr="005A097B">
        <w:rPr>
          <w:rFonts w:ascii="Times New Roman" w:eastAsia="AdvGulliv-R" w:hAnsi="Times New Roman"/>
        </w:rPr>
        <w:tab/>
        <w:t xml:space="preserve"> </w:t>
      </w:r>
      <m:oMath>
        <m:r>
          <w:rPr>
            <w:rFonts w:ascii="Cambria Math" w:eastAsia="AdvGulliv-R" w:hAnsi="Cambria Math"/>
          </w:rPr>
          <m:t>Z</m:t>
        </m:r>
        <m:d>
          <m:dPr>
            <m:ctrlPr>
              <w:rPr>
                <w:rFonts w:ascii="Cambria Math" w:eastAsia="AdvGulliv-R" w:hAnsi="Cambria Math"/>
                <w:i/>
              </w:rPr>
            </m:ctrlPr>
          </m:dPr>
          <m:e>
            <m:r>
              <w:rPr>
                <w:rFonts w:ascii="Cambria Math" w:eastAsia="AdvGulliv-R" w:hAnsi="Cambria Math"/>
              </w:rPr>
              <m:t>P</m:t>
            </m:r>
          </m:e>
        </m:d>
        <m:r>
          <w:rPr>
            <w:rFonts w:ascii="Cambria Math" w:eastAsia="AdvGulliv-R" w:hAnsi="Cambria Math"/>
          </w:rPr>
          <m:t>=f</m:t>
        </m:r>
        <m:d>
          <m:dPr>
            <m:ctrlPr>
              <w:rPr>
                <w:rFonts w:ascii="Cambria Math" w:eastAsia="AdvGulliv-R" w:hAnsi="Cambria Math"/>
                <w:i/>
              </w:rPr>
            </m:ctrlPr>
          </m:dPr>
          <m:e>
            <m:r>
              <w:rPr>
                <w:rFonts w:ascii="Cambria Math" w:eastAsia="AdvGulliv-R" w:hAnsi="Cambria Math"/>
              </w:rPr>
              <m:t>P</m:t>
            </m:r>
          </m:e>
        </m:d>
        <m:r>
          <w:rPr>
            <w:rFonts w:ascii="Cambria Math" w:eastAsia="AdvGulliv-R" w:hAnsi="Cambria Math"/>
          </w:rPr>
          <m:t>+αw</m:t>
        </m:r>
        <m:d>
          <m:dPr>
            <m:ctrlPr>
              <w:rPr>
                <w:rFonts w:ascii="Cambria Math" w:eastAsia="AdvGulliv-R" w:hAnsi="Cambria Math"/>
                <w:i/>
              </w:rPr>
            </m:ctrlPr>
          </m:dPr>
          <m:e>
            <m:r>
              <w:rPr>
                <w:rFonts w:ascii="Cambria Math" w:eastAsia="AdvGulliv-R" w:hAnsi="Cambria Math"/>
              </w:rPr>
              <m:t>P</m:t>
            </m:r>
          </m:e>
        </m:d>
        <m:r>
          <w:rPr>
            <w:rFonts w:ascii="Cambria Math" w:eastAsia="AdvGulliv-R" w:hAnsi="Cambria Math"/>
          </w:rPr>
          <m:t>+Mδ</m:t>
        </m:r>
      </m:oMath>
      <w:r w:rsidRPr="005A097B">
        <w:rPr>
          <w:rFonts w:ascii="Times New Roman" w:eastAsia="AdvGulliv-R" w:hAnsi="Times New Roman"/>
        </w:rPr>
        <w:t>,</w:t>
      </w:r>
      <w:r w:rsidRPr="005A097B">
        <w:rPr>
          <w:rFonts w:ascii="Times New Roman" w:eastAsia="AdvGulliv-R" w:hAnsi="Times New Roman"/>
          <w:i/>
        </w:rPr>
        <w:tab/>
      </w:r>
      <w:r w:rsidRPr="005A097B">
        <w:rPr>
          <w:rFonts w:ascii="Times New Roman" w:eastAsia="AdvGulliv-R" w:hAnsi="Times New Roman"/>
          <w:i/>
        </w:rPr>
        <w:tab/>
      </w:r>
      <w:r w:rsidRPr="005A097B">
        <w:rPr>
          <w:rFonts w:ascii="Times New Roman" w:eastAsia="AdvGulliv-R" w:hAnsi="Times New Roman"/>
          <w:i/>
        </w:rPr>
        <w:tab/>
      </w:r>
      <w:r w:rsidRPr="005A097B">
        <w:rPr>
          <w:rFonts w:ascii="Times New Roman" w:eastAsia="AdvGulliv-R" w:hAnsi="Times New Roman"/>
          <w:i/>
        </w:rPr>
        <w:tab/>
      </w:r>
      <w:r w:rsidRPr="005A097B">
        <w:rPr>
          <w:rFonts w:ascii="Times New Roman" w:eastAsia="AdvGulliv-R" w:hAnsi="Times New Roman"/>
          <w:i/>
        </w:rPr>
        <w:tab/>
      </w:r>
      <w:r w:rsidRPr="005A097B">
        <w:rPr>
          <w:rFonts w:ascii="Times New Roman" w:eastAsia="AdvGulliv-R" w:hAnsi="Times New Roman"/>
          <w:i/>
        </w:rPr>
        <w:tab/>
      </w:r>
      <w:r w:rsidRPr="005A097B">
        <w:rPr>
          <w:rFonts w:ascii="Times New Roman" w:eastAsia="AdvGulliv-R" w:hAnsi="Times New Roman"/>
        </w:rPr>
        <w:t>(24)</w:t>
      </w:r>
    </w:p>
    <w:p w14:paraId="6650A974" w14:textId="483A2350" w:rsidR="00482255" w:rsidRPr="005A097B" w:rsidRDefault="00482255" w:rsidP="00204E4C">
      <w:pPr>
        <w:widowControl w:val="0"/>
        <w:autoSpaceDE w:val="0"/>
        <w:autoSpaceDN w:val="0"/>
        <w:adjustRightInd w:val="0"/>
        <w:snapToGrid w:val="0"/>
        <w:jc w:val="both"/>
        <w:rPr>
          <w:rFonts w:ascii="Times New Roman" w:hAnsi="Times New Roman"/>
        </w:rPr>
      </w:pPr>
      <w:r w:rsidRPr="005A097B">
        <w:rPr>
          <w:rFonts w:ascii="Times New Roman" w:eastAsia="AdvGulliv-R" w:hAnsi="Times New Roman"/>
        </w:rPr>
        <w:t xml:space="preserve">where </w:t>
      </w:r>
      <m:oMath>
        <m:r>
          <w:rPr>
            <w:rFonts w:ascii="Cambria Math" w:eastAsia="AdvGulliv-R" w:hAnsi="Cambria Math"/>
          </w:rPr>
          <m:t>w</m:t>
        </m:r>
        <m:d>
          <m:dPr>
            <m:ctrlPr>
              <w:rPr>
                <w:rFonts w:ascii="Cambria Math" w:eastAsia="AdvGulliv-R" w:hAnsi="Cambria Math"/>
                <w:i/>
              </w:rPr>
            </m:ctrlPr>
          </m:dPr>
          <m:e>
            <m:r>
              <w:rPr>
                <w:rFonts w:ascii="Cambria Math" w:eastAsia="AdvGulliv-R" w:hAnsi="Cambria Math"/>
              </w:rPr>
              <m:t>P</m:t>
            </m:r>
          </m:e>
        </m:d>
        <m:r>
          <w:rPr>
            <w:rFonts w:ascii="Cambria Math" w:eastAsia="AdvGulliv-R" w:hAnsi="Cambria Math"/>
          </w:rPr>
          <m:t>=</m:t>
        </m:r>
        <m:func>
          <m:funcPr>
            <m:ctrlPr>
              <w:rPr>
                <w:rFonts w:ascii="Cambria Math" w:eastAsia="AdvGulliv-R" w:hAnsi="Cambria Math"/>
                <w:i/>
              </w:rPr>
            </m:ctrlPr>
          </m:funcPr>
          <m:fName>
            <m:r>
              <m:rPr>
                <m:sty m:val="p"/>
              </m:rPr>
              <w:rPr>
                <w:rFonts w:ascii="Cambria Math" w:eastAsia="AdvGulliv-R" w:hAnsi="Cambria Math"/>
              </w:rPr>
              <m:t>max</m:t>
            </m:r>
            <m:ctrlPr>
              <w:rPr>
                <w:rFonts w:ascii="Cambria Math" w:eastAsia="AdvGulliv-R" w:hAnsi="Cambria Math"/>
              </w:rPr>
            </m:ctrlPr>
          </m:fName>
          <m:e>
            <m:d>
              <m:dPr>
                <m:begChr m:val="{"/>
                <m:endChr m:val="}"/>
                <m:ctrlPr>
                  <w:rPr>
                    <w:rFonts w:ascii="Cambria Math" w:eastAsia="AdvGulliv-R" w:hAnsi="Cambria Math"/>
                    <w:i/>
                  </w:rPr>
                </m:ctrlPr>
              </m:dPr>
              <m:e>
                <m:r>
                  <w:rPr>
                    <w:rFonts w:ascii="Cambria Math" w:eastAsia="AdvGulliv-R" w:hAnsi="Cambria Math"/>
                  </w:rPr>
                  <m:t>0, R(P)-T</m:t>
                </m:r>
              </m:e>
            </m:d>
          </m:e>
        </m:func>
        <m:r>
          <w:rPr>
            <w:rFonts w:ascii="Cambria Math" w:eastAsia="AdvGulliv-R" w:hAnsi="Cambria Math"/>
          </w:rPr>
          <m:t>, α</m:t>
        </m:r>
        <m:r>
          <m:rPr>
            <m:sty m:val="p"/>
          </m:rPr>
          <w:rPr>
            <w:rFonts w:ascii="Cambria Math" w:eastAsia="AdvGulliv-R" w:hAnsi="Cambria Math"/>
          </w:rPr>
          <m:t xml:space="preserve"> </m:t>
        </m:r>
      </m:oMath>
      <w:r w:rsidRPr="005A097B">
        <w:rPr>
          <w:rFonts w:ascii="Times New Roman" w:eastAsia="AdvGulliv-R" w:hAnsi="Times New Roman"/>
        </w:rPr>
        <w:t xml:space="preserve">represents the penalty parameter associated with </w:t>
      </w:r>
      <m:oMath>
        <m:r>
          <w:rPr>
            <w:rFonts w:ascii="Cambria Math" w:eastAsia="AdvGulliv-R" w:hAnsi="Cambria Math"/>
          </w:rPr>
          <m:t>w</m:t>
        </m:r>
        <m:d>
          <m:dPr>
            <m:ctrlPr>
              <w:rPr>
                <w:rFonts w:ascii="Cambria Math" w:eastAsia="AdvGulliv-R" w:hAnsi="Cambria Math"/>
                <w:i/>
              </w:rPr>
            </m:ctrlPr>
          </m:dPr>
          <m:e>
            <m:r>
              <w:rPr>
                <w:rFonts w:ascii="Cambria Math" w:eastAsia="AdvGulliv-R" w:hAnsi="Cambria Math"/>
              </w:rPr>
              <m:t>P</m:t>
            </m:r>
          </m:e>
        </m:d>
        <m:r>
          <w:rPr>
            <w:rFonts w:ascii="Cambria Math" w:eastAsia="AdvGulliv-R" w:hAnsi="Cambria Math"/>
          </w:rPr>
          <m:t>,</m:t>
        </m:r>
      </m:oMath>
      <w:r w:rsidRPr="005A097B">
        <w:rPr>
          <w:rFonts w:ascii="Times New Roman" w:eastAsia="AdvGulliv-R" w:hAnsi="Times New Roman"/>
        </w:rPr>
        <w:t xml:space="preserve"> and </w:t>
      </w:r>
      <m:oMath>
        <m:r>
          <w:rPr>
            <w:rFonts w:ascii="Cambria Math" w:eastAsia="AdvGulliv-R" w:hAnsi="Cambria Math"/>
          </w:rPr>
          <m:t>M</m:t>
        </m:r>
      </m:oMath>
      <w:r w:rsidRPr="005A097B">
        <w:rPr>
          <w:rFonts w:ascii="Times New Roman" w:eastAsia="AdvGulliv-R" w:hAnsi="Times New Roman"/>
        </w:rPr>
        <w:t xml:space="preserve"> is a large positive number. </w:t>
      </w:r>
      <m:oMath>
        <m:r>
          <w:rPr>
            <w:rFonts w:ascii="Cambria Math" w:eastAsia="AdvGulliv-R" w:hAnsi="Cambria Math"/>
          </w:rPr>
          <m:t>δ</m:t>
        </m:r>
      </m:oMath>
      <w:r w:rsidRPr="005A097B">
        <w:rPr>
          <w:rFonts w:ascii="Times New Roman" w:eastAsia="AdvGulliv-R" w:hAnsi="Times New Roman"/>
        </w:rPr>
        <w:t xml:space="preserve"> equals 1 if any bikes are finally sent to the depot, and 0 otherwise.</w:t>
      </w:r>
    </w:p>
    <w:p w14:paraId="3F81B390" w14:textId="77777777" w:rsidR="00482255" w:rsidRPr="005A097B" w:rsidRDefault="00482255" w:rsidP="00204E4C">
      <w:pPr>
        <w:widowControl w:val="0"/>
        <w:autoSpaceDE w:val="0"/>
        <w:autoSpaceDN w:val="0"/>
        <w:adjustRightInd w:val="0"/>
        <w:snapToGrid w:val="0"/>
        <w:ind w:firstLineChars="200" w:firstLine="440"/>
        <w:jc w:val="both"/>
        <w:rPr>
          <w:rFonts w:ascii="Times New Roman" w:eastAsia="AdvGulliv-I" w:hAnsi="Times New Roman"/>
        </w:rPr>
      </w:pPr>
      <w:r w:rsidRPr="005A097B">
        <w:rPr>
          <w:rFonts w:ascii="Times New Roman" w:eastAsia="AdvGulliv-I" w:hAnsi="Times New Roman"/>
        </w:rPr>
        <w:lastRenderedPageBreak/>
        <w:t xml:space="preserve">To consider diversity in each subpopulation, the fitness value is further modified to a biased fitness value </w:t>
      </w:r>
      <m:oMath>
        <m:r>
          <w:rPr>
            <w:rFonts w:ascii="Cambria Math" w:eastAsia="AdvGulliv-R" w:hAnsi="Cambria Math"/>
          </w:rPr>
          <m:t>BF</m:t>
        </m:r>
        <m:d>
          <m:dPr>
            <m:ctrlPr>
              <w:rPr>
                <w:rFonts w:ascii="Cambria Math" w:eastAsia="AdvGulliv-R" w:hAnsi="Cambria Math"/>
                <w:i/>
              </w:rPr>
            </m:ctrlPr>
          </m:dPr>
          <m:e>
            <m:r>
              <w:rPr>
                <w:rFonts w:ascii="Cambria Math" w:eastAsia="AdvGulliv-R" w:hAnsi="Cambria Math"/>
              </w:rPr>
              <m:t>P</m:t>
            </m:r>
          </m:e>
        </m:d>
      </m:oMath>
      <w:r w:rsidRPr="005A097B">
        <w:rPr>
          <w:rFonts w:ascii="Times New Roman" w:eastAsia="AdvGulliv-I" w:hAnsi="Times New Roman"/>
        </w:rPr>
        <w:t>, which is defined as</w:t>
      </w:r>
    </w:p>
    <w:p w14:paraId="6DD26EC8" w14:textId="52048AD9" w:rsidR="00482255" w:rsidRPr="005A097B" w:rsidRDefault="00482255" w:rsidP="00204E4C">
      <w:pPr>
        <w:widowControl w:val="0"/>
        <w:autoSpaceDE w:val="0"/>
        <w:autoSpaceDN w:val="0"/>
        <w:adjustRightInd w:val="0"/>
        <w:snapToGrid w:val="0"/>
        <w:ind w:firstLineChars="1200" w:firstLine="2640"/>
        <w:jc w:val="both"/>
        <w:rPr>
          <w:rFonts w:ascii="Times New Roman" w:eastAsia="AdvGulliv-R" w:hAnsi="Times New Roman"/>
          <w:i/>
        </w:rPr>
      </w:pPr>
      <m:oMath>
        <m:r>
          <w:rPr>
            <w:rFonts w:ascii="Cambria Math" w:eastAsia="AdvGulliv-R" w:hAnsi="Cambria Math"/>
          </w:rPr>
          <m:t>BF</m:t>
        </m:r>
        <m:d>
          <m:dPr>
            <m:ctrlPr>
              <w:rPr>
                <w:rFonts w:ascii="Cambria Math" w:eastAsia="AdvGulliv-R" w:hAnsi="Cambria Math"/>
                <w:i/>
              </w:rPr>
            </m:ctrlPr>
          </m:dPr>
          <m:e>
            <m:r>
              <w:rPr>
                <w:rFonts w:ascii="Cambria Math" w:eastAsia="AdvGulliv-R" w:hAnsi="Cambria Math"/>
              </w:rPr>
              <m:t>P</m:t>
            </m:r>
          </m:e>
        </m:d>
        <m:r>
          <w:rPr>
            <w:rFonts w:ascii="Cambria Math" w:eastAsia="AdvGulliv-R" w:hAnsi="Cambria Math"/>
          </w:rPr>
          <m:t>=fit</m:t>
        </m:r>
        <m:d>
          <m:dPr>
            <m:ctrlPr>
              <w:rPr>
                <w:rFonts w:ascii="Cambria Math" w:eastAsia="AdvGulliv-R" w:hAnsi="Cambria Math"/>
                <w:i/>
              </w:rPr>
            </m:ctrlPr>
          </m:dPr>
          <m:e>
            <m:r>
              <w:rPr>
                <w:rFonts w:ascii="Cambria Math" w:eastAsia="AdvGulliv-R" w:hAnsi="Cambria Math"/>
              </w:rPr>
              <m:t>P</m:t>
            </m:r>
          </m:e>
        </m:d>
        <m:r>
          <w:rPr>
            <w:rFonts w:ascii="Cambria Math" w:eastAsia="AdvGulliv-R" w:hAnsi="Cambria Math"/>
          </w:rPr>
          <m:t>+</m:t>
        </m:r>
        <m:d>
          <m:dPr>
            <m:ctrlPr>
              <w:rPr>
                <w:rFonts w:ascii="Cambria Math" w:eastAsia="AdvGulliv-R" w:hAnsi="Cambria Math"/>
                <w:i/>
              </w:rPr>
            </m:ctrlPr>
          </m:dPr>
          <m:e>
            <m:r>
              <w:rPr>
                <w:rFonts w:ascii="Cambria Math" w:eastAsia="AdvGulliv-R" w:hAnsi="Cambria Math"/>
              </w:rPr>
              <m:t>1-</m:t>
            </m:r>
            <m:f>
              <m:fPr>
                <m:ctrlPr>
                  <w:rPr>
                    <w:rFonts w:ascii="Cambria Math" w:eastAsia="AdvGulliv-R" w:hAnsi="Cambria Math"/>
                    <w:i/>
                  </w:rPr>
                </m:ctrlPr>
              </m:fPr>
              <m:num>
                <m:sSub>
                  <m:sSubPr>
                    <m:ctrlPr>
                      <w:rPr>
                        <w:rFonts w:ascii="Cambria Math" w:eastAsia="AdvGulliv-R" w:hAnsi="Cambria Math"/>
                        <w:i/>
                      </w:rPr>
                    </m:ctrlPr>
                  </m:sSubPr>
                  <m:e>
                    <m:r>
                      <w:rPr>
                        <w:rFonts w:ascii="Cambria Math" w:eastAsia="AdvGulliv-R" w:hAnsi="Cambria Math"/>
                      </w:rPr>
                      <m:t>N</m:t>
                    </m:r>
                  </m:e>
                  <m:sub>
                    <m:r>
                      <w:rPr>
                        <w:rFonts w:ascii="Cambria Math" w:eastAsia="AdvGulliv-R" w:hAnsi="Cambria Math"/>
                      </w:rPr>
                      <m:t>elite</m:t>
                    </m:r>
                  </m:sub>
                </m:sSub>
              </m:num>
              <m:den>
                <m:sSub>
                  <m:sSubPr>
                    <m:ctrlPr>
                      <w:rPr>
                        <w:rFonts w:ascii="Cambria Math" w:eastAsia="AdvGulliv-R" w:hAnsi="Cambria Math"/>
                        <w:i/>
                      </w:rPr>
                    </m:ctrlPr>
                  </m:sSubPr>
                  <m:e>
                    <m:r>
                      <w:rPr>
                        <w:rFonts w:ascii="Cambria Math" w:eastAsia="AdvGulliv-R" w:hAnsi="Cambria Math"/>
                      </w:rPr>
                      <m:t>N</m:t>
                    </m:r>
                  </m:e>
                  <m:sub>
                    <m:r>
                      <w:rPr>
                        <w:rFonts w:ascii="Cambria Math" w:eastAsia="AdvGulliv-R" w:hAnsi="Cambria Math"/>
                      </w:rPr>
                      <m:t>indiv</m:t>
                    </m:r>
                  </m:sub>
                </m:sSub>
              </m:den>
            </m:f>
          </m:e>
        </m:d>
        <m:r>
          <w:rPr>
            <w:rFonts w:ascii="Cambria Math" w:eastAsia="AdvGulliv-R" w:hAnsi="Cambria Math"/>
          </w:rPr>
          <m:t>dc</m:t>
        </m:r>
        <m:d>
          <m:dPr>
            <m:ctrlPr>
              <w:rPr>
                <w:rFonts w:ascii="Cambria Math" w:eastAsia="AdvGulliv-R" w:hAnsi="Cambria Math"/>
                <w:i/>
              </w:rPr>
            </m:ctrlPr>
          </m:dPr>
          <m:e>
            <m:r>
              <w:rPr>
                <w:rFonts w:ascii="Cambria Math" w:eastAsia="AdvGulliv-R" w:hAnsi="Cambria Math"/>
              </w:rPr>
              <m:t>P</m:t>
            </m:r>
          </m:e>
        </m:d>
      </m:oMath>
      <w:r w:rsidRPr="005A097B">
        <w:rPr>
          <w:rFonts w:ascii="Times New Roman" w:eastAsia="AdvGulliv-R" w:hAnsi="Times New Roman"/>
        </w:rPr>
        <w:t>,</w:t>
      </w:r>
      <w:r w:rsidRPr="005A097B">
        <w:rPr>
          <w:rFonts w:ascii="Times New Roman" w:eastAsia="AdvGulliv-R" w:hAnsi="Times New Roman"/>
          <w:i/>
        </w:rPr>
        <w:t xml:space="preserve">                     </w:t>
      </w:r>
      <w:r w:rsidRPr="005A097B">
        <w:rPr>
          <w:rFonts w:ascii="Times New Roman" w:eastAsia="AdvGulliv-R" w:hAnsi="Times New Roman"/>
        </w:rPr>
        <w:t>(25)</w:t>
      </w:r>
    </w:p>
    <w:p w14:paraId="23CB93DA" w14:textId="58645745" w:rsidR="00DB6B78" w:rsidRPr="005A097B" w:rsidRDefault="00482255" w:rsidP="00204E4C">
      <w:pPr>
        <w:widowControl w:val="0"/>
        <w:autoSpaceDE w:val="0"/>
        <w:autoSpaceDN w:val="0"/>
        <w:adjustRightInd w:val="0"/>
        <w:snapToGrid w:val="0"/>
        <w:jc w:val="both"/>
        <w:rPr>
          <w:rFonts w:ascii="Times New Roman" w:eastAsia="AdvGulliv-I" w:hAnsi="Times New Roman"/>
        </w:rPr>
      </w:pPr>
      <w:r w:rsidRPr="005A097B">
        <w:rPr>
          <w:rFonts w:ascii="Times New Roman" w:eastAsia="AdvGulliv-R" w:hAnsi="Times New Roman"/>
        </w:rPr>
        <w:t xml:space="preserve">where </w:t>
      </w:r>
      <m:oMath>
        <m:sSub>
          <m:sSubPr>
            <m:ctrlPr>
              <w:rPr>
                <w:rFonts w:ascii="Cambria Math" w:eastAsia="AdvGulliv-R" w:hAnsi="Cambria Math"/>
                <w:i/>
              </w:rPr>
            </m:ctrlPr>
          </m:sSubPr>
          <m:e>
            <m:r>
              <w:rPr>
                <w:rFonts w:ascii="Cambria Math" w:eastAsia="AdvGulliv-R" w:hAnsi="Cambria Math"/>
              </w:rPr>
              <m:t>N</m:t>
            </m:r>
          </m:e>
          <m:sub>
            <m:r>
              <w:rPr>
                <w:rFonts w:ascii="Cambria Math" w:eastAsia="AdvGulliv-R" w:hAnsi="Cambria Math"/>
              </w:rPr>
              <m:t>elite</m:t>
            </m:r>
          </m:sub>
        </m:sSub>
      </m:oMath>
      <w:r w:rsidR="00A7551F" w:rsidRPr="005A097B">
        <w:rPr>
          <w:rFonts w:ascii="Times New Roman" w:eastAsia="AdvGulliv-R" w:hAnsi="Times New Roman"/>
        </w:rPr>
        <w:t xml:space="preserve"> is the number of elite individuals </w:t>
      </w:r>
      <w:r w:rsidR="00BF12C9">
        <w:rPr>
          <w:rFonts w:ascii="Times New Roman" w:eastAsia="AdvGulliv-R" w:hAnsi="Times New Roman"/>
        </w:rPr>
        <w:t xml:space="preserve">that </w:t>
      </w:r>
      <w:r w:rsidR="00A7551F" w:rsidRPr="005A097B">
        <w:rPr>
          <w:rFonts w:ascii="Times New Roman" w:eastAsia="AdvGulliv-R" w:hAnsi="Times New Roman"/>
        </w:rPr>
        <w:t xml:space="preserve">survive to the next generation and </w:t>
      </w:r>
      <m:oMath>
        <m:sSub>
          <m:sSubPr>
            <m:ctrlPr>
              <w:rPr>
                <w:rFonts w:ascii="Cambria Math" w:eastAsia="AdvGulliv-R" w:hAnsi="Cambria Math"/>
                <w:i/>
              </w:rPr>
            </m:ctrlPr>
          </m:sSubPr>
          <m:e>
            <m:r>
              <w:rPr>
                <w:rFonts w:ascii="Cambria Math" w:eastAsia="AdvGulliv-R" w:hAnsi="Cambria Math"/>
              </w:rPr>
              <m:t>N</m:t>
            </m:r>
          </m:e>
          <m:sub>
            <m:r>
              <w:rPr>
                <w:rFonts w:ascii="Cambria Math" w:eastAsia="AdvGulliv-R" w:hAnsi="Cambria Math"/>
              </w:rPr>
              <m:t>indiv</m:t>
            </m:r>
          </m:sub>
        </m:sSub>
      </m:oMath>
      <w:r w:rsidR="00A7551F" w:rsidRPr="005A097B">
        <w:rPr>
          <w:rFonts w:ascii="Times New Roman" w:eastAsia="AdvGulliv-R" w:hAnsi="Times New Roman"/>
        </w:rPr>
        <w:t xml:space="preserve"> is the actual number of individuals in the subpopulation.</w:t>
      </w:r>
      <w:r w:rsidR="00A7551F" w:rsidRPr="005A097B">
        <w:rPr>
          <w:rFonts w:ascii="Times New Roman" w:eastAsia="AdvGulliv-R" w:hAnsi="Times New Roman"/>
          <w:i/>
        </w:rPr>
        <w:t xml:space="preserve"> </w:t>
      </w:r>
      <w:r w:rsidRPr="005A097B">
        <w:rPr>
          <w:rFonts w:ascii="Times New Roman" w:eastAsia="AdvGulliv-R" w:hAnsi="Times New Roman"/>
          <w:i/>
        </w:rPr>
        <w:t>fit</w:t>
      </w:r>
      <m:oMath>
        <m:d>
          <m:dPr>
            <m:ctrlPr>
              <w:rPr>
                <w:rFonts w:ascii="Cambria Math" w:eastAsia="AdvGulliv-R" w:hAnsi="Cambria Math"/>
                <w:i/>
              </w:rPr>
            </m:ctrlPr>
          </m:dPr>
          <m:e>
            <m:r>
              <w:rPr>
                <w:rFonts w:ascii="Cambria Math" w:eastAsia="AdvGulliv-R" w:hAnsi="Cambria Math"/>
              </w:rPr>
              <m:t>P</m:t>
            </m:r>
          </m:e>
        </m:d>
      </m:oMath>
      <w:r w:rsidRPr="005A097B">
        <w:rPr>
          <w:rFonts w:ascii="Times New Roman" w:eastAsia="AdvGulliv-R" w:hAnsi="Times New Roman"/>
        </w:rPr>
        <w:t xml:space="preserve"> and </w:t>
      </w:r>
      <m:oMath>
        <m:r>
          <w:rPr>
            <w:rFonts w:ascii="Cambria Math" w:eastAsia="AdvGulliv-R" w:hAnsi="Cambria Math"/>
          </w:rPr>
          <m:t>dc(P)</m:t>
        </m:r>
      </m:oMath>
      <w:r w:rsidRPr="005A097B">
        <w:rPr>
          <w:rFonts w:ascii="Times New Roman" w:eastAsia="AdvGulliv-R" w:hAnsi="Times New Roman"/>
        </w:rPr>
        <w:t xml:space="preserve"> are the rank</w:t>
      </w:r>
      <w:r w:rsidR="00416B87" w:rsidRPr="005A097B">
        <w:rPr>
          <w:rFonts w:ascii="Times New Roman" w:eastAsia="AdvGulliv-R" w:hAnsi="Times New Roman"/>
        </w:rPr>
        <w:t>s</w:t>
      </w:r>
      <w:r w:rsidRPr="005A097B">
        <w:rPr>
          <w:rFonts w:ascii="Times New Roman" w:eastAsia="AdvGulliv-R" w:hAnsi="Times New Roman"/>
        </w:rPr>
        <w:t xml:space="preserve"> of a solution </w:t>
      </w:r>
      <m:oMath>
        <m:r>
          <w:rPr>
            <w:rFonts w:ascii="Cambria Math" w:eastAsia="AdvGulliv-R" w:hAnsi="Cambria Math"/>
          </w:rPr>
          <m:t>P</m:t>
        </m:r>
      </m:oMath>
      <w:r w:rsidRPr="005A097B">
        <w:rPr>
          <w:rFonts w:ascii="Times New Roman" w:eastAsia="AdvGulliv-R" w:hAnsi="Times New Roman"/>
        </w:rPr>
        <w:t xml:space="preserve"> in a subpopulation with respect to </w:t>
      </w:r>
      <m:oMath>
        <m:r>
          <w:rPr>
            <w:rFonts w:ascii="Cambria Math" w:eastAsia="AdvGulliv-R" w:hAnsi="Cambria Math"/>
          </w:rPr>
          <m:t>Z</m:t>
        </m:r>
        <m:d>
          <m:dPr>
            <m:ctrlPr>
              <w:rPr>
                <w:rFonts w:ascii="Cambria Math" w:eastAsia="AdvGulliv-R" w:hAnsi="Cambria Math"/>
                <w:i/>
              </w:rPr>
            </m:ctrlPr>
          </m:dPr>
          <m:e>
            <m:r>
              <w:rPr>
                <w:rFonts w:ascii="Cambria Math" w:eastAsia="AdvGulliv-R" w:hAnsi="Cambria Math"/>
              </w:rPr>
              <m:t>P</m:t>
            </m:r>
          </m:e>
        </m:d>
      </m:oMath>
      <w:r w:rsidRPr="005A097B">
        <w:rPr>
          <w:rFonts w:ascii="Times New Roman" w:eastAsia="AdvGulliv-R" w:hAnsi="Times New Roman"/>
        </w:rPr>
        <w:t xml:space="preserve"> and its similarity with the other solutions.</w:t>
      </w:r>
      <w:r w:rsidRPr="005A097B">
        <w:rPr>
          <w:rFonts w:ascii="Times New Roman" w:eastAsia="AdvGulliv-I" w:hAnsi="Times New Roman"/>
        </w:rPr>
        <w:t xml:space="preserve"> </w:t>
      </w:r>
      <w:r w:rsidRPr="005A097B">
        <w:rPr>
          <w:rFonts w:ascii="Times New Roman" w:eastAsia="AdvGulliv-R" w:hAnsi="Times New Roman"/>
        </w:rPr>
        <w:t>As in the study of Cherkesly et al. (2015), t</w:t>
      </w:r>
      <w:r w:rsidR="00B57208" w:rsidRPr="005A097B">
        <w:rPr>
          <w:rFonts w:ascii="Times New Roman" w:eastAsia="AdvGulliv-R" w:hAnsi="Times New Roman"/>
        </w:rPr>
        <w:t xml:space="preserve">he similarity </w:t>
      </w:r>
      <w:r w:rsidR="00AA7BE8" w:rsidRPr="005A097B">
        <w:rPr>
          <w:rFonts w:ascii="Times New Roman" w:eastAsia="AdvGulliv-R" w:hAnsi="Times New Roman"/>
        </w:rPr>
        <w:t>of</w:t>
      </w:r>
      <w:r w:rsidR="00B57208" w:rsidRPr="005A097B">
        <w:rPr>
          <w:rFonts w:ascii="Times New Roman" w:eastAsia="AdvGulliv-R" w:hAnsi="Times New Roman"/>
        </w:rPr>
        <w:t xml:space="preserve"> </w:t>
      </w:r>
      <w:r w:rsidR="00B62F55" w:rsidRPr="005A097B">
        <w:rPr>
          <w:rFonts w:ascii="Times New Roman" w:eastAsia="AdvGulliv-R" w:hAnsi="Times New Roman"/>
        </w:rPr>
        <w:t>two solutions</w:t>
      </w:r>
      <w:r w:rsidRPr="005A097B">
        <w:rPr>
          <w:rFonts w:ascii="Times New Roman" w:eastAsia="AdvGulliv-R" w:hAnsi="Times New Roman"/>
        </w:rPr>
        <w:t xml:space="preserve"> is measured by the number of common arcs.</w:t>
      </w:r>
      <w:r w:rsidRPr="005A097B">
        <w:rPr>
          <w:rFonts w:ascii="Times New Roman" w:eastAsia="AdvGulliv-I" w:hAnsi="Times New Roman"/>
        </w:rPr>
        <w:t xml:space="preserve"> </w:t>
      </w:r>
      <w:r w:rsidR="00B62F55" w:rsidRPr="005A097B">
        <w:rPr>
          <w:rFonts w:ascii="Times New Roman" w:eastAsia="AdvGulliv-I" w:hAnsi="Times New Roman"/>
        </w:rPr>
        <w:t>The similarity of one solution with</w:t>
      </w:r>
      <w:r w:rsidR="00AA7BE8" w:rsidRPr="005A097B">
        <w:rPr>
          <w:rFonts w:ascii="Times New Roman" w:eastAsia="AdvGulliv-I" w:hAnsi="Times New Roman"/>
        </w:rPr>
        <w:t xml:space="preserve"> </w:t>
      </w:r>
      <w:r w:rsidR="00F3332F" w:rsidRPr="005A097B">
        <w:rPr>
          <w:rFonts w:ascii="Times New Roman" w:eastAsia="AdvGulliv-I" w:hAnsi="Times New Roman"/>
        </w:rPr>
        <w:t>all</w:t>
      </w:r>
      <w:r w:rsidR="00B62F55" w:rsidRPr="005A097B">
        <w:rPr>
          <w:rFonts w:ascii="Times New Roman" w:eastAsia="AdvGulliv-I" w:hAnsi="Times New Roman"/>
        </w:rPr>
        <w:t xml:space="preserve"> </w:t>
      </w:r>
      <w:r w:rsidR="00AA7BE8" w:rsidRPr="005A097B">
        <w:rPr>
          <w:rFonts w:ascii="Times New Roman" w:eastAsia="AdvGulliv-I" w:hAnsi="Times New Roman"/>
        </w:rPr>
        <w:t>other solutions</w:t>
      </w:r>
      <w:r w:rsidR="00B62F55" w:rsidRPr="005A097B">
        <w:rPr>
          <w:rFonts w:ascii="Times New Roman" w:eastAsia="AdvGulliv-I" w:hAnsi="Times New Roman"/>
        </w:rPr>
        <w:t xml:space="preserve"> is defined as the sum of </w:t>
      </w:r>
      <w:r w:rsidR="00DB6B78" w:rsidRPr="005A097B">
        <w:rPr>
          <w:rFonts w:ascii="Times New Roman" w:eastAsia="AdvGulliv-I" w:hAnsi="Times New Roman"/>
        </w:rPr>
        <w:t>the number of common arcs between that solution and every other solution.</w:t>
      </w:r>
    </w:p>
    <w:p w14:paraId="3EE4293B" w14:textId="15C8789C" w:rsidR="003A0E67" w:rsidRPr="005A097B" w:rsidRDefault="003A0E67" w:rsidP="00204E4C">
      <w:pPr>
        <w:widowControl w:val="0"/>
        <w:autoSpaceDE w:val="0"/>
        <w:autoSpaceDN w:val="0"/>
        <w:adjustRightInd w:val="0"/>
        <w:snapToGrid w:val="0"/>
        <w:spacing w:before="200"/>
        <w:jc w:val="both"/>
        <w:rPr>
          <w:rFonts w:ascii="Times New Roman" w:eastAsia="AdvGulliv-I" w:hAnsi="Times New Roman"/>
          <w:b/>
        </w:rPr>
      </w:pPr>
      <w:r w:rsidRPr="005A097B">
        <w:rPr>
          <w:rFonts w:ascii="Times New Roman" w:eastAsia="AdvGulliv-I" w:hAnsi="Times New Roman"/>
          <w:b/>
        </w:rPr>
        <w:t xml:space="preserve">3.1.3 Parent selection and </w:t>
      </w:r>
      <w:r w:rsidR="005E1909" w:rsidRPr="005A097B">
        <w:rPr>
          <w:rFonts w:ascii="Times New Roman" w:eastAsia="AdvGulliv-I" w:hAnsi="Times New Roman"/>
          <w:b/>
        </w:rPr>
        <w:t>c</w:t>
      </w:r>
      <w:r w:rsidRPr="005A097B">
        <w:rPr>
          <w:rFonts w:ascii="Times New Roman" w:eastAsia="AdvGulliv-I" w:hAnsi="Times New Roman"/>
          <w:b/>
        </w:rPr>
        <w:t xml:space="preserve">rossover </w:t>
      </w:r>
    </w:p>
    <w:p w14:paraId="2C476913" w14:textId="1AF7E28F" w:rsidR="00B05717" w:rsidRPr="005A097B" w:rsidRDefault="00B05717" w:rsidP="00204E4C">
      <w:pPr>
        <w:widowControl w:val="0"/>
        <w:autoSpaceDE w:val="0"/>
        <w:autoSpaceDN w:val="0"/>
        <w:adjustRightInd w:val="0"/>
        <w:snapToGrid w:val="0"/>
        <w:ind w:firstLineChars="200" w:firstLine="440"/>
        <w:jc w:val="both"/>
        <w:rPr>
          <w:rFonts w:ascii="Times New Roman" w:eastAsia="AdvGulliv-I" w:hAnsi="Times New Roman"/>
        </w:rPr>
      </w:pPr>
      <w:r w:rsidRPr="005A097B">
        <w:rPr>
          <w:rFonts w:ascii="Times New Roman" w:eastAsia="AdvGulliv-I" w:hAnsi="Times New Roman"/>
        </w:rPr>
        <w:t xml:space="preserve">As </w:t>
      </w:r>
      <w:r w:rsidR="00BF12C9">
        <w:rPr>
          <w:rFonts w:ascii="Times New Roman" w:eastAsia="AdvGulliv-I" w:hAnsi="Times New Roman"/>
        </w:rPr>
        <w:t xml:space="preserve">in </w:t>
      </w:r>
      <w:r w:rsidRPr="005A097B">
        <w:rPr>
          <w:rFonts w:ascii="Times New Roman" w:eastAsia="AdvGulliv-I" w:hAnsi="Times New Roman"/>
        </w:rPr>
        <w:t xml:space="preserve">Vidal et al. (2012, 2013, 2014) and Cherkesly et al. (2015), </w:t>
      </w:r>
      <w:r w:rsidRPr="007A54AF">
        <w:rPr>
          <w:rFonts w:ascii="Times New Roman" w:eastAsia="AdvGulliv-I" w:hAnsi="Times New Roman"/>
        </w:rPr>
        <w:t>each of two parents is</w:t>
      </w:r>
      <w:r w:rsidRPr="005A097B">
        <w:rPr>
          <w:rFonts w:ascii="Times New Roman" w:eastAsia="AdvGulliv-I" w:hAnsi="Times New Roman"/>
        </w:rPr>
        <w:t xml:space="preserve"> selected from a binary tournament, which randomly picks two individuals from the </w:t>
      </w:r>
      <w:r w:rsidR="00BF12C9">
        <w:rPr>
          <w:rFonts w:ascii="Times New Roman" w:eastAsia="AdvGulliv-I" w:hAnsi="Times New Roman"/>
        </w:rPr>
        <w:t>entire</w:t>
      </w:r>
      <w:r w:rsidRPr="005A097B">
        <w:rPr>
          <w:rFonts w:ascii="Times New Roman" w:eastAsia="AdvGulliv-I" w:hAnsi="Times New Roman"/>
        </w:rPr>
        <w:t xml:space="preserve"> population and </w:t>
      </w:r>
      <w:r w:rsidR="00BF12C9">
        <w:rPr>
          <w:rFonts w:ascii="Times New Roman" w:eastAsia="AdvGulliv-I" w:hAnsi="Times New Roman"/>
        </w:rPr>
        <w:t>retains</w:t>
      </w:r>
      <w:r w:rsidRPr="005A097B">
        <w:rPr>
          <w:rFonts w:ascii="Times New Roman" w:eastAsia="AdvGulliv-I" w:hAnsi="Times New Roman"/>
        </w:rPr>
        <w:t xml:space="preserve"> the one with the best biased fitness. The two selected parents are used to generate two children based on the simple </w:t>
      </w:r>
      <w:r w:rsidR="00BF12C9">
        <w:rPr>
          <w:rFonts w:ascii="Times New Roman" w:eastAsia="AdvGulliv-I" w:hAnsi="Times New Roman"/>
        </w:rPr>
        <w:t>o</w:t>
      </w:r>
      <w:r w:rsidRPr="005A097B">
        <w:rPr>
          <w:rFonts w:ascii="Times New Roman" w:eastAsia="AdvGulliv-I" w:hAnsi="Times New Roman"/>
        </w:rPr>
        <w:t xml:space="preserve">rdered </w:t>
      </w:r>
      <w:r w:rsidR="00BF12C9">
        <w:rPr>
          <w:rFonts w:ascii="Times New Roman" w:eastAsia="AdvGulliv-I" w:hAnsi="Times New Roman"/>
        </w:rPr>
        <w:t>c</w:t>
      </w:r>
      <w:r w:rsidRPr="005A097B">
        <w:rPr>
          <w:rFonts w:ascii="Times New Roman" w:eastAsia="AdvGulliv-I" w:hAnsi="Times New Roman"/>
        </w:rPr>
        <w:t>rossover (OX</w:t>
      </w:r>
      <w:r w:rsidR="001E3E44">
        <w:rPr>
          <w:rFonts w:ascii="Times New Roman" w:eastAsia="AdvGulliv-I" w:hAnsi="Times New Roman"/>
        </w:rPr>
        <w:t>;</w:t>
      </w:r>
      <w:r w:rsidRPr="005A097B">
        <w:rPr>
          <w:rFonts w:ascii="Times New Roman" w:eastAsia="AdvGulliv-I" w:hAnsi="Times New Roman"/>
        </w:rPr>
        <w:t xml:space="preserve"> Prins, 2004; Vidal et al., 2014). However, the solution length varies from one to another. Therefore, OX is modified to ensure that the break-points are smaller than the length of the shorter solution. Figure 1 shows an example </w:t>
      </w:r>
      <w:r w:rsidR="00BF12C9">
        <w:rPr>
          <w:rFonts w:ascii="Times New Roman" w:eastAsia="AdvGulliv-I" w:hAnsi="Times New Roman"/>
        </w:rPr>
        <w:t xml:space="preserve">of </w:t>
      </w:r>
      <w:r w:rsidRPr="005A097B">
        <w:rPr>
          <w:rFonts w:ascii="Times New Roman" w:eastAsia="AdvGulliv-I" w:hAnsi="Times New Roman"/>
        </w:rPr>
        <w:t xml:space="preserve">how to construct two children </w:t>
      </w:r>
      <w:r w:rsidR="00BF12C9">
        <w:rPr>
          <w:rFonts w:ascii="Times New Roman" w:eastAsia="AdvGulliv-I" w:hAnsi="Times New Roman"/>
        </w:rPr>
        <w:t>with</w:t>
      </w:r>
      <w:r w:rsidRPr="005A097B">
        <w:rPr>
          <w:rFonts w:ascii="Times New Roman" w:eastAsia="AdvGulliv-I" w:hAnsi="Times New Roman"/>
        </w:rPr>
        <w:t xml:space="preserve"> the modified OX crossover operator.</w:t>
      </w:r>
      <w:r w:rsidR="00FA22DD" w:rsidRPr="005A097B">
        <w:rPr>
          <w:rFonts w:ascii="Times New Roman" w:eastAsia="MacmillanRoman" w:hAnsi="Times New Roman"/>
        </w:rPr>
        <w:t xml:space="preserve"> Note that the length of </w:t>
      </w:r>
      <m:oMath>
        <m:sSub>
          <m:sSubPr>
            <m:ctrlPr>
              <w:rPr>
                <w:rFonts w:ascii="Cambria Math" w:eastAsia="MacmillanRoman" w:hAnsi="Cambria Math"/>
                <w:i/>
              </w:rPr>
            </m:ctrlPr>
          </m:sSubPr>
          <m:e>
            <m:r>
              <w:rPr>
                <w:rFonts w:ascii="Cambria Math" w:eastAsia="MacmillanRoman" w:hAnsi="Cambria Math"/>
              </w:rPr>
              <m:t>C</m:t>
            </m:r>
          </m:e>
          <m:sub>
            <m:r>
              <w:rPr>
                <w:rFonts w:ascii="Cambria Math" w:eastAsia="MacmillanRoman" w:hAnsi="Cambria Math"/>
              </w:rPr>
              <m:t>1</m:t>
            </m:r>
          </m:sub>
        </m:sSub>
      </m:oMath>
      <w:r w:rsidR="00FA22DD" w:rsidRPr="005A097B">
        <w:rPr>
          <w:rFonts w:ascii="Times New Roman" w:eastAsia="MacmillanRoman" w:hAnsi="Times New Roman" w:hint="eastAsia"/>
        </w:rPr>
        <w:t xml:space="preserve"> </w:t>
      </w:r>
      <w:r w:rsidR="00FA22DD" w:rsidRPr="005A097B">
        <w:rPr>
          <w:rFonts w:ascii="Times New Roman" w:eastAsia="MacmillanRoman" w:hAnsi="Times New Roman"/>
        </w:rPr>
        <w:t xml:space="preserve">is the same as that of </w:t>
      </w:r>
      <m:oMath>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2</m:t>
            </m:r>
          </m:sub>
        </m:sSub>
      </m:oMath>
      <w:r w:rsidR="00FA22DD" w:rsidRPr="005A097B">
        <w:rPr>
          <w:rFonts w:ascii="Times New Roman" w:eastAsia="MacmillanRoman" w:hAnsi="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4542"/>
      </w:tblGrid>
      <w:tr w:rsidR="003A0E67" w:rsidRPr="005A097B" w14:paraId="484A16A8" w14:textId="77777777" w:rsidTr="00C16265">
        <w:trPr>
          <w:trHeight w:val="367"/>
          <w:jc w:val="center"/>
        </w:trPr>
        <w:tc>
          <w:tcPr>
            <w:tcW w:w="988" w:type="dxa"/>
          </w:tcPr>
          <w:p w14:paraId="10B75BF8" w14:textId="77777777" w:rsidR="003A0E67" w:rsidRPr="005A097B" w:rsidRDefault="003A0E67" w:rsidP="00204E4C">
            <w:pPr>
              <w:widowControl w:val="0"/>
              <w:snapToGrid w:val="0"/>
              <w:spacing w:line="240" w:lineRule="auto"/>
              <w:rPr>
                <w:rFonts w:ascii="Times New Roman" w:eastAsia="MacmillanRoman" w:hAnsi="Times New Roman"/>
              </w:rPr>
            </w:pPr>
            <w:r w:rsidRPr="005A097B">
              <w:rPr>
                <w:rFonts w:ascii="Times New Roman" w:eastAsia="MacmillanRoman" w:hAnsi="Times New Roman"/>
              </w:rPr>
              <w:t>Position</w:t>
            </w:r>
          </w:p>
        </w:tc>
        <w:tc>
          <w:tcPr>
            <w:tcW w:w="4542" w:type="dxa"/>
          </w:tcPr>
          <w:p w14:paraId="654FFA81" w14:textId="77777777" w:rsidR="003A0E67" w:rsidRPr="005A097B" w:rsidRDefault="003A0E67" w:rsidP="00204E4C">
            <w:pPr>
              <w:widowControl w:val="0"/>
              <w:snapToGrid w:val="0"/>
              <w:spacing w:line="240" w:lineRule="auto"/>
              <w:rPr>
                <w:rFonts w:ascii="Times New Roman" w:eastAsia="MacmillanRoman" w:hAnsi="Times New Roman"/>
              </w:rPr>
            </w:pPr>
            <w:r w:rsidRPr="005A097B">
              <w:rPr>
                <w:rFonts w:ascii="Times New Roman" w:eastAsia="MacmillanRoman" w:hAnsi="Times New Roman" w:hint="eastAsia"/>
              </w:rPr>
              <w:t xml:space="preserve">1  2  </w:t>
            </w:r>
            <w:r w:rsidRPr="005A097B">
              <w:rPr>
                <w:rFonts w:ascii="Times New Roman" w:eastAsia="MacmillanRoman" w:hAnsi="Times New Roman"/>
              </w:rPr>
              <w:t xml:space="preserve"> 3  4  5  6   7  8  9 </w:t>
            </w:r>
          </w:p>
        </w:tc>
      </w:tr>
      <w:tr w:rsidR="003A0E67" w:rsidRPr="005A097B" w14:paraId="5ADFAA86" w14:textId="77777777" w:rsidTr="00C16265">
        <w:trPr>
          <w:jc w:val="center"/>
        </w:trPr>
        <w:tc>
          <w:tcPr>
            <w:tcW w:w="988" w:type="dxa"/>
          </w:tcPr>
          <w:p w14:paraId="5D54052B" w14:textId="77777777" w:rsidR="003A0E67" w:rsidRPr="005A097B" w:rsidRDefault="003A0E67" w:rsidP="00204E4C">
            <w:pPr>
              <w:widowControl w:val="0"/>
              <w:snapToGrid w:val="0"/>
              <w:spacing w:line="240" w:lineRule="auto"/>
              <w:rPr>
                <w:rFonts w:ascii="Times New Roman" w:eastAsia="MacmillanRoman" w:hAnsi="Times New Roman"/>
              </w:rPr>
            </w:pPr>
          </w:p>
        </w:tc>
        <w:tc>
          <w:tcPr>
            <w:tcW w:w="4542" w:type="dxa"/>
          </w:tcPr>
          <w:p w14:paraId="7B57302A" w14:textId="692DFDA6" w:rsidR="003A0E67" w:rsidRPr="005A097B" w:rsidRDefault="003A0E67" w:rsidP="00204E4C">
            <w:pPr>
              <w:widowControl w:val="0"/>
              <w:snapToGrid w:val="0"/>
              <w:spacing w:line="240" w:lineRule="auto"/>
              <w:rPr>
                <w:rFonts w:ascii="Times New Roman" w:eastAsia="MacmillanRoman" w:hAnsi="Times New Roman"/>
                <w:i/>
              </w:rPr>
            </w:pPr>
            <w:r w:rsidRPr="005A097B">
              <w:rPr>
                <w:rFonts w:ascii="Times New Roman" w:eastAsia="MacmillanRoman" w:hAnsi="Times New Roman" w:hint="eastAsia"/>
              </w:rPr>
              <w:t xml:space="preserve">     </w:t>
            </w:r>
            <m:oMath>
              <m:r>
                <w:rPr>
                  <w:rFonts w:ascii="Cambria Math" w:eastAsia="MacmillanRoman" w:hAnsi="Cambria Math"/>
                </w:rPr>
                <m:t>t=3</m:t>
              </m:r>
            </m:oMath>
            <w:r w:rsidRPr="005A097B">
              <w:rPr>
                <w:rFonts w:ascii="Times New Roman" w:eastAsia="MacmillanRoman" w:hAnsi="Times New Roman" w:hint="eastAsia"/>
              </w:rPr>
              <w:t xml:space="preserve">   </w:t>
            </w:r>
            <w:r w:rsidRPr="005A097B">
              <w:rPr>
                <w:rFonts w:ascii="Times New Roman" w:eastAsia="MacmillanRoman" w:hAnsi="Times New Roman"/>
              </w:rPr>
              <w:t xml:space="preserve">  </w:t>
            </w:r>
            <m:oMath>
              <m:r>
                <w:rPr>
                  <w:rFonts w:ascii="Cambria Math" w:eastAsia="MacmillanRoman" w:hAnsi="Cambria Math"/>
                </w:rPr>
                <m:t>y=6</m:t>
              </m:r>
            </m:oMath>
          </w:p>
        </w:tc>
      </w:tr>
      <w:tr w:rsidR="003A0E67" w:rsidRPr="005A097B" w14:paraId="7629B0F8" w14:textId="77777777" w:rsidTr="00C16265">
        <w:trPr>
          <w:jc w:val="center"/>
        </w:trPr>
        <w:tc>
          <w:tcPr>
            <w:tcW w:w="988" w:type="dxa"/>
          </w:tcPr>
          <w:p w14:paraId="519DCCD7" w14:textId="77777777" w:rsidR="003A0E67" w:rsidRPr="005A097B" w:rsidRDefault="003A0E67" w:rsidP="00204E4C">
            <w:pPr>
              <w:widowControl w:val="0"/>
              <w:snapToGrid w:val="0"/>
              <w:spacing w:line="240" w:lineRule="auto"/>
              <w:rPr>
                <w:rFonts w:ascii="Times New Roman" w:eastAsia="MacmillanRoman" w:hAnsi="Times New Roman"/>
              </w:rPr>
            </w:pPr>
          </w:p>
        </w:tc>
        <w:tc>
          <w:tcPr>
            <w:tcW w:w="4542" w:type="dxa"/>
          </w:tcPr>
          <w:p w14:paraId="2DC83F1B" w14:textId="77777777" w:rsidR="003A0E67" w:rsidRPr="005A097B" w:rsidRDefault="003A0E67" w:rsidP="00204E4C">
            <w:pPr>
              <w:widowControl w:val="0"/>
              <w:snapToGrid w:val="0"/>
              <w:spacing w:line="240" w:lineRule="auto"/>
              <w:rPr>
                <w:rFonts w:ascii="Times New Roman" w:eastAsia="MacmillanRoman" w:hAnsi="Times New Roman"/>
              </w:rPr>
            </w:pPr>
            <w:r w:rsidRPr="005A097B">
              <w:rPr>
                <w:rFonts w:ascii="Times New Roman" w:eastAsia="MacmillanRoman" w:hAnsi="Times New Roman" w:hint="eastAsia"/>
              </w:rPr>
              <w:t xml:space="preserve">      </w:t>
            </w:r>
            <m:oMath>
              <m:r>
                <m:rPr>
                  <m:sty m:val="p"/>
                </m:rPr>
                <w:rPr>
                  <w:rFonts w:ascii="Cambria Math" w:eastAsia="MacmillanRoman" w:hAnsi="Cambria Math"/>
                </w:rPr>
                <m:t>↓</m:t>
              </m:r>
            </m:oMath>
            <w:r w:rsidRPr="005A097B">
              <w:rPr>
                <w:rFonts w:ascii="Times New Roman" w:eastAsia="MacmillanRoman" w:hAnsi="Times New Roman" w:hint="eastAsia"/>
              </w:rPr>
              <w:t xml:space="preserve">     </w:t>
            </w:r>
            <w:r w:rsidRPr="005A097B">
              <w:rPr>
                <w:rFonts w:ascii="Times New Roman" w:eastAsia="MacmillanRoman" w:hAnsi="Times New Roman"/>
              </w:rPr>
              <w:t xml:space="preserve"> </w:t>
            </w:r>
            <w:r w:rsidRPr="005A097B">
              <w:rPr>
                <w:rFonts w:ascii="Times New Roman" w:eastAsia="MacmillanRoman" w:hAnsi="Times New Roman" w:hint="eastAsia"/>
              </w:rPr>
              <w:t xml:space="preserve">   </w:t>
            </w:r>
            <m:oMath>
              <m:r>
                <m:rPr>
                  <m:sty m:val="p"/>
                </m:rPr>
                <w:rPr>
                  <w:rFonts w:ascii="Cambria Math" w:eastAsia="MacmillanRoman" w:hAnsi="Cambria Math"/>
                </w:rPr>
                <m:t>↓</m:t>
              </m:r>
            </m:oMath>
          </w:p>
        </w:tc>
      </w:tr>
      <w:tr w:rsidR="003A0E67" w:rsidRPr="005A097B" w14:paraId="60649682" w14:textId="77777777" w:rsidTr="00C16265">
        <w:trPr>
          <w:jc w:val="center"/>
        </w:trPr>
        <w:tc>
          <w:tcPr>
            <w:tcW w:w="988" w:type="dxa"/>
          </w:tcPr>
          <w:p w14:paraId="387702D8" w14:textId="77777777" w:rsidR="003A0E67" w:rsidRPr="005A097B" w:rsidRDefault="007824FA" w:rsidP="00204E4C">
            <w:pPr>
              <w:widowControl w:val="0"/>
              <w:snapToGrid w:val="0"/>
              <w:spacing w:line="240" w:lineRule="auto"/>
              <w:rPr>
                <w:rFonts w:ascii="Times New Roman" w:eastAsia="MacmillanRoman" w:hAnsi="Times New Roman"/>
              </w:rPr>
            </w:pPr>
            <m:oMathPara>
              <m:oMath>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1</m:t>
                    </m:r>
                  </m:sub>
                </m:sSub>
              </m:oMath>
            </m:oMathPara>
          </w:p>
        </w:tc>
        <w:tc>
          <w:tcPr>
            <w:tcW w:w="4542" w:type="dxa"/>
          </w:tcPr>
          <w:p w14:paraId="48B4EFE9" w14:textId="77777777" w:rsidR="003A0E67" w:rsidRPr="005A097B" w:rsidRDefault="003A0E67" w:rsidP="00204E4C">
            <w:pPr>
              <w:widowControl w:val="0"/>
              <w:snapToGrid w:val="0"/>
              <w:spacing w:line="240" w:lineRule="auto"/>
              <w:rPr>
                <w:rFonts w:ascii="Times New Roman" w:eastAsia="MacmillanRoman" w:hAnsi="Times New Roman"/>
              </w:rPr>
            </w:pPr>
            <w:r w:rsidRPr="005A097B">
              <w:rPr>
                <w:rFonts w:ascii="Times New Roman" w:eastAsia="MacmillanRoman" w:hAnsi="Times New Roman" w:hint="eastAsia"/>
              </w:rPr>
              <w:t>1  4</w:t>
            </w:r>
            <w:r w:rsidRPr="005A097B">
              <w:rPr>
                <w:rFonts w:ascii="Times New Roman" w:eastAsia="MacmillanRoman" w:hAnsi="Times New Roman"/>
              </w:rPr>
              <w:t xml:space="preserve"> </w:t>
            </w:r>
            <w:r w:rsidRPr="005A097B">
              <w:rPr>
                <w:rFonts w:ascii="Times New Roman" w:eastAsia="MacmillanRoman" w:hAnsi="Times New Roman" w:hint="eastAsia"/>
              </w:rPr>
              <w:t xml:space="preserve"> </w:t>
            </w:r>
            <m:oMath>
              <m:d>
                <m:dPr>
                  <m:begChr m:val="|"/>
                  <m:endChr m:val=""/>
                  <m:ctrlPr>
                    <w:rPr>
                      <w:rFonts w:ascii="Cambria Math" w:eastAsia="MacmillanRoman" w:hAnsi="Cambria Math"/>
                    </w:rPr>
                  </m:ctrlPr>
                </m:dPr>
                <m:e>
                  <m:r>
                    <w:rPr>
                      <w:rFonts w:ascii="Cambria Math" w:eastAsia="MacmillanRoman" w:hAnsi="Cambria Math"/>
                    </w:rPr>
                    <m:t>6</m:t>
                  </m:r>
                </m:e>
              </m:d>
            </m:oMath>
            <w:r w:rsidRPr="005A097B">
              <w:rPr>
                <w:rFonts w:ascii="Times New Roman" w:eastAsia="MacmillanRoman" w:hAnsi="Times New Roman"/>
              </w:rPr>
              <w:t xml:space="preserve">  9  7  </w:t>
            </w:r>
            <m:oMath>
              <m:d>
                <m:dPr>
                  <m:begChr m:val=""/>
                  <m:endChr m:val="|"/>
                  <m:ctrlPr>
                    <w:rPr>
                      <w:rFonts w:ascii="Cambria Math" w:eastAsia="MacmillanRoman" w:hAnsi="Cambria Math"/>
                    </w:rPr>
                  </m:ctrlPr>
                </m:dPr>
                <m:e>
                  <m:r>
                    <m:rPr>
                      <m:sty m:val="p"/>
                    </m:rPr>
                    <w:rPr>
                      <w:rFonts w:ascii="Cambria Math" w:eastAsia="MacmillanRoman" w:hAnsi="Cambria Math"/>
                    </w:rPr>
                    <m:t>5</m:t>
                  </m:r>
                </m:e>
              </m:d>
            </m:oMath>
            <w:r w:rsidRPr="005A097B">
              <w:rPr>
                <w:rFonts w:ascii="Times New Roman" w:eastAsia="MacmillanRoman" w:hAnsi="Times New Roman"/>
              </w:rPr>
              <w:t xml:space="preserve">  3    </w:t>
            </w:r>
          </w:p>
        </w:tc>
      </w:tr>
      <w:tr w:rsidR="003A0E67" w:rsidRPr="005A097B" w14:paraId="4ED0FE63" w14:textId="77777777" w:rsidTr="00C16265">
        <w:trPr>
          <w:jc w:val="center"/>
        </w:trPr>
        <w:tc>
          <w:tcPr>
            <w:tcW w:w="988" w:type="dxa"/>
          </w:tcPr>
          <w:p w14:paraId="0DEEE367" w14:textId="77777777" w:rsidR="003A0E67" w:rsidRPr="005A097B" w:rsidRDefault="007824FA" w:rsidP="00204E4C">
            <w:pPr>
              <w:widowControl w:val="0"/>
              <w:snapToGrid w:val="0"/>
              <w:spacing w:line="240" w:lineRule="auto"/>
              <w:rPr>
                <w:rFonts w:ascii="Times New Roman" w:eastAsia="MacmillanRoman" w:hAnsi="Times New Roman"/>
              </w:rPr>
            </w:pPr>
            <m:oMathPara>
              <m:oMath>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2</m:t>
                    </m:r>
                  </m:sub>
                </m:sSub>
              </m:oMath>
            </m:oMathPara>
          </w:p>
        </w:tc>
        <w:tc>
          <w:tcPr>
            <w:tcW w:w="4542" w:type="dxa"/>
          </w:tcPr>
          <w:p w14:paraId="2096A8A8" w14:textId="77777777" w:rsidR="003A0E67" w:rsidRPr="005A097B" w:rsidRDefault="003A0E67" w:rsidP="00204E4C">
            <w:pPr>
              <w:widowControl w:val="0"/>
              <w:snapToGrid w:val="0"/>
              <w:spacing w:line="240" w:lineRule="auto"/>
              <w:rPr>
                <w:rFonts w:ascii="Times New Roman" w:eastAsia="MacmillanRoman" w:hAnsi="Times New Roman"/>
              </w:rPr>
            </w:pPr>
            <w:r w:rsidRPr="005A097B">
              <w:rPr>
                <w:rFonts w:ascii="Times New Roman" w:eastAsia="MacmillanRoman" w:hAnsi="Times New Roman" w:hint="eastAsia"/>
              </w:rPr>
              <w:t xml:space="preserve">3  8 </w:t>
            </w:r>
            <w:r w:rsidRPr="005A097B">
              <w:rPr>
                <w:rFonts w:ascii="Times New Roman" w:eastAsia="MacmillanRoman" w:hAnsi="Times New Roman"/>
              </w:rPr>
              <w:t xml:space="preserve"> </w:t>
            </w:r>
            <m:oMath>
              <m:d>
                <m:dPr>
                  <m:begChr m:val="|"/>
                  <m:endChr m:val=""/>
                  <m:ctrlPr>
                    <w:rPr>
                      <w:rFonts w:ascii="Cambria Math" w:eastAsia="MacmillanRoman" w:hAnsi="Cambria Math"/>
                    </w:rPr>
                  </m:ctrlPr>
                </m:dPr>
                <m:e>
                  <m:r>
                    <w:rPr>
                      <w:rFonts w:ascii="Cambria Math" w:eastAsia="MacmillanRoman" w:hAnsi="Cambria Math"/>
                    </w:rPr>
                    <m:t>5</m:t>
                  </m:r>
                </m:e>
              </m:d>
            </m:oMath>
            <w:r w:rsidRPr="005A097B">
              <w:rPr>
                <w:rFonts w:ascii="Times New Roman" w:eastAsia="MacmillanRoman" w:hAnsi="Times New Roman" w:hint="eastAsia"/>
              </w:rPr>
              <w:t xml:space="preserve">  6  2  </w:t>
            </w:r>
            <m:oMath>
              <m:d>
                <m:dPr>
                  <m:begChr m:val=""/>
                  <m:endChr m:val="|"/>
                  <m:ctrlPr>
                    <w:rPr>
                      <w:rFonts w:ascii="Cambria Math" w:eastAsia="MacmillanRoman" w:hAnsi="Cambria Math"/>
                    </w:rPr>
                  </m:ctrlPr>
                </m:dPr>
                <m:e>
                  <m:r>
                    <m:rPr>
                      <m:sty m:val="p"/>
                    </m:rPr>
                    <w:rPr>
                      <w:rFonts w:ascii="Cambria Math" w:eastAsia="MacmillanRoman" w:hAnsi="Cambria Math" w:hint="eastAsia"/>
                    </w:rPr>
                    <m:t>7</m:t>
                  </m:r>
                </m:e>
              </m:d>
            </m:oMath>
            <w:r w:rsidRPr="005A097B">
              <w:rPr>
                <w:rFonts w:ascii="Times New Roman" w:eastAsia="MacmillanRoman" w:hAnsi="Times New Roman" w:hint="eastAsia"/>
              </w:rPr>
              <w:t xml:space="preserve">  9  1  4</w:t>
            </w:r>
          </w:p>
        </w:tc>
      </w:tr>
      <w:tr w:rsidR="003A0E67" w:rsidRPr="005A097B" w14:paraId="1418D15A" w14:textId="77777777" w:rsidTr="00C16265">
        <w:trPr>
          <w:jc w:val="center"/>
        </w:trPr>
        <w:tc>
          <w:tcPr>
            <w:tcW w:w="988" w:type="dxa"/>
          </w:tcPr>
          <w:p w14:paraId="42BBEF23" w14:textId="77777777" w:rsidR="003A0E67" w:rsidRPr="005A097B" w:rsidRDefault="003A0E67" w:rsidP="00204E4C">
            <w:pPr>
              <w:widowControl w:val="0"/>
              <w:snapToGrid w:val="0"/>
              <w:spacing w:line="240" w:lineRule="auto"/>
              <w:rPr>
                <w:rFonts w:ascii="Times New Roman" w:eastAsia="MacmillanRoman" w:hAnsi="Times New Roman"/>
              </w:rPr>
            </w:pPr>
          </w:p>
        </w:tc>
        <w:tc>
          <w:tcPr>
            <w:tcW w:w="4542" w:type="dxa"/>
          </w:tcPr>
          <w:p w14:paraId="3ED1DD05" w14:textId="77777777" w:rsidR="003A0E67" w:rsidRPr="005A097B" w:rsidRDefault="003A0E67" w:rsidP="00204E4C">
            <w:pPr>
              <w:widowControl w:val="0"/>
              <w:snapToGrid w:val="0"/>
              <w:spacing w:line="240" w:lineRule="auto"/>
              <w:rPr>
                <w:rFonts w:ascii="Times New Roman" w:eastAsia="MacmillanRoman" w:hAnsi="Times New Roman"/>
              </w:rPr>
            </w:pPr>
          </w:p>
        </w:tc>
      </w:tr>
      <w:tr w:rsidR="003A0E67" w:rsidRPr="005A097B" w14:paraId="62588A0A" w14:textId="77777777" w:rsidTr="00C16265">
        <w:trPr>
          <w:jc w:val="center"/>
        </w:trPr>
        <w:tc>
          <w:tcPr>
            <w:tcW w:w="988" w:type="dxa"/>
          </w:tcPr>
          <w:p w14:paraId="17241695" w14:textId="77777777" w:rsidR="003A0E67" w:rsidRPr="005A097B" w:rsidRDefault="007824FA" w:rsidP="00204E4C">
            <w:pPr>
              <w:widowControl w:val="0"/>
              <w:snapToGrid w:val="0"/>
              <w:spacing w:line="240" w:lineRule="auto"/>
              <w:rPr>
                <w:rFonts w:ascii="Times New Roman" w:eastAsia="MacmillanRoman" w:hAnsi="Times New Roman"/>
              </w:rPr>
            </w:pPr>
            <m:oMathPara>
              <m:oMath>
                <m:sSub>
                  <m:sSubPr>
                    <m:ctrlPr>
                      <w:rPr>
                        <w:rFonts w:ascii="Cambria Math" w:eastAsia="MacmillanRoman" w:hAnsi="Cambria Math"/>
                        <w:i/>
                      </w:rPr>
                    </m:ctrlPr>
                  </m:sSubPr>
                  <m:e>
                    <m:r>
                      <w:rPr>
                        <w:rFonts w:ascii="Cambria Math" w:eastAsia="MacmillanRoman" w:hAnsi="Cambria Math"/>
                      </w:rPr>
                      <m:t>C</m:t>
                    </m:r>
                  </m:e>
                  <m:sub>
                    <m:r>
                      <w:rPr>
                        <w:rFonts w:ascii="Cambria Math" w:eastAsia="MacmillanRoman" w:hAnsi="Cambria Math"/>
                      </w:rPr>
                      <m:t>1</m:t>
                    </m:r>
                  </m:sub>
                </m:sSub>
              </m:oMath>
            </m:oMathPara>
          </w:p>
        </w:tc>
        <w:tc>
          <w:tcPr>
            <w:tcW w:w="4542" w:type="dxa"/>
          </w:tcPr>
          <w:p w14:paraId="5E82FE09" w14:textId="77777777" w:rsidR="003A0E67" w:rsidRPr="005A097B" w:rsidRDefault="003A0E67" w:rsidP="00204E4C">
            <w:pPr>
              <w:widowControl w:val="0"/>
              <w:snapToGrid w:val="0"/>
              <w:spacing w:line="240" w:lineRule="auto"/>
              <w:rPr>
                <w:rFonts w:ascii="Times New Roman" w:eastAsia="MacmillanRoman" w:hAnsi="Times New Roman"/>
              </w:rPr>
            </w:pPr>
            <w:r w:rsidRPr="005A097B">
              <w:rPr>
                <w:rFonts w:ascii="Times New Roman" w:eastAsia="MacmillanRoman" w:hAnsi="Times New Roman"/>
              </w:rPr>
              <w:t>8  2</w:t>
            </w:r>
            <w:r w:rsidRPr="005A097B">
              <w:rPr>
                <w:rFonts w:ascii="Times New Roman" w:eastAsia="MacmillanRoman" w:hAnsi="Times New Roman" w:hint="eastAsia"/>
              </w:rPr>
              <w:t xml:space="preserve"> </w:t>
            </w:r>
            <w:r w:rsidRPr="005A097B">
              <w:rPr>
                <w:rFonts w:ascii="Times New Roman" w:eastAsia="MacmillanRoman" w:hAnsi="Times New Roman"/>
              </w:rPr>
              <w:t xml:space="preserve">  </w:t>
            </w:r>
            <w:r w:rsidRPr="005A097B">
              <w:rPr>
                <w:rFonts w:ascii="Times New Roman" w:eastAsia="MacmillanRoman" w:hAnsi="Times New Roman" w:hint="eastAsia"/>
              </w:rPr>
              <w:t xml:space="preserve">6 </w:t>
            </w:r>
            <w:r w:rsidRPr="005A097B">
              <w:rPr>
                <w:rFonts w:ascii="Times New Roman" w:eastAsia="MacmillanRoman" w:hAnsi="Times New Roman"/>
              </w:rPr>
              <w:t xml:space="preserve"> </w:t>
            </w:r>
            <w:r w:rsidRPr="005A097B">
              <w:rPr>
                <w:rFonts w:ascii="Times New Roman" w:eastAsia="MacmillanRoman" w:hAnsi="Times New Roman" w:hint="eastAsia"/>
              </w:rPr>
              <w:t xml:space="preserve">9  7  5 </w:t>
            </w:r>
            <w:r w:rsidRPr="005A097B">
              <w:rPr>
                <w:rFonts w:ascii="Times New Roman" w:eastAsia="MacmillanRoman" w:hAnsi="Times New Roman"/>
              </w:rPr>
              <w:t xml:space="preserve"> </w:t>
            </w:r>
            <w:r w:rsidRPr="005A097B">
              <w:rPr>
                <w:rFonts w:ascii="Times New Roman" w:eastAsia="MacmillanRoman" w:hAnsi="Times New Roman" w:hint="eastAsia"/>
              </w:rPr>
              <w:t xml:space="preserve"> 1</w:t>
            </w:r>
            <w:r w:rsidRPr="005A097B">
              <w:rPr>
                <w:rFonts w:ascii="Times New Roman" w:eastAsia="MacmillanRoman" w:hAnsi="Times New Roman"/>
              </w:rPr>
              <w:t xml:space="preserve">  4  3</w:t>
            </w:r>
          </w:p>
        </w:tc>
      </w:tr>
      <w:tr w:rsidR="003A0E67" w:rsidRPr="005A097B" w14:paraId="6BF8470B" w14:textId="77777777" w:rsidTr="00C16265">
        <w:trPr>
          <w:jc w:val="center"/>
        </w:trPr>
        <w:tc>
          <w:tcPr>
            <w:tcW w:w="988" w:type="dxa"/>
          </w:tcPr>
          <w:p w14:paraId="79B49B9D" w14:textId="77777777" w:rsidR="003A0E67" w:rsidRPr="005A097B" w:rsidRDefault="007824FA" w:rsidP="00204E4C">
            <w:pPr>
              <w:widowControl w:val="0"/>
              <w:snapToGrid w:val="0"/>
              <w:spacing w:line="240" w:lineRule="auto"/>
              <w:rPr>
                <w:rFonts w:ascii="Times New Roman" w:eastAsia="MacmillanRoman" w:hAnsi="Times New Roman"/>
              </w:rPr>
            </w:pPr>
            <m:oMathPara>
              <m:oMath>
                <m:sSub>
                  <m:sSubPr>
                    <m:ctrlPr>
                      <w:rPr>
                        <w:rFonts w:ascii="Cambria Math" w:eastAsia="MacmillanRoman" w:hAnsi="Cambria Math"/>
                        <w:i/>
                      </w:rPr>
                    </m:ctrlPr>
                  </m:sSubPr>
                  <m:e>
                    <m:r>
                      <w:rPr>
                        <w:rFonts w:ascii="Cambria Math" w:eastAsia="MacmillanRoman" w:hAnsi="Cambria Math"/>
                      </w:rPr>
                      <m:t>C</m:t>
                    </m:r>
                  </m:e>
                  <m:sub>
                    <m:r>
                      <w:rPr>
                        <w:rFonts w:ascii="Cambria Math" w:eastAsia="MacmillanRoman" w:hAnsi="Cambria Math"/>
                      </w:rPr>
                      <m:t>2</m:t>
                    </m:r>
                  </m:sub>
                </m:sSub>
              </m:oMath>
            </m:oMathPara>
          </w:p>
        </w:tc>
        <w:tc>
          <w:tcPr>
            <w:tcW w:w="4542" w:type="dxa"/>
          </w:tcPr>
          <w:p w14:paraId="20C2CB26" w14:textId="77777777" w:rsidR="003A0E67" w:rsidRPr="005A097B" w:rsidRDefault="003A0E67" w:rsidP="00204E4C">
            <w:pPr>
              <w:widowControl w:val="0"/>
              <w:snapToGrid w:val="0"/>
              <w:spacing w:line="240" w:lineRule="auto"/>
              <w:rPr>
                <w:rFonts w:ascii="Times New Roman" w:eastAsia="MacmillanRoman" w:hAnsi="Times New Roman"/>
              </w:rPr>
            </w:pPr>
            <w:r w:rsidRPr="005A097B">
              <w:rPr>
                <w:rFonts w:ascii="Times New Roman" w:eastAsia="MacmillanRoman" w:hAnsi="Times New Roman" w:hint="eastAsia"/>
              </w:rPr>
              <w:t xml:space="preserve">1  4 </w:t>
            </w:r>
            <w:r w:rsidRPr="005A097B">
              <w:rPr>
                <w:rFonts w:ascii="Times New Roman" w:eastAsia="MacmillanRoman" w:hAnsi="Times New Roman"/>
              </w:rPr>
              <w:t xml:space="preserve">  </w:t>
            </w:r>
            <w:r w:rsidRPr="005A097B">
              <w:rPr>
                <w:rFonts w:ascii="Times New Roman" w:eastAsia="MacmillanRoman" w:hAnsi="Times New Roman" w:hint="eastAsia"/>
              </w:rPr>
              <w:t xml:space="preserve">5  6  2  7   3  </w:t>
            </w:r>
          </w:p>
        </w:tc>
      </w:tr>
    </w:tbl>
    <w:p w14:paraId="6B0A3D8C" w14:textId="77777777" w:rsidR="00674EE9" w:rsidRDefault="00674EE9" w:rsidP="00204E4C">
      <w:pPr>
        <w:widowControl w:val="0"/>
        <w:snapToGrid w:val="0"/>
        <w:spacing w:line="240" w:lineRule="auto"/>
        <w:jc w:val="center"/>
        <w:rPr>
          <w:rFonts w:ascii="Times New Roman" w:eastAsia="MacmillanRoman" w:hAnsi="Times New Roman"/>
        </w:rPr>
      </w:pPr>
    </w:p>
    <w:p w14:paraId="2ECA73D3" w14:textId="32BB4637" w:rsidR="003A0E67" w:rsidRPr="005A097B" w:rsidRDefault="003A0E67" w:rsidP="00204E4C">
      <w:pPr>
        <w:widowControl w:val="0"/>
        <w:snapToGrid w:val="0"/>
        <w:spacing w:line="240" w:lineRule="auto"/>
        <w:jc w:val="center"/>
        <w:rPr>
          <w:rFonts w:ascii="Times New Roman" w:eastAsia="MacmillanRoman" w:hAnsi="Times New Roman"/>
        </w:rPr>
      </w:pPr>
      <w:r w:rsidRPr="005A097B">
        <w:rPr>
          <w:rFonts w:ascii="Times New Roman" w:eastAsia="MacmillanRoman" w:hAnsi="Times New Roman"/>
        </w:rPr>
        <w:t>Figure 1</w:t>
      </w:r>
      <w:r w:rsidR="00674EE9">
        <w:rPr>
          <w:rFonts w:ascii="Times New Roman" w:eastAsia="MacmillanRoman" w:hAnsi="Times New Roman"/>
        </w:rPr>
        <w:t>.</w:t>
      </w:r>
      <w:r w:rsidRPr="005A097B">
        <w:rPr>
          <w:rFonts w:ascii="Times New Roman" w:eastAsia="MacmillanRoman" w:hAnsi="Times New Roman"/>
        </w:rPr>
        <w:t xml:space="preserve"> Example of the modified OX crossover</w:t>
      </w:r>
      <w:r w:rsidR="00674EE9">
        <w:rPr>
          <w:rFonts w:ascii="Times New Roman" w:eastAsia="MacmillanRoman" w:hAnsi="Times New Roman"/>
        </w:rPr>
        <w:t>.</w:t>
      </w:r>
    </w:p>
    <w:p w14:paraId="27CA1ED3" w14:textId="77777777" w:rsidR="003A0E67" w:rsidRPr="005A097B" w:rsidRDefault="003A0E67" w:rsidP="00204E4C">
      <w:pPr>
        <w:widowControl w:val="0"/>
        <w:snapToGrid w:val="0"/>
        <w:spacing w:line="240" w:lineRule="auto"/>
        <w:jc w:val="center"/>
        <w:rPr>
          <w:rFonts w:ascii="Times New Roman" w:eastAsia="MacmillanRoman" w:hAnsi="Times New Roman"/>
        </w:rPr>
      </w:pPr>
    </w:p>
    <w:p w14:paraId="100D4ED6" w14:textId="77777777" w:rsidR="003A0E67" w:rsidRPr="005A097B" w:rsidRDefault="003A0E67" w:rsidP="00204E4C">
      <w:pPr>
        <w:widowControl w:val="0"/>
        <w:autoSpaceDE w:val="0"/>
        <w:autoSpaceDN w:val="0"/>
        <w:adjustRightInd w:val="0"/>
        <w:snapToGrid w:val="0"/>
        <w:ind w:firstLineChars="200" w:firstLine="440"/>
        <w:jc w:val="both"/>
        <w:rPr>
          <w:rFonts w:ascii="Times New Roman" w:eastAsia="MacmillanRoman" w:hAnsi="Times New Roman"/>
        </w:rPr>
      </w:pPr>
      <w:r w:rsidRPr="005A097B">
        <w:rPr>
          <w:rFonts w:ascii="Times New Roman" w:eastAsia="MacmillanRoman" w:hAnsi="Times New Roman"/>
        </w:rPr>
        <w:t>The following procedure describes the offspring creation:</w:t>
      </w:r>
    </w:p>
    <w:p w14:paraId="69961479" w14:textId="7A17F586" w:rsidR="003A0E67" w:rsidRPr="005A097B" w:rsidRDefault="003A0E67" w:rsidP="00204E4C">
      <w:pPr>
        <w:widowControl w:val="0"/>
        <w:autoSpaceDE w:val="0"/>
        <w:autoSpaceDN w:val="0"/>
        <w:adjustRightInd w:val="0"/>
        <w:snapToGrid w:val="0"/>
        <w:jc w:val="both"/>
        <w:rPr>
          <w:rFonts w:ascii="Times New Roman" w:eastAsia="MacmillanRoman" w:hAnsi="Times New Roman"/>
        </w:rPr>
      </w:pPr>
      <w:r w:rsidRPr="005A097B">
        <w:rPr>
          <w:rFonts w:ascii="Times New Roman" w:eastAsia="MacmillanRoman" w:hAnsi="Times New Roman"/>
        </w:rPr>
        <w:t xml:space="preserve">Step 1: Select two break-points </w:t>
      </w:r>
      <w:r w:rsidR="00467FC5" w:rsidRPr="005A097B">
        <w:rPr>
          <w:rFonts w:ascii="Times New Roman" w:eastAsia="MacmillanRoman" w:hAnsi="Times New Roman"/>
          <w:i/>
        </w:rPr>
        <w:t>t</w:t>
      </w:r>
      <w:r w:rsidRPr="005A097B">
        <w:rPr>
          <w:rFonts w:ascii="Times New Roman" w:eastAsia="MacmillanRoman" w:hAnsi="Times New Roman"/>
        </w:rPr>
        <w:t xml:space="preserve"> and </w:t>
      </w:r>
      <w:r w:rsidR="00467FC5" w:rsidRPr="005A097B">
        <w:rPr>
          <w:rFonts w:ascii="Times New Roman" w:eastAsia="MacmillanRoman" w:hAnsi="Times New Roman"/>
          <w:i/>
        </w:rPr>
        <w:t>y</w:t>
      </w:r>
      <w:r w:rsidRPr="005A097B">
        <w:rPr>
          <w:rFonts w:ascii="Times New Roman" w:eastAsia="MacmillanRoman" w:hAnsi="Times New Roman"/>
        </w:rPr>
        <w:t xml:space="preserve"> randomly with </w:t>
      </w:r>
      <m:oMath>
        <m:r>
          <w:rPr>
            <w:rFonts w:ascii="Cambria Math" w:eastAsia="MacmillanRoman" w:hAnsi="Cambria Math"/>
          </w:rPr>
          <m:t>t&lt;y≤</m:t>
        </m:r>
        <m:r>
          <m:rPr>
            <m:sty m:val="p"/>
          </m:rPr>
          <w:rPr>
            <w:rFonts w:ascii="Cambria Math" w:eastAsia="MacmillanRoman" w:hAnsi="Cambria Math"/>
          </w:rPr>
          <m:t>min⁡</m:t>
        </m:r>
        <m:r>
          <w:rPr>
            <w:rFonts w:ascii="Cambria Math" w:eastAsia="MacmillanRoman" w:hAnsi="Cambria Math"/>
          </w:rPr>
          <m:t>{</m:t>
        </m:r>
        <m:sSub>
          <m:sSubPr>
            <m:ctrlPr>
              <w:rPr>
                <w:rFonts w:ascii="Cambria Math" w:eastAsia="MacmillanRoman" w:hAnsi="Cambria Math"/>
                <w:i/>
              </w:rPr>
            </m:ctrlPr>
          </m:sSubPr>
          <m:e>
            <m:r>
              <w:rPr>
                <w:rFonts w:ascii="Cambria Math" w:eastAsia="MacmillanRoman" w:hAnsi="Cambria Math"/>
              </w:rPr>
              <m:t>L</m:t>
            </m:r>
          </m:e>
          <m:sub>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1</m:t>
                </m:r>
              </m:sub>
            </m:sSub>
            <m:r>
              <w:rPr>
                <w:rFonts w:ascii="Cambria Math" w:eastAsia="MacmillanRoman" w:hAnsi="Cambria Math"/>
              </w:rPr>
              <m:t>,</m:t>
            </m:r>
          </m:sub>
        </m:sSub>
        <m:sSub>
          <m:sSubPr>
            <m:ctrlPr>
              <w:rPr>
                <w:rFonts w:ascii="Cambria Math" w:eastAsia="MacmillanRoman" w:hAnsi="Cambria Math"/>
                <w:i/>
              </w:rPr>
            </m:ctrlPr>
          </m:sSubPr>
          <m:e>
            <m:r>
              <w:rPr>
                <w:rFonts w:ascii="Cambria Math" w:eastAsia="MacmillanRoman" w:hAnsi="Cambria Math"/>
              </w:rPr>
              <m:t>L</m:t>
            </m:r>
          </m:e>
          <m:sub>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2</m:t>
                </m:r>
              </m:sub>
            </m:sSub>
          </m:sub>
        </m:sSub>
        <m:r>
          <w:rPr>
            <w:rFonts w:ascii="Cambria Math" w:eastAsia="MacmillanRoman" w:hAnsi="Cambria Math"/>
          </w:rPr>
          <m:t>}</m:t>
        </m:r>
      </m:oMath>
      <w:r w:rsidRPr="005A097B">
        <w:rPr>
          <w:rFonts w:ascii="Times New Roman" w:eastAsia="MacmillanRoman" w:hAnsi="Times New Roman" w:hint="eastAsia"/>
        </w:rPr>
        <w:t xml:space="preserve">, </w:t>
      </w:r>
      <w:r w:rsidRPr="005A097B">
        <w:rPr>
          <w:rFonts w:ascii="Times New Roman" w:eastAsia="MacmillanRoman" w:hAnsi="Times New Roman"/>
        </w:rPr>
        <w:t>where</w:t>
      </w:r>
      <w:r w:rsidRPr="005A097B">
        <w:rPr>
          <w:rFonts w:ascii="Times New Roman" w:eastAsia="MacmillanRoman" w:hAnsi="Times New Roman" w:hint="eastAsia"/>
        </w:rPr>
        <w:t xml:space="preserve"> </w:t>
      </w:r>
      <m:oMath>
        <m:sSub>
          <m:sSubPr>
            <m:ctrlPr>
              <w:rPr>
                <w:rFonts w:ascii="Cambria Math" w:eastAsia="MacmillanRoman" w:hAnsi="Cambria Math"/>
                <w:i/>
              </w:rPr>
            </m:ctrlPr>
          </m:sSubPr>
          <m:e>
            <m:r>
              <w:rPr>
                <w:rFonts w:ascii="Cambria Math" w:eastAsia="MacmillanRoman" w:hAnsi="Cambria Math"/>
              </w:rPr>
              <m:t>L</m:t>
            </m:r>
          </m:e>
          <m:sub>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1</m:t>
                </m:r>
              </m:sub>
            </m:sSub>
          </m:sub>
        </m:sSub>
      </m:oMath>
      <w:r w:rsidRPr="005A097B">
        <w:rPr>
          <w:rFonts w:ascii="Times New Roman" w:eastAsia="MacmillanRoman" w:hAnsi="Times New Roman"/>
        </w:rPr>
        <w:t xml:space="preserve"> and </w:t>
      </w:r>
      <m:oMath>
        <m:sSub>
          <m:sSubPr>
            <m:ctrlPr>
              <w:rPr>
                <w:rFonts w:ascii="Cambria Math" w:eastAsia="MacmillanRoman" w:hAnsi="Cambria Math"/>
                <w:i/>
              </w:rPr>
            </m:ctrlPr>
          </m:sSubPr>
          <m:e>
            <m:r>
              <w:rPr>
                <w:rFonts w:ascii="Cambria Math" w:eastAsia="MacmillanRoman" w:hAnsi="Cambria Math"/>
              </w:rPr>
              <m:t>L</m:t>
            </m:r>
          </m:e>
          <m:sub>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2</m:t>
                </m:r>
              </m:sub>
            </m:sSub>
          </m:sub>
        </m:sSub>
      </m:oMath>
      <w:r w:rsidRPr="005A097B">
        <w:rPr>
          <w:rFonts w:ascii="Times New Roman" w:eastAsia="MacmillanRoman" w:hAnsi="Times New Roman" w:hint="eastAsia"/>
        </w:rPr>
        <w:t xml:space="preserve"> </w:t>
      </w:r>
      <w:r w:rsidRPr="005A097B">
        <w:rPr>
          <w:rFonts w:ascii="Times New Roman" w:eastAsia="MacmillanRoman" w:hAnsi="Times New Roman"/>
        </w:rPr>
        <w:t xml:space="preserve">are the </w:t>
      </w:r>
      <w:r w:rsidR="00467FC5" w:rsidRPr="005A097B">
        <w:rPr>
          <w:rFonts w:ascii="Times New Roman" w:eastAsia="MacmillanRoman" w:hAnsi="Times New Roman"/>
        </w:rPr>
        <w:t>length</w:t>
      </w:r>
      <w:r w:rsidR="001235A7" w:rsidRPr="005A097B">
        <w:rPr>
          <w:rFonts w:ascii="Times New Roman" w:eastAsia="MacmillanRoman" w:hAnsi="Times New Roman"/>
        </w:rPr>
        <w:t>s</w:t>
      </w:r>
      <w:r w:rsidR="00467FC5" w:rsidRPr="005A097B">
        <w:rPr>
          <w:rFonts w:ascii="Times New Roman" w:eastAsia="MacmillanRoman" w:hAnsi="Times New Roman"/>
        </w:rPr>
        <w:t xml:space="preserve"> of</w:t>
      </w:r>
      <w:r w:rsidRPr="005A097B">
        <w:rPr>
          <w:rFonts w:ascii="Times New Roman" w:eastAsia="MacmillanRoman" w:hAnsi="Times New Roman"/>
        </w:rPr>
        <w:t xml:space="preserve"> </w:t>
      </w:r>
      <m:oMath>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1</m:t>
            </m:r>
          </m:sub>
        </m:sSub>
        <m:r>
          <w:rPr>
            <w:rFonts w:ascii="Cambria Math" w:eastAsia="MacmillanRoman" w:hAnsi="Cambria Math"/>
          </w:rPr>
          <m:t xml:space="preserve"> </m:t>
        </m:r>
      </m:oMath>
      <w:r w:rsidRPr="005A097B">
        <w:rPr>
          <w:rFonts w:ascii="Times New Roman" w:eastAsia="MacmillanRoman" w:hAnsi="Times New Roman"/>
        </w:rPr>
        <w:t xml:space="preserve">and </w:t>
      </w:r>
      <m:oMath>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2</m:t>
            </m:r>
          </m:sub>
        </m:sSub>
      </m:oMath>
      <w:r w:rsidR="00E01356" w:rsidRPr="005A097B">
        <w:rPr>
          <w:rFonts w:ascii="Times New Roman" w:eastAsia="MacmillanRoman" w:hAnsi="Times New Roman"/>
        </w:rPr>
        <w:t>,</w:t>
      </w:r>
      <w:r w:rsidRPr="005A097B">
        <w:rPr>
          <w:rFonts w:ascii="Times New Roman" w:eastAsia="MacmillanRoman" w:hAnsi="Times New Roman" w:hint="eastAsia"/>
        </w:rPr>
        <w:t xml:space="preserve"> </w:t>
      </w:r>
      <w:r w:rsidRPr="005A097B">
        <w:rPr>
          <w:rFonts w:ascii="Times New Roman" w:eastAsia="MacmillanRoman" w:hAnsi="Times New Roman"/>
        </w:rPr>
        <w:t xml:space="preserve">respectively. </w:t>
      </w:r>
    </w:p>
    <w:p w14:paraId="3D9C50A8" w14:textId="44B75F92" w:rsidR="003A0E67" w:rsidRPr="005A097B" w:rsidRDefault="003A0E67" w:rsidP="00204E4C">
      <w:pPr>
        <w:widowControl w:val="0"/>
        <w:autoSpaceDE w:val="0"/>
        <w:autoSpaceDN w:val="0"/>
        <w:adjustRightInd w:val="0"/>
        <w:snapToGrid w:val="0"/>
        <w:jc w:val="both"/>
        <w:rPr>
          <w:rFonts w:ascii="Times New Roman" w:eastAsia="MacmillanRoman" w:hAnsi="Times New Roman"/>
        </w:rPr>
      </w:pPr>
      <w:r w:rsidRPr="005A097B">
        <w:rPr>
          <w:rFonts w:ascii="Times New Roman" w:eastAsia="MacmillanRoman" w:hAnsi="Times New Roman" w:hint="eastAsia"/>
        </w:rPr>
        <w:t xml:space="preserve">Step 2: </w:t>
      </w:r>
      <w:r w:rsidR="000241AB" w:rsidRPr="005A097B">
        <w:rPr>
          <w:rFonts w:ascii="Times New Roman" w:eastAsia="MacmillanRoman" w:hAnsi="Times New Roman"/>
        </w:rPr>
        <w:t>C</w:t>
      </w:r>
      <w:r w:rsidR="00E01356" w:rsidRPr="005A097B">
        <w:rPr>
          <w:rFonts w:ascii="Times New Roman" w:eastAsia="MacmillanRoman" w:hAnsi="Times New Roman"/>
        </w:rPr>
        <w:t xml:space="preserve">opy </w:t>
      </w:r>
      <w:r w:rsidRPr="005A097B">
        <w:rPr>
          <w:rFonts w:ascii="Times New Roman" w:eastAsia="MacmillanRoman" w:hAnsi="Times New Roman" w:hint="eastAsia"/>
        </w:rPr>
        <w:t>the sub-tour (</w:t>
      </w:r>
      <m:oMath>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1</m:t>
            </m:r>
          </m:sub>
        </m:sSub>
        <m:d>
          <m:dPr>
            <m:ctrlPr>
              <w:rPr>
                <w:rFonts w:ascii="Cambria Math" w:eastAsia="MacmillanRoman" w:hAnsi="Cambria Math"/>
                <w:i/>
              </w:rPr>
            </m:ctrlPr>
          </m:dPr>
          <m:e>
            <m:r>
              <w:rPr>
                <w:rFonts w:ascii="Cambria Math" w:eastAsia="MacmillanRoman" w:hAnsi="Cambria Math"/>
              </w:rPr>
              <m:t>t</m:t>
            </m:r>
          </m:e>
        </m:d>
        <m:r>
          <w:rPr>
            <w:rFonts w:ascii="Cambria Math" w:eastAsia="MacmillanRoman" w:hAnsi="Cambria Math"/>
          </w:rPr>
          <m:t>,…,</m:t>
        </m:r>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1</m:t>
            </m:r>
          </m:sub>
        </m:sSub>
        <m:r>
          <w:rPr>
            <w:rFonts w:ascii="Cambria Math" w:eastAsia="MacmillanRoman" w:hAnsi="Cambria Math"/>
          </w:rPr>
          <m:t>(y</m:t>
        </m:r>
      </m:oMath>
      <w:r w:rsidRPr="005A097B">
        <w:rPr>
          <w:rFonts w:ascii="Times New Roman" w:eastAsia="MacmillanRoman" w:hAnsi="Times New Roman" w:hint="eastAsia"/>
        </w:rPr>
        <w:t>)</w:t>
      </w:r>
      <w:r w:rsidRPr="005A097B">
        <w:rPr>
          <w:rFonts w:ascii="Times New Roman" w:eastAsia="MacmillanRoman" w:hAnsi="Times New Roman"/>
        </w:rPr>
        <w:t xml:space="preserve">) from </w:t>
      </w:r>
      <m:oMath>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1</m:t>
            </m:r>
          </m:sub>
        </m:sSub>
      </m:oMath>
      <w:r w:rsidRPr="005A097B">
        <w:rPr>
          <w:rFonts w:ascii="Times New Roman" w:eastAsia="MacmillanRoman" w:hAnsi="Times New Roman" w:hint="eastAsia"/>
        </w:rPr>
        <w:t xml:space="preserve"> to </w:t>
      </w:r>
      <w:r w:rsidR="00C80862" w:rsidRPr="005A097B">
        <w:rPr>
          <w:rFonts w:ascii="Times New Roman" w:eastAsia="MacmillanRoman" w:hAnsi="Times New Roman"/>
        </w:rPr>
        <w:t>its</w:t>
      </w:r>
      <w:r w:rsidRPr="005A097B">
        <w:rPr>
          <w:rFonts w:ascii="Times New Roman" w:eastAsia="MacmillanRoman" w:hAnsi="Times New Roman" w:hint="eastAsia"/>
        </w:rPr>
        <w:t xml:space="preserve"> </w:t>
      </w:r>
      <w:r w:rsidRPr="005A097B">
        <w:rPr>
          <w:rFonts w:ascii="Times New Roman" w:eastAsia="MacmillanRoman" w:hAnsi="Times New Roman"/>
        </w:rPr>
        <w:t>corresponding</w:t>
      </w:r>
      <w:r w:rsidRPr="005A097B">
        <w:rPr>
          <w:rFonts w:ascii="Times New Roman" w:eastAsia="MacmillanRoman" w:hAnsi="Times New Roman" w:hint="eastAsia"/>
        </w:rPr>
        <w:t xml:space="preserve"> </w:t>
      </w:r>
      <w:r w:rsidRPr="005A097B">
        <w:rPr>
          <w:rFonts w:ascii="Times New Roman" w:eastAsia="MacmillanRoman" w:hAnsi="Times New Roman"/>
        </w:rPr>
        <w:t xml:space="preserve">position in the child </w:t>
      </w:r>
      <m:oMath>
        <m:sSub>
          <m:sSubPr>
            <m:ctrlPr>
              <w:rPr>
                <w:rFonts w:ascii="Cambria Math" w:eastAsia="MacmillanRoman" w:hAnsi="Cambria Math"/>
                <w:i/>
              </w:rPr>
            </m:ctrlPr>
          </m:sSubPr>
          <m:e>
            <m:r>
              <w:rPr>
                <w:rFonts w:ascii="Cambria Math" w:eastAsia="MacmillanRoman" w:hAnsi="Cambria Math"/>
              </w:rPr>
              <m:t>C</m:t>
            </m:r>
          </m:e>
          <m:sub>
            <m:r>
              <w:rPr>
                <w:rFonts w:ascii="Cambria Math" w:eastAsia="MacmillanRoman" w:hAnsi="Cambria Math"/>
              </w:rPr>
              <m:t>1</m:t>
            </m:r>
          </m:sub>
        </m:sSub>
      </m:oMath>
      <w:r w:rsidRPr="005A097B">
        <w:rPr>
          <w:rFonts w:ascii="Times New Roman" w:eastAsia="MacmillanRoman" w:hAnsi="Times New Roman" w:hint="eastAsia"/>
        </w:rPr>
        <w:t>.</w:t>
      </w:r>
    </w:p>
    <w:p w14:paraId="30CF09AF" w14:textId="67206AE1" w:rsidR="003A0E67" w:rsidRPr="005A097B" w:rsidRDefault="003A0E67" w:rsidP="00204E4C">
      <w:pPr>
        <w:widowControl w:val="0"/>
        <w:autoSpaceDE w:val="0"/>
        <w:autoSpaceDN w:val="0"/>
        <w:adjustRightInd w:val="0"/>
        <w:snapToGrid w:val="0"/>
        <w:jc w:val="both"/>
        <w:rPr>
          <w:rFonts w:ascii="Times New Roman" w:eastAsia="MacmillanRoman" w:hAnsi="Times New Roman"/>
        </w:rPr>
      </w:pPr>
      <w:r w:rsidRPr="005A097B">
        <w:rPr>
          <w:rFonts w:ascii="Times New Roman" w:eastAsia="MacmillanRoman" w:hAnsi="Times New Roman"/>
        </w:rPr>
        <w:t xml:space="preserve">Step 3: Sweep </w:t>
      </w:r>
      <m:oMath>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2</m:t>
            </m:r>
          </m:sub>
        </m:sSub>
      </m:oMath>
      <w:r w:rsidRPr="005A097B">
        <w:rPr>
          <w:rFonts w:ascii="Times New Roman" w:eastAsia="MacmillanRoman" w:hAnsi="Times New Roman" w:hint="eastAsia"/>
        </w:rPr>
        <w:t xml:space="preserve"> circularly from</w:t>
      </w:r>
      <w:r w:rsidRPr="005A097B">
        <w:rPr>
          <w:rFonts w:ascii="Times New Roman" w:eastAsia="MacmillanRoman" w:hAnsi="Times New Roman"/>
        </w:rPr>
        <w:t xml:space="preserve"> </w:t>
      </w:r>
      <m:oMath>
        <m:r>
          <w:rPr>
            <w:rFonts w:ascii="Cambria Math" w:eastAsia="MacmillanRoman" w:hAnsi="Cambria Math"/>
          </w:rPr>
          <m:t>y</m:t>
        </m:r>
        <m:r>
          <w:rPr>
            <w:rFonts w:ascii="Cambria Math" w:eastAsia="MacmillanRoman" w:hAnsi="Cambria Math" w:hint="eastAsia"/>
          </w:rPr>
          <m:t>+1</m:t>
        </m:r>
      </m:oMath>
      <w:r w:rsidRPr="005A097B">
        <w:rPr>
          <w:rFonts w:ascii="Times New Roman" w:eastAsia="MacmillanRoman" w:hAnsi="Times New Roman" w:hint="eastAsia"/>
        </w:rPr>
        <w:t xml:space="preserve"> to fill </w:t>
      </w:r>
      <w:r w:rsidR="00E6491D" w:rsidRPr="005A097B">
        <w:rPr>
          <w:rFonts w:ascii="Times New Roman" w:eastAsia="MacmillanRoman" w:hAnsi="Times New Roman" w:hint="eastAsia"/>
        </w:rPr>
        <w:t>unvisited nodes</w:t>
      </w:r>
      <w:r w:rsidR="00E6491D" w:rsidRPr="005A097B">
        <w:rPr>
          <w:rFonts w:ascii="Times New Roman" w:eastAsia="MacmillanRoman" w:hAnsi="Times New Roman"/>
        </w:rPr>
        <w:t xml:space="preserve"> in </w:t>
      </w:r>
      <m:oMath>
        <m:sSub>
          <m:sSubPr>
            <m:ctrlPr>
              <w:rPr>
                <w:rFonts w:ascii="Cambria Math" w:eastAsia="MacmillanRoman" w:hAnsi="Cambria Math"/>
                <w:i/>
              </w:rPr>
            </m:ctrlPr>
          </m:sSubPr>
          <m:e>
            <m:r>
              <w:rPr>
                <w:rFonts w:ascii="Cambria Math" w:eastAsia="MacmillanRoman" w:hAnsi="Cambria Math"/>
              </w:rPr>
              <m:t>C</m:t>
            </m:r>
          </m:e>
          <m:sub>
            <m:r>
              <w:rPr>
                <w:rFonts w:ascii="Cambria Math" w:eastAsia="MacmillanRoman" w:hAnsi="Cambria Math"/>
              </w:rPr>
              <m:t>1</m:t>
            </m:r>
          </m:sub>
        </m:sSub>
      </m:oMath>
      <w:r w:rsidRPr="005A097B">
        <w:rPr>
          <w:rFonts w:ascii="Times New Roman" w:eastAsia="MacmillanRoman" w:hAnsi="Times New Roman" w:hint="eastAsia"/>
        </w:rPr>
        <w:t xml:space="preserve"> </w:t>
      </w:r>
      <w:r w:rsidR="00016EC7" w:rsidRPr="005A097B">
        <w:rPr>
          <w:rFonts w:ascii="Times New Roman" w:eastAsia="MacmillanRoman" w:hAnsi="Times New Roman" w:hint="eastAsia"/>
        </w:rPr>
        <w:t>circularly from</w:t>
      </w:r>
      <w:r w:rsidR="00016EC7" w:rsidRPr="005A097B">
        <w:rPr>
          <w:rFonts w:ascii="Times New Roman" w:eastAsia="MacmillanRoman" w:hAnsi="Times New Roman"/>
        </w:rPr>
        <w:t xml:space="preserve"> </w:t>
      </w:r>
      <m:oMath>
        <m:r>
          <w:rPr>
            <w:rFonts w:ascii="Cambria Math" w:eastAsia="MacmillanRoman" w:hAnsi="Cambria Math"/>
          </w:rPr>
          <m:t>y</m:t>
        </m:r>
        <m:r>
          <w:rPr>
            <w:rFonts w:ascii="Cambria Math" w:eastAsia="MacmillanRoman" w:hAnsi="Cambria Math" w:hint="eastAsia"/>
          </w:rPr>
          <m:t>+1</m:t>
        </m:r>
      </m:oMath>
      <w:r w:rsidRPr="005A097B">
        <w:rPr>
          <w:rFonts w:ascii="Times New Roman" w:eastAsia="MacmillanRoman" w:hAnsi="Times New Roman" w:hint="eastAsia"/>
        </w:rPr>
        <w:t>.</w:t>
      </w:r>
      <w:r w:rsidR="00467FC5" w:rsidRPr="005A097B">
        <w:rPr>
          <w:rFonts w:ascii="Times New Roman" w:eastAsia="MacmillanRoman" w:hAnsi="Times New Roman"/>
        </w:rPr>
        <w:t xml:space="preserve"> </w:t>
      </w:r>
    </w:p>
    <w:p w14:paraId="7BA07508" w14:textId="63621AF6" w:rsidR="000241AB" w:rsidRPr="005A097B" w:rsidRDefault="000241AB" w:rsidP="00204E4C">
      <w:pPr>
        <w:widowControl w:val="0"/>
        <w:autoSpaceDE w:val="0"/>
        <w:autoSpaceDN w:val="0"/>
        <w:adjustRightInd w:val="0"/>
        <w:snapToGrid w:val="0"/>
        <w:jc w:val="both"/>
        <w:rPr>
          <w:rFonts w:ascii="Times New Roman" w:eastAsia="MacmillanRoman" w:hAnsi="Times New Roman"/>
        </w:rPr>
      </w:pPr>
      <w:r w:rsidRPr="005A097B">
        <w:rPr>
          <w:rFonts w:ascii="Times New Roman" w:eastAsia="MacmillanRoman" w:hAnsi="Times New Roman"/>
        </w:rPr>
        <w:t xml:space="preserve">Step 4: Obtain </w:t>
      </w:r>
      <m:oMath>
        <m:sSub>
          <m:sSubPr>
            <m:ctrlPr>
              <w:rPr>
                <w:rFonts w:ascii="Cambria Math" w:eastAsia="MacmillanRoman" w:hAnsi="Cambria Math"/>
                <w:i/>
              </w:rPr>
            </m:ctrlPr>
          </m:sSubPr>
          <m:e>
            <m:r>
              <w:rPr>
                <w:rFonts w:ascii="Cambria Math" w:eastAsia="MacmillanRoman" w:hAnsi="Cambria Math"/>
              </w:rPr>
              <m:t>C</m:t>
            </m:r>
          </m:e>
          <m:sub>
            <m:r>
              <w:rPr>
                <w:rFonts w:ascii="Cambria Math" w:eastAsia="MacmillanRoman" w:hAnsi="Cambria Math"/>
              </w:rPr>
              <m:t>2</m:t>
            </m:r>
          </m:sub>
        </m:sSub>
      </m:oMath>
      <w:r w:rsidR="003A0E67" w:rsidRPr="005A097B">
        <w:rPr>
          <w:rFonts w:ascii="Times New Roman" w:eastAsia="MacmillanRoman" w:hAnsi="Times New Roman" w:hint="eastAsia"/>
        </w:rPr>
        <w:t xml:space="preserve"> by exchanging the roles </w:t>
      </w:r>
      <w:r w:rsidR="003A0E67" w:rsidRPr="005A097B">
        <w:rPr>
          <w:rFonts w:ascii="Times New Roman" w:eastAsia="MacmillanRoman" w:hAnsi="Times New Roman"/>
        </w:rPr>
        <w:t xml:space="preserve">of </w:t>
      </w:r>
      <m:oMath>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1</m:t>
            </m:r>
          </m:sub>
        </m:sSub>
      </m:oMath>
      <w:r w:rsidR="003A0E67" w:rsidRPr="005A097B">
        <w:rPr>
          <w:rFonts w:ascii="Times New Roman" w:eastAsia="MacmillanRoman" w:hAnsi="Times New Roman" w:hint="eastAsia"/>
        </w:rPr>
        <w:t xml:space="preserve"> and </w:t>
      </w:r>
      <m:oMath>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2</m:t>
            </m:r>
          </m:sub>
        </m:sSub>
      </m:oMath>
      <w:r w:rsidR="003A0E67" w:rsidRPr="005A097B">
        <w:rPr>
          <w:rFonts w:ascii="Times New Roman" w:eastAsia="MacmillanRoman" w:hAnsi="Times New Roman"/>
        </w:rPr>
        <w:t xml:space="preserve">. </w:t>
      </w:r>
    </w:p>
    <w:p w14:paraId="11B35173" w14:textId="0637B776" w:rsidR="003A0E67" w:rsidRPr="005A097B" w:rsidRDefault="003A0E67" w:rsidP="00204E4C">
      <w:pPr>
        <w:widowControl w:val="0"/>
        <w:autoSpaceDE w:val="0"/>
        <w:autoSpaceDN w:val="0"/>
        <w:adjustRightInd w:val="0"/>
        <w:snapToGrid w:val="0"/>
        <w:ind w:firstLineChars="200" w:firstLine="440"/>
        <w:jc w:val="both"/>
        <w:rPr>
          <w:rFonts w:ascii="Times New Roman" w:eastAsia="MacmillanRoman" w:hAnsi="Times New Roman"/>
        </w:rPr>
      </w:pPr>
      <w:r w:rsidRPr="005A097B">
        <w:rPr>
          <w:rFonts w:ascii="Times New Roman" w:eastAsia="MacmillanRoman" w:hAnsi="Times New Roman"/>
        </w:rPr>
        <w:t xml:space="preserve">The whole procedure can be implemented in </w:t>
      </w:r>
      <m:oMath>
        <m:r>
          <w:rPr>
            <w:rFonts w:ascii="Cambria Math" w:eastAsia="MacmillanRoman" w:hAnsi="Cambria Math"/>
          </w:rPr>
          <m:t>O(</m:t>
        </m:r>
        <m:r>
          <m:rPr>
            <m:sty m:val="p"/>
          </m:rPr>
          <w:rPr>
            <w:rFonts w:ascii="Cambria Math" w:eastAsia="MacmillanRoman" w:hAnsi="Cambria Math"/>
          </w:rPr>
          <m:t>max⁡</m:t>
        </m:r>
        <m:r>
          <w:rPr>
            <w:rFonts w:ascii="Cambria Math" w:eastAsia="MacmillanRoman" w:hAnsi="Cambria Math"/>
          </w:rPr>
          <m:t>{</m:t>
        </m:r>
        <m:sSub>
          <m:sSubPr>
            <m:ctrlPr>
              <w:rPr>
                <w:rFonts w:ascii="Cambria Math" w:eastAsia="MacmillanRoman" w:hAnsi="Cambria Math"/>
                <w:i/>
              </w:rPr>
            </m:ctrlPr>
          </m:sSubPr>
          <m:e>
            <m:r>
              <w:rPr>
                <w:rFonts w:ascii="Cambria Math" w:eastAsia="MacmillanRoman" w:hAnsi="Cambria Math"/>
              </w:rPr>
              <m:t>L</m:t>
            </m:r>
          </m:e>
          <m:sub>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1</m:t>
                </m:r>
              </m:sub>
            </m:sSub>
            <m:r>
              <w:rPr>
                <w:rFonts w:ascii="Cambria Math" w:eastAsia="MacmillanRoman" w:hAnsi="Cambria Math"/>
              </w:rPr>
              <m:t>,</m:t>
            </m:r>
          </m:sub>
        </m:sSub>
        <m:sSub>
          <m:sSubPr>
            <m:ctrlPr>
              <w:rPr>
                <w:rFonts w:ascii="Cambria Math" w:eastAsia="MacmillanRoman" w:hAnsi="Cambria Math"/>
                <w:i/>
              </w:rPr>
            </m:ctrlPr>
          </m:sSubPr>
          <m:e>
            <m:r>
              <w:rPr>
                <w:rFonts w:ascii="Cambria Math" w:eastAsia="MacmillanRoman" w:hAnsi="Cambria Math"/>
              </w:rPr>
              <m:t>L</m:t>
            </m:r>
          </m:e>
          <m:sub>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2</m:t>
                </m:r>
              </m:sub>
            </m:sSub>
          </m:sub>
        </m:sSub>
        <m:r>
          <w:rPr>
            <w:rFonts w:ascii="Cambria Math" w:eastAsia="MacmillanRoman" w:hAnsi="Cambria Math"/>
          </w:rPr>
          <m:t>})</m:t>
        </m:r>
      </m:oMath>
      <w:r w:rsidRPr="005A097B">
        <w:rPr>
          <w:rFonts w:ascii="Times New Roman" w:eastAsia="MacmillanRoman" w:hAnsi="Times New Roman" w:hint="eastAsia"/>
        </w:rPr>
        <w:t>.</w:t>
      </w:r>
    </w:p>
    <w:p w14:paraId="27485835" w14:textId="773207CF" w:rsidR="003A0E67" w:rsidRPr="005A097B" w:rsidRDefault="003A0E67" w:rsidP="00204E4C">
      <w:pPr>
        <w:widowControl w:val="0"/>
        <w:autoSpaceDE w:val="0"/>
        <w:autoSpaceDN w:val="0"/>
        <w:adjustRightInd w:val="0"/>
        <w:snapToGrid w:val="0"/>
        <w:spacing w:before="200"/>
        <w:rPr>
          <w:rFonts w:ascii="Times New Roman" w:eastAsia="AdvGulliv-I" w:hAnsi="Times New Roman"/>
          <w:b/>
        </w:rPr>
      </w:pPr>
      <w:r w:rsidRPr="005A097B">
        <w:rPr>
          <w:rFonts w:ascii="Times New Roman" w:eastAsia="AdvGulliv-I" w:hAnsi="Times New Roman"/>
          <w:b/>
        </w:rPr>
        <w:t xml:space="preserve">3.1.4 Education and </w:t>
      </w:r>
      <w:r w:rsidR="005E1909" w:rsidRPr="005A097B">
        <w:rPr>
          <w:rFonts w:ascii="Times New Roman" w:eastAsia="AdvGulliv-I" w:hAnsi="Times New Roman"/>
          <w:b/>
        </w:rPr>
        <w:t>r</w:t>
      </w:r>
      <w:r w:rsidRPr="005A097B">
        <w:rPr>
          <w:rFonts w:ascii="Times New Roman" w:eastAsia="AdvGulliv-I" w:hAnsi="Times New Roman"/>
          <w:b/>
        </w:rPr>
        <w:t>epairing</w:t>
      </w:r>
    </w:p>
    <w:p w14:paraId="112DC6CE" w14:textId="077700AB" w:rsidR="009C3EAA" w:rsidRPr="005A097B" w:rsidRDefault="003A0E67" w:rsidP="00204E4C">
      <w:pPr>
        <w:widowControl w:val="0"/>
        <w:autoSpaceDE w:val="0"/>
        <w:autoSpaceDN w:val="0"/>
        <w:adjustRightInd w:val="0"/>
        <w:snapToGrid w:val="0"/>
        <w:ind w:firstLineChars="200" w:firstLine="440"/>
        <w:jc w:val="both"/>
        <w:rPr>
          <w:rFonts w:ascii="Times New Roman" w:eastAsia="MacmillanRoman" w:hAnsi="Times New Roman"/>
        </w:rPr>
      </w:pPr>
      <w:r w:rsidRPr="005A097B">
        <w:rPr>
          <w:rFonts w:ascii="Times New Roman" w:eastAsia="MacmillanRoman" w:hAnsi="Times New Roman" w:hint="eastAsia"/>
        </w:rPr>
        <w:t>The education operator</w:t>
      </w:r>
      <w:r w:rsidR="00C46C28" w:rsidRPr="005A097B">
        <w:rPr>
          <w:rFonts w:ascii="Times New Roman" w:eastAsia="MacmillanRoman" w:hAnsi="Times New Roman"/>
        </w:rPr>
        <w:t xml:space="preserve"> </w:t>
      </w:r>
      <w:r w:rsidRPr="005A097B">
        <w:rPr>
          <w:rFonts w:ascii="Times New Roman" w:eastAsia="MacmillanRoman" w:hAnsi="Times New Roman" w:hint="eastAsia"/>
        </w:rPr>
        <w:t xml:space="preserve">is adopted </w:t>
      </w:r>
      <w:r w:rsidRPr="005A097B">
        <w:rPr>
          <w:rFonts w:ascii="Times New Roman" w:eastAsia="MacmillanRoman" w:hAnsi="Times New Roman"/>
        </w:rPr>
        <w:t xml:space="preserve">with </w:t>
      </w:r>
      <w:r w:rsidR="00B71817" w:rsidRPr="005A097B">
        <w:rPr>
          <w:rFonts w:ascii="Times New Roman" w:eastAsia="MacmillanRoman" w:hAnsi="Times New Roman"/>
        </w:rPr>
        <w:t xml:space="preserve">the </w:t>
      </w:r>
      <w:r w:rsidR="00680605" w:rsidRPr="005A097B">
        <w:rPr>
          <w:rFonts w:ascii="Times New Roman" w:eastAsia="MacmillanRoman" w:hAnsi="Times New Roman"/>
        </w:rPr>
        <w:t>p</w:t>
      </w:r>
      <w:r w:rsidRPr="005A097B">
        <w:rPr>
          <w:rFonts w:ascii="Times New Roman" w:eastAsia="MacmillanRoman" w:hAnsi="Times New Roman"/>
        </w:rPr>
        <w:t xml:space="preserve">robability </w:t>
      </w:r>
      <m:oMath>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m</m:t>
            </m:r>
          </m:sub>
        </m:sSub>
      </m:oMath>
      <w:r w:rsidRPr="005A097B">
        <w:rPr>
          <w:rFonts w:ascii="Times New Roman" w:eastAsia="MacmillanRoman" w:hAnsi="Times New Roman" w:hint="eastAsia"/>
        </w:rPr>
        <w:t xml:space="preserve"> to improve the offspring</w:t>
      </w:r>
      <w:r w:rsidRPr="005A097B">
        <w:rPr>
          <w:rFonts w:ascii="Times New Roman" w:eastAsia="MacmillanRoman" w:hAnsi="Times New Roman"/>
        </w:rPr>
        <w:t xml:space="preserve"> solution </w:t>
      </w:r>
      <w:r w:rsidRPr="005A097B">
        <w:rPr>
          <w:rFonts w:ascii="Times New Roman" w:eastAsia="MacmillanRoman" w:hAnsi="Times New Roman"/>
        </w:rPr>
        <w:lastRenderedPageBreak/>
        <w:t>quality.</w:t>
      </w:r>
      <w:r w:rsidR="000E2D33" w:rsidRPr="005A097B">
        <w:rPr>
          <w:rFonts w:ascii="Times New Roman" w:eastAsia="MacmillanRoman" w:hAnsi="Times New Roman"/>
        </w:rPr>
        <w:t xml:space="preserve"> It is formed by one or more of the following</w:t>
      </w:r>
      <w:r w:rsidR="009C3EAA" w:rsidRPr="005A097B">
        <w:rPr>
          <w:rFonts w:ascii="Times New Roman" w:eastAsia="MacmillanRoman" w:hAnsi="Times New Roman"/>
        </w:rPr>
        <w:t xml:space="preserve"> </w:t>
      </w:r>
      <w:r w:rsidR="00A35B36" w:rsidRPr="005A097B">
        <w:rPr>
          <w:rFonts w:ascii="Times New Roman" w:eastAsia="MacmillanRoman" w:hAnsi="Times New Roman"/>
        </w:rPr>
        <w:t xml:space="preserve">nine </w:t>
      </w:r>
      <w:r w:rsidR="009A60D3" w:rsidRPr="005A097B">
        <w:rPr>
          <w:rFonts w:ascii="Times New Roman" w:eastAsia="MacmillanRoman" w:hAnsi="Times New Roman"/>
        </w:rPr>
        <w:t>moves</w:t>
      </w:r>
      <w:r w:rsidR="009C3EAA" w:rsidRPr="005A097B">
        <w:rPr>
          <w:rFonts w:ascii="Times New Roman" w:eastAsia="MacmillanRoman" w:hAnsi="Times New Roman"/>
        </w:rPr>
        <w:t>.</w:t>
      </w:r>
    </w:p>
    <w:p w14:paraId="0623E5ED" w14:textId="64A43EB6" w:rsidR="003A0E67" w:rsidRPr="005A097B" w:rsidRDefault="003A0E67" w:rsidP="00A35B36">
      <w:pPr>
        <w:pStyle w:val="ListParagraph"/>
        <w:widowControl w:val="0"/>
        <w:numPr>
          <w:ilvl w:val="0"/>
          <w:numId w:val="30"/>
        </w:numPr>
        <w:autoSpaceDE w:val="0"/>
        <w:autoSpaceDN w:val="0"/>
        <w:adjustRightInd w:val="0"/>
        <w:snapToGrid w:val="0"/>
        <w:jc w:val="both"/>
        <w:rPr>
          <w:rFonts w:ascii="Times New Roman" w:eastAsia="MacmillanRoman" w:hAnsi="Times New Roman"/>
        </w:rPr>
      </w:pPr>
      <w:r w:rsidRPr="005A097B">
        <w:rPr>
          <w:rFonts w:ascii="Times New Roman" w:eastAsia="MacmillanRoman" w:hAnsi="Times New Roman"/>
          <w:i/>
        </w:rPr>
        <w:t>Single node exchange</w:t>
      </w:r>
      <w:r w:rsidRPr="005A097B">
        <w:rPr>
          <w:rFonts w:ascii="Times New Roman" w:eastAsia="MacmillanRoman" w:hAnsi="Times New Roman"/>
        </w:rPr>
        <w:t xml:space="preserve">: </w:t>
      </w:r>
      <w:r w:rsidR="00F16CF9" w:rsidRPr="005A097B">
        <w:rPr>
          <w:rFonts w:ascii="Times New Roman" w:eastAsia="MacmillanRoman" w:hAnsi="Times New Roman"/>
        </w:rPr>
        <w:t xml:space="preserve">The operator </w:t>
      </w:r>
      <w:r w:rsidR="00022E67" w:rsidRPr="005A097B">
        <w:rPr>
          <w:rFonts w:ascii="Times New Roman" w:eastAsia="MacmillanRoman" w:hAnsi="Times New Roman"/>
        </w:rPr>
        <w:t xml:space="preserve">randomly </w:t>
      </w:r>
      <w:r w:rsidR="007B369B" w:rsidRPr="005A097B">
        <w:rPr>
          <w:rFonts w:ascii="Times New Roman" w:eastAsia="MacmillanRoman" w:hAnsi="Times New Roman"/>
        </w:rPr>
        <w:t>selects and</w:t>
      </w:r>
      <w:r w:rsidR="00E83594" w:rsidRPr="005A097B">
        <w:rPr>
          <w:rFonts w:ascii="Times New Roman" w:eastAsia="MacmillanRoman" w:hAnsi="Times New Roman"/>
        </w:rPr>
        <w:t xml:space="preserve"> </w:t>
      </w:r>
      <w:r w:rsidR="00B016E6" w:rsidRPr="005A097B">
        <w:rPr>
          <w:rFonts w:ascii="Times New Roman" w:eastAsia="MacmillanRoman" w:hAnsi="Times New Roman"/>
        </w:rPr>
        <w:t>swap</w:t>
      </w:r>
      <w:r w:rsidR="003F0E86" w:rsidRPr="005A097B">
        <w:rPr>
          <w:rFonts w:ascii="Times New Roman" w:eastAsia="MacmillanRoman" w:hAnsi="Times New Roman"/>
        </w:rPr>
        <w:t>s</w:t>
      </w:r>
      <w:r w:rsidRPr="005A097B">
        <w:rPr>
          <w:rFonts w:ascii="Times New Roman" w:eastAsia="MacmillanRoman" w:hAnsi="Times New Roman"/>
        </w:rPr>
        <w:t xml:space="preserve"> two </w:t>
      </w:r>
      <w:r w:rsidR="001F0776" w:rsidRPr="005A097B">
        <w:rPr>
          <w:rFonts w:ascii="Times New Roman" w:eastAsia="MacmillanRoman" w:hAnsi="Times New Roman"/>
        </w:rPr>
        <w:t>visited stations</w:t>
      </w:r>
      <w:r w:rsidRPr="005A097B">
        <w:rPr>
          <w:rFonts w:ascii="Times New Roman" w:eastAsia="MacmillanRoman" w:hAnsi="Times New Roman"/>
        </w:rPr>
        <w:t>.</w:t>
      </w:r>
    </w:p>
    <w:p w14:paraId="2A3858FD" w14:textId="76B1D2D2" w:rsidR="003A0E67" w:rsidRPr="005A097B" w:rsidRDefault="003A0E67" w:rsidP="00A35B36">
      <w:pPr>
        <w:pStyle w:val="ListParagraph"/>
        <w:widowControl w:val="0"/>
        <w:numPr>
          <w:ilvl w:val="0"/>
          <w:numId w:val="30"/>
        </w:numPr>
        <w:autoSpaceDE w:val="0"/>
        <w:autoSpaceDN w:val="0"/>
        <w:adjustRightInd w:val="0"/>
        <w:snapToGrid w:val="0"/>
        <w:jc w:val="both"/>
        <w:rPr>
          <w:rFonts w:ascii="Times New Roman" w:eastAsia="MacmillanRoman" w:hAnsi="Times New Roman"/>
        </w:rPr>
      </w:pPr>
      <w:r w:rsidRPr="005A097B">
        <w:rPr>
          <w:rFonts w:ascii="Times New Roman" w:eastAsia="MacmillanRoman" w:hAnsi="Times New Roman"/>
          <w:i/>
        </w:rPr>
        <w:t>Multiple node exchange</w:t>
      </w:r>
      <w:r w:rsidR="00547DF2" w:rsidRPr="005A097B">
        <w:rPr>
          <w:rFonts w:ascii="Times New Roman" w:eastAsia="MacmillanRoman" w:hAnsi="Times New Roman"/>
          <w:i/>
        </w:rPr>
        <w:t>s</w:t>
      </w:r>
      <w:r w:rsidRPr="005A097B">
        <w:rPr>
          <w:rFonts w:ascii="Times New Roman" w:eastAsia="MacmillanRoman" w:hAnsi="Times New Roman"/>
        </w:rPr>
        <w:t xml:space="preserve">: </w:t>
      </w:r>
      <w:r w:rsidR="00F16CF9" w:rsidRPr="005A097B">
        <w:rPr>
          <w:rFonts w:ascii="Times New Roman" w:eastAsia="MacmillanRoman" w:hAnsi="Times New Roman"/>
        </w:rPr>
        <w:t xml:space="preserve">The operator </w:t>
      </w:r>
      <w:r w:rsidR="00022E67" w:rsidRPr="005A097B">
        <w:rPr>
          <w:rFonts w:ascii="Times New Roman" w:eastAsia="MacmillanRoman" w:hAnsi="Times New Roman"/>
        </w:rPr>
        <w:t xml:space="preserve">randomly </w:t>
      </w:r>
      <w:r w:rsidR="007B369B" w:rsidRPr="005A097B">
        <w:rPr>
          <w:rFonts w:ascii="Times New Roman" w:eastAsia="MacmillanRoman" w:hAnsi="Times New Roman"/>
        </w:rPr>
        <w:t xml:space="preserve">selects and </w:t>
      </w:r>
      <w:r w:rsidR="003F0E86" w:rsidRPr="005A097B">
        <w:rPr>
          <w:rFonts w:ascii="Times New Roman" w:eastAsia="MacmillanRoman" w:hAnsi="Times New Roman"/>
        </w:rPr>
        <w:t>swaps two independent sub-tours</w:t>
      </w:r>
      <w:r w:rsidR="001B6B5E" w:rsidRPr="005A097B">
        <w:rPr>
          <w:rFonts w:ascii="Times New Roman" w:eastAsia="MacmillanRoman" w:hAnsi="Times New Roman"/>
        </w:rPr>
        <w:t xml:space="preserve"> with random lengths</w:t>
      </w:r>
      <w:r w:rsidRPr="005A097B">
        <w:rPr>
          <w:rFonts w:ascii="Times New Roman" w:eastAsia="MacmillanRoman" w:hAnsi="Times New Roman"/>
        </w:rPr>
        <w:t>.</w:t>
      </w:r>
    </w:p>
    <w:p w14:paraId="4EBABBF9" w14:textId="37B17C48" w:rsidR="003A0E67" w:rsidRPr="005A097B" w:rsidRDefault="003A0E67" w:rsidP="00A35B36">
      <w:pPr>
        <w:pStyle w:val="ListParagraph"/>
        <w:widowControl w:val="0"/>
        <w:numPr>
          <w:ilvl w:val="0"/>
          <w:numId w:val="30"/>
        </w:numPr>
        <w:autoSpaceDE w:val="0"/>
        <w:autoSpaceDN w:val="0"/>
        <w:adjustRightInd w:val="0"/>
        <w:snapToGrid w:val="0"/>
        <w:jc w:val="both"/>
        <w:rPr>
          <w:rFonts w:ascii="Times New Roman" w:eastAsia="MacmillanRoman" w:hAnsi="Times New Roman"/>
        </w:rPr>
      </w:pPr>
      <w:r w:rsidRPr="005A097B">
        <w:rPr>
          <w:rFonts w:ascii="Times New Roman" w:eastAsia="MacmillanRoman" w:hAnsi="Times New Roman"/>
          <w:i/>
        </w:rPr>
        <w:t>Single node relocation</w:t>
      </w:r>
      <w:r w:rsidRPr="005A097B">
        <w:rPr>
          <w:rFonts w:ascii="Times New Roman" w:eastAsia="MacmillanRoman" w:hAnsi="Times New Roman"/>
        </w:rPr>
        <w:t xml:space="preserve">: </w:t>
      </w:r>
      <w:r w:rsidR="00F16CF9" w:rsidRPr="005A097B">
        <w:rPr>
          <w:rFonts w:ascii="Times New Roman" w:eastAsia="MacmillanRoman" w:hAnsi="Times New Roman"/>
        </w:rPr>
        <w:t xml:space="preserve">The operator </w:t>
      </w:r>
      <w:r w:rsidR="00022E67" w:rsidRPr="005A097B">
        <w:rPr>
          <w:rFonts w:ascii="Times New Roman" w:eastAsia="MacmillanRoman" w:hAnsi="Times New Roman"/>
        </w:rPr>
        <w:t>randomly</w:t>
      </w:r>
      <w:r w:rsidRPr="005A097B">
        <w:rPr>
          <w:rFonts w:ascii="Times New Roman" w:eastAsia="MacmillanRoman" w:hAnsi="Times New Roman"/>
        </w:rPr>
        <w:t xml:space="preserve"> </w:t>
      </w:r>
      <w:r w:rsidR="008D15DF" w:rsidRPr="005A097B">
        <w:rPr>
          <w:rFonts w:ascii="Times New Roman" w:eastAsia="MacmillanRoman" w:hAnsi="Times New Roman"/>
        </w:rPr>
        <w:t xml:space="preserve">selects and </w:t>
      </w:r>
      <w:r w:rsidR="008D4970" w:rsidRPr="005A097B">
        <w:rPr>
          <w:rFonts w:ascii="Times New Roman" w:eastAsia="MacmillanRoman" w:hAnsi="Times New Roman"/>
        </w:rPr>
        <w:t>relocates</w:t>
      </w:r>
      <w:r w:rsidR="00E83594" w:rsidRPr="005A097B">
        <w:rPr>
          <w:rFonts w:ascii="Times New Roman" w:eastAsia="MacmillanRoman" w:hAnsi="Times New Roman"/>
        </w:rPr>
        <w:t xml:space="preserve"> </w:t>
      </w:r>
      <w:r w:rsidRPr="005A097B">
        <w:rPr>
          <w:rFonts w:ascii="Times New Roman" w:eastAsia="MacmillanRoman" w:hAnsi="Times New Roman"/>
        </w:rPr>
        <w:t xml:space="preserve">a </w:t>
      </w:r>
      <w:r w:rsidR="00E83594" w:rsidRPr="005A097B">
        <w:rPr>
          <w:rFonts w:ascii="Times New Roman" w:eastAsia="MacmillanRoman" w:hAnsi="Times New Roman"/>
        </w:rPr>
        <w:t>visited node</w:t>
      </w:r>
      <w:r w:rsidRPr="005A097B">
        <w:rPr>
          <w:rFonts w:ascii="Times New Roman" w:eastAsia="MacmillanRoman" w:hAnsi="Times New Roman"/>
        </w:rPr>
        <w:t xml:space="preserve"> into </w:t>
      </w:r>
      <w:r w:rsidR="00E83594" w:rsidRPr="005A097B">
        <w:rPr>
          <w:rFonts w:ascii="Times New Roman" w:eastAsia="MacmillanRoman" w:hAnsi="Times New Roman"/>
        </w:rPr>
        <w:t>another</w:t>
      </w:r>
      <w:r w:rsidR="0047400A" w:rsidRPr="005A097B">
        <w:rPr>
          <w:rFonts w:ascii="Times New Roman" w:eastAsia="MacmillanRoman" w:hAnsi="Times New Roman"/>
        </w:rPr>
        <w:t xml:space="preserve"> random</w:t>
      </w:r>
      <w:r w:rsidR="00E83594" w:rsidRPr="005A097B">
        <w:rPr>
          <w:rFonts w:ascii="Times New Roman" w:eastAsia="MacmillanRoman" w:hAnsi="Times New Roman"/>
        </w:rPr>
        <w:t xml:space="preserve"> position</w:t>
      </w:r>
      <w:r w:rsidRPr="005A097B">
        <w:rPr>
          <w:rFonts w:ascii="Times New Roman" w:eastAsia="MacmillanRoman" w:hAnsi="Times New Roman"/>
        </w:rPr>
        <w:t>.</w:t>
      </w:r>
    </w:p>
    <w:p w14:paraId="6CCA2608" w14:textId="2EF9B504" w:rsidR="003A0E67" w:rsidRPr="005A097B" w:rsidRDefault="003A0E67" w:rsidP="00A35B36">
      <w:pPr>
        <w:pStyle w:val="ListParagraph"/>
        <w:widowControl w:val="0"/>
        <w:numPr>
          <w:ilvl w:val="0"/>
          <w:numId w:val="30"/>
        </w:numPr>
        <w:autoSpaceDE w:val="0"/>
        <w:autoSpaceDN w:val="0"/>
        <w:adjustRightInd w:val="0"/>
        <w:snapToGrid w:val="0"/>
        <w:jc w:val="both"/>
        <w:rPr>
          <w:rFonts w:ascii="Times New Roman" w:eastAsia="MacmillanRoman" w:hAnsi="Times New Roman"/>
        </w:rPr>
      </w:pPr>
      <w:r w:rsidRPr="005A097B">
        <w:rPr>
          <w:rFonts w:ascii="Times New Roman" w:eastAsia="MacmillanRoman" w:hAnsi="Times New Roman"/>
          <w:i/>
        </w:rPr>
        <w:t>Multiple node relocations</w:t>
      </w:r>
      <w:r w:rsidRPr="005A097B">
        <w:rPr>
          <w:rFonts w:ascii="Times New Roman" w:eastAsia="MacmillanRoman" w:hAnsi="Times New Roman"/>
        </w:rPr>
        <w:t xml:space="preserve">: </w:t>
      </w:r>
      <w:r w:rsidR="00F16CF9" w:rsidRPr="005A097B">
        <w:rPr>
          <w:rFonts w:ascii="Times New Roman" w:eastAsia="MacmillanRoman" w:hAnsi="Times New Roman"/>
        </w:rPr>
        <w:t xml:space="preserve">The operator </w:t>
      </w:r>
      <w:r w:rsidR="00022E67" w:rsidRPr="005A097B">
        <w:rPr>
          <w:rFonts w:ascii="Times New Roman" w:eastAsia="MacmillanRoman" w:hAnsi="Times New Roman"/>
        </w:rPr>
        <w:t xml:space="preserve">randomly </w:t>
      </w:r>
      <w:r w:rsidR="008D15DF" w:rsidRPr="005A097B">
        <w:rPr>
          <w:rFonts w:ascii="Times New Roman" w:eastAsia="MacmillanRoman" w:hAnsi="Times New Roman"/>
        </w:rPr>
        <w:t xml:space="preserve">selects and relocates </w:t>
      </w:r>
      <w:r w:rsidRPr="005A097B">
        <w:rPr>
          <w:rFonts w:ascii="Times New Roman" w:eastAsia="MacmillanRoman" w:hAnsi="Times New Roman"/>
        </w:rPr>
        <w:t xml:space="preserve">a sub-tour </w:t>
      </w:r>
      <w:r w:rsidR="008D15DF" w:rsidRPr="005A097B">
        <w:rPr>
          <w:rFonts w:ascii="Times New Roman" w:eastAsia="MacmillanRoman" w:hAnsi="Times New Roman"/>
        </w:rPr>
        <w:t>of</w:t>
      </w:r>
      <w:r w:rsidRPr="005A097B">
        <w:rPr>
          <w:rFonts w:ascii="Times New Roman" w:eastAsia="MacmillanRoman" w:hAnsi="Times New Roman"/>
        </w:rPr>
        <w:t xml:space="preserve"> the route into </w:t>
      </w:r>
      <w:r w:rsidR="008D15DF" w:rsidRPr="005A097B">
        <w:rPr>
          <w:rFonts w:ascii="Times New Roman" w:eastAsia="MacmillanRoman" w:hAnsi="Times New Roman"/>
        </w:rPr>
        <w:t>another</w:t>
      </w:r>
      <w:r w:rsidR="0049368C" w:rsidRPr="005A097B">
        <w:rPr>
          <w:rFonts w:ascii="Times New Roman" w:eastAsia="MacmillanRoman" w:hAnsi="Times New Roman"/>
        </w:rPr>
        <w:t xml:space="preserve"> </w:t>
      </w:r>
      <w:r w:rsidR="0047400A" w:rsidRPr="005A097B">
        <w:rPr>
          <w:rFonts w:ascii="Times New Roman" w:eastAsia="MacmillanRoman" w:hAnsi="Times New Roman"/>
        </w:rPr>
        <w:t xml:space="preserve">random </w:t>
      </w:r>
      <w:r w:rsidR="0049368C" w:rsidRPr="005A097B">
        <w:rPr>
          <w:rFonts w:ascii="Times New Roman" w:eastAsia="MacmillanRoman" w:hAnsi="Times New Roman"/>
        </w:rPr>
        <w:t>position</w:t>
      </w:r>
      <w:r w:rsidRPr="005A097B">
        <w:rPr>
          <w:rFonts w:ascii="Times New Roman" w:eastAsia="MacmillanRoman" w:hAnsi="Times New Roman"/>
        </w:rPr>
        <w:t>.</w:t>
      </w:r>
    </w:p>
    <w:p w14:paraId="38955F99" w14:textId="357DB5C4" w:rsidR="00E61483" w:rsidRPr="005A097B" w:rsidRDefault="003A0E67" w:rsidP="00A35B36">
      <w:pPr>
        <w:pStyle w:val="ListParagraph"/>
        <w:widowControl w:val="0"/>
        <w:numPr>
          <w:ilvl w:val="0"/>
          <w:numId w:val="30"/>
        </w:numPr>
        <w:autoSpaceDE w:val="0"/>
        <w:autoSpaceDN w:val="0"/>
        <w:adjustRightInd w:val="0"/>
        <w:snapToGrid w:val="0"/>
        <w:jc w:val="both"/>
        <w:rPr>
          <w:rFonts w:ascii="Times New Roman" w:eastAsia="MacmillanRoman" w:hAnsi="Times New Roman"/>
        </w:rPr>
      </w:pPr>
      <w:r w:rsidRPr="005A097B">
        <w:rPr>
          <w:rFonts w:ascii="Times New Roman" w:eastAsia="MacmillanRoman" w:hAnsi="Times New Roman"/>
          <w:i/>
        </w:rPr>
        <w:t>2-opt:</w:t>
      </w:r>
      <w:r w:rsidR="00E61483" w:rsidRPr="005A097B">
        <w:rPr>
          <w:rFonts w:ascii="Times New Roman" w:eastAsia="MacmillanRoman" w:hAnsi="Times New Roman"/>
          <w:i/>
        </w:rPr>
        <w:t xml:space="preserve"> </w:t>
      </w:r>
      <w:r w:rsidR="00F16CF9" w:rsidRPr="005A097B">
        <w:rPr>
          <w:rFonts w:ascii="Times New Roman" w:eastAsia="MacmillanRoman" w:hAnsi="Times New Roman"/>
        </w:rPr>
        <w:t xml:space="preserve">The operator </w:t>
      </w:r>
      <w:r w:rsidR="00022E67" w:rsidRPr="005A097B">
        <w:rPr>
          <w:rFonts w:ascii="Times New Roman" w:eastAsia="MacmillanRoman" w:hAnsi="Times New Roman"/>
        </w:rPr>
        <w:t xml:space="preserve">randomly </w:t>
      </w:r>
      <w:r w:rsidR="00E61483" w:rsidRPr="005A097B">
        <w:rPr>
          <w:rFonts w:ascii="Times New Roman" w:eastAsia="MacmillanRoman" w:hAnsi="Times New Roman"/>
        </w:rPr>
        <w:t xml:space="preserve">removes </w:t>
      </w:r>
      <w:r w:rsidR="009D3191" w:rsidRPr="005A097B">
        <w:rPr>
          <w:rFonts w:ascii="Times New Roman" w:eastAsia="MacmillanRoman" w:hAnsi="Times New Roman"/>
        </w:rPr>
        <w:t>a</w:t>
      </w:r>
      <w:r w:rsidR="00E61483" w:rsidRPr="005A097B">
        <w:rPr>
          <w:rFonts w:ascii="Times New Roman" w:eastAsia="MacmillanRoman" w:hAnsi="Times New Roman"/>
        </w:rPr>
        <w:t xml:space="preserve"> pair of non-consecutive arcs from the route</w:t>
      </w:r>
      <w:r w:rsidR="000C074A" w:rsidRPr="005A097B">
        <w:rPr>
          <w:rFonts w:ascii="Times New Roman" w:eastAsia="MacmillanRoman" w:hAnsi="Times New Roman"/>
        </w:rPr>
        <w:t xml:space="preserve"> and</w:t>
      </w:r>
      <w:r w:rsidR="00E61483" w:rsidRPr="005A097B">
        <w:rPr>
          <w:rFonts w:ascii="Times New Roman" w:eastAsia="MacmillanRoman" w:hAnsi="Times New Roman"/>
        </w:rPr>
        <w:t xml:space="preserve"> reinserts </w:t>
      </w:r>
      <w:r w:rsidR="000C074A" w:rsidRPr="005A097B">
        <w:rPr>
          <w:rFonts w:ascii="Times New Roman" w:eastAsia="MacmillanRoman" w:hAnsi="Times New Roman"/>
        </w:rPr>
        <w:t>two new</w:t>
      </w:r>
      <w:r w:rsidR="00E61483" w:rsidRPr="005A097B">
        <w:rPr>
          <w:rFonts w:ascii="Times New Roman" w:eastAsia="MacmillanRoman" w:hAnsi="Times New Roman"/>
        </w:rPr>
        <w:t xml:space="preserve"> </w:t>
      </w:r>
      <w:r w:rsidR="000C074A" w:rsidRPr="005A097B">
        <w:rPr>
          <w:rFonts w:ascii="Times New Roman" w:eastAsia="MacmillanRoman" w:hAnsi="Times New Roman"/>
        </w:rPr>
        <w:t xml:space="preserve">arcs </w:t>
      </w:r>
      <w:r w:rsidR="00645414" w:rsidRPr="005A097B">
        <w:rPr>
          <w:rFonts w:ascii="Times New Roman" w:eastAsia="MacmillanRoman" w:hAnsi="Times New Roman"/>
        </w:rPr>
        <w:t>to form</w:t>
      </w:r>
      <w:r w:rsidR="000C074A" w:rsidRPr="005A097B">
        <w:rPr>
          <w:rFonts w:ascii="Times New Roman" w:eastAsia="MacmillanRoman" w:hAnsi="Times New Roman"/>
        </w:rPr>
        <w:t xml:space="preserve"> </w:t>
      </w:r>
      <w:r w:rsidR="00645414" w:rsidRPr="005A097B">
        <w:rPr>
          <w:rFonts w:ascii="Times New Roman" w:eastAsia="MacmillanRoman" w:hAnsi="Times New Roman"/>
        </w:rPr>
        <w:t>a</w:t>
      </w:r>
      <w:r w:rsidR="00E61483" w:rsidRPr="005A097B">
        <w:rPr>
          <w:rFonts w:ascii="Times New Roman" w:eastAsia="MacmillanRoman" w:hAnsi="Times New Roman"/>
        </w:rPr>
        <w:t xml:space="preserve"> route.</w:t>
      </w:r>
    </w:p>
    <w:p w14:paraId="0BA5D6F6" w14:textId="32B2E12B" w:rsidR="003A0E67" w:rsidRPr="005A097B" w:rsidRDefault="003A0E67" w:rsidP="00A35B36">
      <w:pPr>
        <w:pStyle w:val="ListParagraph"/>
        <w:widowControl w:val="0"/>
        <w:numPr>
          <w:ilvl w:val="0"/>
          <w:numId w:val="30"/>
        </w:numPr>
        <w:autoSpaceDE w:val="0"/>
        <w:autoSpaceDN w:val="0"/>
        <w:adjustRightInd w:val="0"/>
        <w:snapToGrid w:val="0"/>
        <w:jc w:val="both"/>
        <w:rPr>
          <w:rFonts w:ascii="Times New Roman" w:eastAsia="MacmillanRoman" w:hAnsi="Times New Roman"/>
        </w:rPr>
      </w:pPr>
      <w:r w:rsidRPr="005A097B">
        <w:rPr>
          <w:rFonts w:ascii="Times New Roman" w:eastAsia="MacmillanRoman" w:hAnsi="Times New Roman"/>
          <w:i/>
        </w:rPr>
        <w:t>Single node insertion</w:t>
      </w:r>
      <w:r w:rsidRPr="005A097B">
        <w:rPr>
          <w:rFonts w:ascii="Times New Roman" w:eastAsia="MacmillanRoman" w:hAnsi="Times New Roman"/>
        </w:rPr>
        <w:t xml:space="preserve">: </w:t>
      </w:r>
      <w:r w:rsidR="00F16CF9" w:rsidRPr="005A097B">
        <w:rPr>
          <w:rFonts w:ascii="Times New Roman" w:eastAsia="MacmillanRoman" w:hAnsi="Times New Roman"/>
        </w:rPr>
        <w:t xml:space="preserve">The operator </w:t>
      </w:r>
      <w:r w:rsidR="0007293E" w:rsidRPr="005A097B">
        <w:rPr>
          <w:rFonts w:ascii="Times New Roman" w:eastAsia="MacmillanRoman" w:hAnsi="Times New Roman"/>
        </w:rPr>
        <w:t xml:space="preserve">randomly </w:t>
      </w:r>
      <w:r w:rsidRPr="005A097B">
        <w:rPr>
          <w:rFonts w:ascii="Times New Roman" w:eastAsia="MacmillanRoman" w:hAnsi="Times New Roman"/>
        </w:rPr>
        <w:t xml:space="preserve">selects </w:t>
      </w:r>
      <w:r w:rsidR="0047400A" w:rsidRPr="005A097B">
        <w:rPr>
          <w:rFonts w:ascii="Times New Roman" w:eastAsia="MacmillanRoman" w:hAnsi="Times New Roman"/>
        </w:rPr>
        <w:t xml:space="preserve">and inserts </w:t>
      </w:r>
      <w:r w:rsidRPr="005A097B">
        <w:rPr>
          <w:rFonts w:ascii="Times New Roman" w:eastAsia="MacmillanRoman" w:hAnsi="Times New Roman"/>
        </w:rPr>
        <w:t>an unvisited node</w:t>
      </w:r>
      <w:r w:rsidR="008248B6" w:rsidRPr="005A097B">
        <w:rPr>
          <w:rFonts w:ascii="Times New Roman" w:eastAsia="MacmillanRoman" w:hAnsi="Times New Roman"/>
        </w:rPr>
        <w:t xml:space="preserve"> </w:t>
      </w:r>
      <w:r w:rsidRPr="005A097B">
        <w:rPr>
          <w:rFonts w:ascii="Times New Roman" w:eastAsia="MacmillanRoman" w:hAnsi="Times New Roman"/>
        </w:rPr>
        <w:t>into</w:t>
      </w:r>
      <w:r w:rsidR="0047400A" w:rsidRPr="005A097B">
        <w:rPr>
          <w:rFonts w:ascii="Times New Roman" w:eastAsia="MacmillanRoman" w:hAnsi="Times New Roman"/>
        </w:rPr>
        <w:t xml:space="preserve"> a random position of</w:t>
      </w:r>
      <w:r w:rsidRPr="005A097B">
        <w:rPr>
          <w:rFonts w:ascii="Times New Roman" w:eastAsia="MacmillanRoman" w:hAnsi="Times New Roman"/>
        </w:rPr>
        <w:t xml:space="preserve"> the route.</w:t>
      </w:r>
    </w:p>
    <w:p w14:paraId="427DF961" w14:textId="4DD039D6" w:rsidR="00653C99" w:rsidRPr="005A097B" w:rsidRDefault="003A0E67" w:rsidP="00A35B36">
      <w:pPr>
        <w:pStyle w:val="ListParagraph"/>
        <w:widowControl w:val="0"/>
        <w:numPr>
          <w:ilvl w:val="0"/>
          <w:numId w:val="30"/>
        </w:numPr>
        <w:autoSpaceDE w:val="0"/>
        <w:autoSpaceDN w:val="0"/>
        <w:adjustRightInd w:val="0"/>
        <w:snapToGrid w:val="0"/>
        <w:jc w:val="both"/>
        <w:rPr>
          <w:rFonts w:ascii="Times New Roman" w:eastAsia="MacmillanRoman" w:hAnsi="Times New Roman"/>
        </w:rPr>
      </w:pPr>
      <w:r w:rsidRPr="005A097B">
        <w:rPr>
          <w:rFonts w:ascii="Times New Roman" w:eastAsia="MacmillanRoman" w:hAnsi="Times New Roman"/>
          <w:i/>
        </w:rPr>
        <w:t>Multiple node insertion</w:t>
      </w:r>
      <w:r w:rsidR="00547DF2" w:rsidRPr="005A097B">
        <w:rPr>
          <w:rFonts w:ascii="Times New Roman" w:eastAsia="MacmillanRoman" w:hAnsi="Times New Roman"/>
          <w:i/>
        </w:rPr>
        <w:t>s</w:t>
      </w:r>
      <w:r w:rsidRPr="005A097B">
        <w:rPr>
          <w:rFonts w:ascii="Times New Roman" w:eastAsia="MacmillanRoman" w:hAnsi="Times New Roman"/>
        </w:rPr>
        <w:t xml:space="preserve">: </w:t>
      </w:r>
      <w:r w:rsidR="00653C99" w:rsidRPr="005A097B">
        <w:rPr>
          <w:rFonts w:ascii="Times New Roman" w:eastAsia="MacmillanRoman" w:hAnsi="Times New Roman"/>
        </w:rPr>
        <w:t xml:space="preserve">The operator </w:t>
      </w:r>
      <w:r w:rsidR="0007293E" w:rsidRPr="005A097B">
        <w:rPr>
          <w:rFonts w:ascii="Times New Roman" w:eastAsia="MacmillanRoman" w:hAnsi="Times New Roman"/>
        </w:rPr>
        <w:t xml:space="preserve">randomly </w:t>
      </w:r>
      <w:r w:rsidR="00653C99" w:rsidRPr="005A097B">
        <w:rPr>
          <w:rFonts w:ascii="Times New Roman" w:eastAsia="MacmillanRoman" w:hAnsi="Times New Roman"/>
        </w:rPr>
        <w:t xml:space="preserve">selects </w:t>
      </w:r>
      <w:r w:rsidR="0007293E" w:rsidRPr="005A097B">
        <w:rPr>
          <w:rFonts w:ascii="Times New Roman" w:eastAsia="MacmillanRoman" w:hAnsi="Times New Roman"/>
        </w:rPr>
        <w:t>a set of</w:t>
      </w:r>
      <w:r w:rsidR="00653C99" w:rsidRPr="005A097B">
        <w:rPr>
          <w:rFonts w:ascii="Times New Roman" w:eastAsia="MacmillanRoman" w:hAnsi="Times New Roman"/>
        </w:rPr>
        <w:t xml:space="preserve"> unvisited node</w:t>
      </w:r>
      <w:r w:rsidR="0007293E" w:rsidRPr="005A097B">
        <w:rPr>
          <w:rFonts w:ascii="Times New Roman" w:eastAsia="MacmillanRoman" w:hAnsi="Times New Roman"/>
        </w:rPr>
        <w:t>s</w:t>
      </w:r>
      <w:r w:rsidR="00653C99" w:rsidRPr="005A097B">
        <w:rPr>
          <w:rFonts w:ascii="Times New Roman" w:eastAsia="MacmillanRoman" w:hAnsi="Times New Roman"/>
        </w:rPr>
        <w:t xml:space="preserve"> </w:t>
      </w:r>
      <m:oMath>
        <m:r>
          <w:rPr>
            <w:rFonts w:ascii="Cambria Math" w:eastAsia="MacmillanRoman" w:hAnsi="Cambria Math"/>
          </w:rPr>
          <m:t>UN</m:t>
        </m:r>
      </m:oMath>
      <w:r w:rsidR="00653C99" w:rsidRPr="005A097B">
        <w:rPr>
          <w:rFonts w:ascii="Times New Roman" w:eastAsia="MacmillanRoman" w:hAnsi="Times New Roman" w:hint="eastAsia"/>
        </w:rPr>
        <w:t xml:space="preserve"> with</w:t>
      </w:r>
      <w:r w:rsidR="00653C99" w:rsidRPr="005A097B">
        <w:rPr>
          <w:rFonts w:ascii="Times New Roman" w:eastAsia="MacmillanRoman" w:hAnsi="Times New Roman"/>
        </w:rPr>
        <w:t xml:space="preserve"> </w:t>
      </w:r>
      <m:oMath>
        <m:d>
          <m:dPr>
            <m:begChr m:val="|"/>
            <m:endChr m:val="|"/>
            <m:ctrlPr>
              <w:rPr>
                <w:rFonts w:ascii="Cambria Math" w:eastAsia="MacmillanRoman" w:hAnsi="Cambria Math"/>
              </w:rPr>
            </m:ctrlPr>
          </m:dPr>
          <m:e>
            <m:r>
              <w:rPr>
                <w:rFonts w:ascii="Cambria Math" w:eastAsia="MacmillanRoman" w:hAnsi="Cambria Math"/>
              </w:rPr>
              <m:t>UN</m:t>
            </m:r>
          </m:e>
        </m:d>
        <m:r>
          <w:rPr>
            <w:rFonts w:ascii="Cambria Math" w:eastAsia="MacmillanRoman" w:hAnsi="Cambria Math"/>
          </w:rPr>
          <m:t>≥2</m:t>
        </m:r>
      </m:oMath>
      <w:r w:rsidR="00653C99" w:rsidRPr="005A097B">
        <w:rPr>
          <w:rFonts w:ascii="Times New Roman" w:eastAsia="MacmillanRoman" w:hAnsi="Times New Roman"/>
        </w:rPr>
        <w:t xml:space="preserve">, </w:t>
      </w:r>
      <w:r w:rsidR="0007293E" w:rsidRPr="005A097B">
        <w:rPr>
          <w:rFonts w:ascii="Times New Roman" w:eastAsia="MacmillanRoman" w:hAnsi="Times New Roman"/>
        </w:rPr>
        <w:t xml:space="preserve">randomly </w:t>
      </w:r>
      <w:r w:rsidR="00653C99" w:rsidRPr="005A097B">
        <w:rPr>
          <w:rFonts w:ascii="Times New Roman" w:eastAsia="MacmillanRoman" w:hAnsi="Times New Roman"/>
        </w:rPr>
        <w:t xml:space="preserve">makes a sequence from these nodes, and inserts </w:t>
      </w:r>
      <w:r w:rsidR="00645414" w:rsidRPr="005A097B">
        <w:rPr>
          <w:rFonts w:ascii="Times New Roman" w:eastAsia="MacmillanRoman" w:hAnsi="Times New Roman"/>
        </w:rPr>
        <w:t xml:space="preserve">the </w:t>
      </w:r>
      <w:r w:rsidR="00653C99" w:rsidRPr="005A097B">
        <w:rPr>
          <w:rFonts w:ascii="Times New Roman" w:eastAsia="MacmillanRoman" w:hAnsi="Times New Roman"/>
        </w:rPr>
        <w:t xml:space="preserve">sequence into </w:t>
      </w:r>
      <w:r w:rsidR="007D66C5" w:rsidRPr="005A097B">
        <w:rPr>
          <w:rFonts w:ascii="Times New Roman" w:eastAsia="MacmillanRoman" w:hAnsi="Times New Roman"/>
        </w:rPr>
        <w:t xml:space="preserve">a random position of </w:t>
      </w:r>
      <w:r w:rsidR="00653C99" w:rsidRPr="005A097B">
        <w:rPr>
          <w:rFonts w:ascii="Times New Roman" w:eastAsia="MacmillanRoman" w:hAnsi="Times New Roman"/>
        </w:rPr>
        <w:t>the route</w:t>
      </w:r>
      <w:r w:rsidR="00792CBB" w:rsidRPr="005A097B">
        <w:rPr>
          <w:rFonts w:ascii="Times New Roman" w:eastAsia="MacmillanRoman" w:hAnsi="Times New Roman"/>
        </w:rPr>
        <w:t>.</w:t>
      </w:r>
      <w:r w:rsidR="00653C99" w:rsidRPr="005A097B">
        <w:rPr>
          <w:rFonts w:ascii="Times New Roman" w:eastAsia="MacmillanRoman" w:hAnsi="Times New Roman"/>
        </w:rPr>
        <w:t xml:space="preserve"> </w:t>
      </w:r>
    </w:p>
    <w:p w14:paraId="17CF8E7A" w14:textId="08D8AAD0" w:rsidR="003A0E67" w:rsidRPr="005A097B" w:rsidRDefault="003A0E67" w:rsidP="00A35B36">
      <w:pPr>
        <w:pStyle w:val="ListParagraph"/>
        <w:widowControl w:val="0"/>
        <w:numPr>
          <w:ilvl w:val="0"/>
          <w:numId w:val="30"/>
        </w:numPr>
        <w:autoSpaceDE w:val="0"/>
        <w:autoSpaceDN w:val="0"/>
        <w:adjustRightInd w:val="0"/>
        <w:snapToGrid w:val="0"/>
        <w:jc w:val="both"/>
        <w:rPr>
          <w:rFonts w:ascii="Times New Roman" w:eastAsia="MacmillanRoman" w:hAnsi="Times New Roman"/>
        </w:rPr>
      </w:pPr>
      <w:r w:rsidRPr="005A097B">
        <w:rPr>
          <w:rFonts w:ascii="Times New Roman" w:eastAsia="MacmillanRoman" w:hAnsi="Times New Roman"/>
          <w:i/>
        </w:rPr>
        <w:t>Single node deletion</w:t>
      </w:r>
      <w:r w:rsidRPr="005A097B">
        <w:rPr>
          <w:rFonts w:ascii="Times New Roman" w:eastAsia="MacmillanRoman" w:hAnsi="Times New Roman"/>
        </w:rPr>
        <w:t xml:space="preserve">: </w:t>
      </w:r>
      <w:r w:rsidR="00F16CF9" w:rsidRPr="005A097B">
        <w:rPr>
          <w:rFonts w:ascii="Times New Roman" w:eastAsia="MacmillanRoman" w:hAnsi="Times New Roman"/>
        </w:rPr>
        <w:t xml:space="preserve">The operator </w:t>
      </w:r>
      <w:r w:rsidR="0007293E" w:rsidRPr="005A097B">
        <w:rPr>
          <w:rFonts w:ascii="Times New Roman" w:eastAsia="MacmillanRoman" w:hAnsi="Times New Roman"/>
        </w:rPr>
        <w:t xml:space="preserve">randomly </w:t>
      </w:r>
      <w:r w:rsidR="00645414" w:rsidRPr="005A097B">
        <w:rPr>
          <w:rFonts w:ascii="Times New Roman" w:eastAsia="MacmillanRoman" w:hAnsi="Times New Roman"/>
        </w:rPr>
        <w:t xml:space="preserve">selects and </w:t>
      </w:r>
      <w:r w:rsidR="007B2E78" w:rsidRPr="005A097B">
        <w:rPr>
          <w:rFonts w:ascii="Times New Roman" w:eastAsia="MacmillanRoman" w:hAnsi="Times New Roman"/>
        </w:rPr>
        <w:t xml:space="preserve">deletes </w:t>
      </w:r>
      <w:r w:rsidR="002D2968" w:rsidRPr="005A097B">
        <w:rPr>
          <w:rFonts w:ascii="Times New Roman" w:eastAsia="MacmillanRoman" w:hAnsi="Times New Roman"/>
        </w:rPr>
        <w:t xml:space="preserve">a </w:t>
      </w:r>
      <w:r w:rsidR="00653C99" w:rsidRPr="005A097B">
        <w:rPr>
          <w:rFonts w:ascii="Times New Roman" w:eastAsia="MacmillanRoman" w:hAnsi="Times New Roman"/>
        </w:rPr>
        <w:t>visited station</w:t>
      </w:r>
      <w:r w:rsidRPr="005A097B">
        <w:rPr>
          <w:rFonts w:ascii="Times New Roman" w:eastAsia="MacmillanRoman" w:hAnsi="Times New Roman"/>
        </w:rPr>
        <w:t>.</w:t>
      </w:r>
    </w:p>
    <w:p w14:paraId="10999E89" w14:textId="7B1DB27E" w:rsidR="003A0E67" w:rsidRPr="005A097B" w:rsidRDefault="003A0E67" w:rsidP="00A35B36">
      <w:pPr>
        <w:pStyle w:val="ListParagraph"/>
        <w:widowControl w:val="0"/>
        <w:numPr>
          <w:ilvl w:val="0"/>
          <w:numId w:val="30"/>
        </w:numPr>
        <w:autoSpaceDE w:val="0"/>
        <w:autoSpaceDN w:val="0"/>
        <w:adjustRightInd w:val="0"/>
        <w:snapToGrid w:val="0"/>
        <w:jc w:val="both"/>
        <w:rPr>
          <w:rFonts w:ascii="Times New Roman" w:eastAsia="MacmillanRoman" w:hAnsi="Times New Roman"/>
        </w:rPr>
      </w:pPr>
      <w:r w:rsidRPr="005A097B">
        <w:rPr>
          <w:rFonts w:ascii="Times New Roman" w:eastAsia="MacmillanRoman" w:hAnsi="Times New Roman"/>
          <w:i/>
        </w:rPr>
        <w:t>Multiple node deletion</w:t>
      </w:r>
      <w:r w:rsidR="00547DF2" w:rsidRPr="005A097B">
        <w:rPr>
          <w:rFonts w:ascii="Times New Roman" w:eastAsia="MacmillanRoman" w:hAnsi="Times New Roman"/>
          <w:i/>
        </w:rPr>
        <w:t>s</w:t>
      </w:r>
      <w:r w:rsidRPr="005A097B">
        <w:rPr>
          <w:rFonts w:ascii="Times New Roman" w:eastAsia="MacmillanRoman" w:hAnsi="Times New Roman"/>
        </w:rPr>
        <w:t xml:space="preserve">: </w:t>
      </w:r>
      <w:r w:rsidR="00F16CF9" w:rsidRPr="005A097B">
        <w:rPr>
          <w:rFonts w:ascii="Times New Roman" w:eastAsia="MacmillanRoman" w:hAnsi="Times New Roman"/>
        </w:rPr>
        <w:t xml:space="preserve">The operator </w:t>
      </w:r>
      <w:r w:rsidR="0007293E" w:rsidRPr="005A097B">
        <w:rPr>
          <w:rFonts w:ascii="Times New Roman" w:eastAsia="MacmillanRoman" w:hAnsi="Times New Roman"/>
        </w:rPr>
        <w:t xml:space="preserve">randomly </w:t>
      </w:r>
      <w:r w:rsidRPr="005A097B">
        <w:rPr>
          <w:rFonts w:ascii="Times New Roman" w:eastAsia="MacmillanRoman" w:hAnsi="Times New Roman"/>
        </w:rPr>
        <w:t xml:space="preserve">selects </w:t>
      </w:r>
      <w:r w:rsidR="000973E9" w:rsidRPr="005A097B">
        <w:rPr>
          <w:rFonts w:ascii="Times New Roman" w:eastAsia="MacmillanRoman" w:hAnsi="Times New Roman"/>
        </w:rPr>
        <w:t xml:space="preserve">and deletes </w:t>
      </w:r>
      <w:r w:rsidRPr="005A097B">
        <w:rPr>
          <w:rFonts w:ascii="Times New Roman" w:eastAsia="MacmillanRoman" w:hAnsi="Times New Roman"/>
        </w:rPr>
        <w:t xml:space="preserve">a sub-tour </w:t>
      </w:r>
      <w:r w:rsidR="001E3658" w:rsidRPr="005A097B">
        <w:rPr>
          <w:rFonts w:ascii="Times New Roman" w:eastAsia="MacmillanRoman" w:hAnsi="Times New Roman"/>
        </w:rPr>
        <w:t>of</w:t>
      </w:r>
      <w:r w:rsidRPr="005A097B">
        <w:rPr>
          <w:rFonts w:ascii="Times New Roman" w:eastAsia="MacmillanRoman" w:hAnsi="Times New Roman"/>
        </w:rPr>
        <w:t xml:space="preserve"> the route.</w:t>
      </w:r>
    </w:p>
    <w:p w14:paraId="55A30B4F" w14:textId="3D55902C" w:rsidR="00F5066B" w:rsidRPr="005A097B" w:rsidRDefault="009C3EAA" w:rsidP="00F5066B">
      <w:pPr>
        <w:widowControl w:val="0"/>
        <w:autoSpaceDE w:val="0"/>
        <w:autoSpaceDN w:val="0"/>
        <w:adjustRightInd w:val="0"/>
        <w:snapToGrid w:val="0"/>
        <w:ind w:firstLineChars="200" w:firstLine="440"/>
        <w:jc w:val="both"/>
        <w:rPr>
          <w:rFonts w:ascii="Times New Roman" w:eastAsia="MacmillanRoman" w:hAnsi="Times New Roman"/>
        </w:rPr>
      </w:pPr>
      <w:r w:rsidRPr="005A097B">
        <w:rPr>
          <w:rFonts w:ascii="Times New Roman" w:eastAsia="MacmillanRoman" w:hAnsi="Times New Roman"/>
        </w:rPr>
        <w:t xml:space="preserve">The first four intra-route </w:t>
      </w:r>
      <w:r w:rsidR="009A60D3" w:rsidRPr="005A097B">
        <w:rPr>
          <w:rFonts w:ascii="Times New Roman" w:eastAsia="MacmillanRoman" w:hAnsi="Times New Roman"/>
        </w:rPr>
        <w:t>moves</w:t>
      </w:r>
      <w:r w:rsidRPr="005A097B">
        <w:rPr>
          <w:rFonts w:ascii="Times New Roman" w:eastAsia="MacmillanRoman" w:hAnsi="Times New Roman"/>
        </w:rPr>
        <w:t xml:space="preserve"> are </w:t>
      </w:r>
      <w:r w:rsidR="00F16CF9">
        <w:rPr>
          <w:rFonts w:ascii="Times New Roman" w:eastAsia="MacmillanRoman" w:hAnsi="Times New Roman"/>
        </w:rPr>
        <w:t xml:space="preserve">taken </w:t>
      </w:r>
      <w:r w:rsidRPr="005A097B">
        <w:rPr>
          <w:rFonts w:ascii="Times New Roman" w:eastAsia="MacmillanRoman" w:hAnsi="Times New Roman"/>
        </w:rPr>
        <w:t>from Cherkesly et al. (2015), and the other</w:t>
      </w:r>
      <w:r w:rsidR="00F16CF9">
        <w:rPr>
          <w:rFonts w:ascii="Times New Roman" w:eastAsia="MacmillanRoman" w:hAnsi="Times New Roman"/>
        </w:rPr>
        <w:t>s</w:t>
      </w:r>
      <w:r w:rsidRPr="005A097B">
        <w:rPr>
          <w:rFonts w:ascii="Times New Roman" w:eastAsia="MacmillanRoman" w:hAnsi="Times New Roman"/>
        </w:rPr>
        <w:t xml:space="preserve"> are newly added intra-route </w:t>
      </w:r>
      <w:r w:rsidR="009A60D3" w:rsidRPr="005A097B">
        <w:rPr>
          <w:rFonts w:ascii="Times New Roman" w:eastAsia="MacmillanRoman" w:hAnsi="Times New Roman"/>
        </w:rPr>
        <w:t>moves</w:t>
      </w:r>
      <w:r w:rsidRPr="005A097B">
        <w:rPr>
          <w:rFonts w:ascii="Times New Roman" w:eastAsia="MacmillanRoman" w:hAnsi="Times New Roman"/>
        </w:rPr>
        <w:t xml:space="preserve"> to solve the problem.</w:t>
      </w:r>
      <w:r w:rsidRPr="005A097B">
        <w:rPr>
          <w:rFonts w:ascii="Times New Roman" w:eastAsia="MacmillanRoman" w:hAnsi="Times New Roman" w:hint="eastAsia"/>
        </w:rPr>
        <w:t xml:space="preserve"> </w:t>
      </w:r>
      <w:r w:rsidR="00F16CF9">
        <w:rPr>
          <w:rFonts w:ascii="Times New Roman" w:eastAsia="MacmillanRoman" w:hAnsi="Times New Roman"/>
        </w:rPr>
        <w:t>T</w:t>
      </w:r>
      <w:r w:rsidR="008C787E" w:rsidRPr="005A097B">
        <w:rPr>
          <w:rFonts w:ascii="Times New Roman" w:eastAsia="MacmillanRoman" w:hAnsi="Times New Roman"/>
        </w:rPr>
        <w:t>he Education procedure</w:t>
      </w:r>
      <w:r w:rsidR="00F16CF9">
        <w:rPr>
          <w:rFonts w:ascii="Times New Roman" w:eastAsia="MacmillanRoman" w:hAnsi="Times New Roman"/>
        </w:rPr>
        <w:t xml:space="preserve"> follows</w:t>
      </w:r>
      <w:r w:rsidR="008C787E" w:rsidRPr="005A097B">
        <w:rPr>
          <w:rFonts w:ascii="Times New Roman" w:eastAsia="MacmillanRoman" w:hAnsi="Times New Roman"/>
        </w:rPr>
        <w:t>.</w:t>
      </w:r>
    </w:p>
    <w:p w14:paraId="0C5F85BA" w14:textId="76C5CBF2" w:rsidR="008C787E" w:rsidRPr="005A097B" w:rsidRDefault="008C787E" w:rsidP="008C787E">
      <w:pPr>
        <w:widowControl w:val="0"/>
        <w:autoSpaceDE w:val="0"/>
        <w:autoSpaceDN w:val="0"/>
        <w:adjustRightInd w:val="0"/>
        <w:snapToGrid w:val="0"/>
        <w:ind w:leftChars="-4" w:hangingChars="4" w:hanging="9"/>
        <w:jc w:val="both"/>
        <w:rPr>
          <w:rFonts w:ascii="Times New Roman" w:eastAsia="MacmillanRoman" w:hAnsi="Times New Roman"/>
        </w:rPr>
      </w:pPr>
      <w:r w:rsidRPr="005A097B">
        <w:rPr>
          <w:rFonts w:ascii="Times New Roman" w:eastAsia="MacmillanRoman" w:hAnsi="Times New Roman"/>
        </w:rPr>
        <w:t>Step 1: Put all nine types of moves into a possible move choice set.</w:t>
      </w:r>
    </w:p>
    <w:p w14:paraId="6F6D2684" w14:textId="1688C054" w:rsidR="00F5066B" w:rsidRPr="005A097B" w:rsidRDefault="008C787E" w:rsidP="008C787E">
      <w:pPr>
        <w:widowControl w:val="0"/>
        <w:autoSpaceDE w:val="0"/>
        <w:autoSpaceDN w:val="0"/>
        <w:adjustRightInd w:val="0"/>
        <w:snapToGrid w:val="0"/>
        <w:ind w:leftChars="-4" w:hangingChars="4" w:hanging="9"/>
        <w:jc w:val="both"/>
        <w:rPr>
          <w:rFonts w:ascii="Times New Roman" w:eastAsia="MacmillanRoman" w:hAnsi="Times New Roman"/>
        </w:rPr>
      </w:pPr>
      <w:r w:rsidRPr="005A097B">
        <w:rPr>
          <w:rFonts w:ascii="Times New Roman" w:eastAsia="MacmillanRoman" w:hAnsi="Times New Roman"/>
        </w:rPr>
        <w:t xml:space="preserve">Step 2: </w:t>
      </w:r>
      <w:r w:rsidR="00F16CF9">
        <w:rPr>
          <w:rFonts w:ascii="Times New Roman" w:eastAsia="MacmillanRoman" w:hAnsi="Times New Roman"/>
        </w:rPr>
        <w:t>Select</w:t>
      </w:r>
      <w:r w:rsidRPr="005A097B">
        <w:rPr>
          <w:rFonts w:ascii="Times New Roman" w:eastAsia="MacmillanRoman" w:hAnsi="Times New Roman"/>
        </w:rPr>
        <w:t xml:space="preserve"> one type of move from the set</w:t>
      </w:r>
      <w:r w:rsidR="000E2D33" w:rsidRPr="005A097B">
        <w:rPr>
          <w:rFonts w:ascii="Times New Roman" w:eastAsia="MacmillanRoman" w:hAnsi="Times New Roman"/>
        </w:rPr>
        <w:t>.</w:t>
      </w:r>
    </w:p>
    <w:p w14:paraId="365DE820" w14:textId="73459D94" w:rsidR="008C787E" w:rsidRPr="005A097B" w:rsidRDefault="008C787E" w:rsidP="008C787E">
      <w:pPr>
        <w:widowControl w:val="0"/>
        <w:autoSpaceDE w:val="0"/>
        <w:autoSpaceDN w:val="0"/>
        <w:adjustRightInd w:val="0"/>
        <w:snapToGrid w:val="0"/>
        <w:ind w:leftChars="-4" w:hangingChars="4" w:hanging="9"/>
        <w:jc w:val="both"/>
        <w:rPr>
          <w:rFonts w:ascii="Times New Roman" w:eastAsia="MacmillanRoman" w:hAnsi="Times New Roman"/>
        </w:rPr>
      </w:pPr>
      <w:r w:rsidRPr="005A097B">
        <w:rPr>
          <w:rFonts w:ascii="Times New Roman" w:eastAsia="MacmillanRoman" w:hAnsi="Times New Roman"/>
        </w:rPr>
        <w:t xml:space="preserve">Step 3: </w:t>
      </w:r>
      <w:r w:rsidR="00F5066B" w:rsidRPr="005A097B">
        <w:rPr>
          <w:rFonts w:ascii="Times New Roman" w:eastAsia="MacmillanRoman" w:hAnsi="Times New Roman"/>
        </w:rPr>
        <w:t xml:space="preserve">If the selected </w:t>
      </w:r>
      <w:r w:rsidRPr="005A097B">
        <w:rPr>
          <w:rFonts w:ascii="Times New Roman" w:eastAsia="MacmillanRoman" w:hAnsi="Times New Roman"/>
        </w:rPr>
        <w:t>type</w:t>
      </w:r>
      <w:r w:rsidR="00F5066B" w:rsidRPr="005A097B">
        <w:rPr>
          <w:rFonts w:ascii="Times New Roman" w:eastAsia="MacmillanRoman" w:hAnsi="Times New Roman"/>
        </w:rPr>
        <w:t xml:space="preserve"> can improve the solution</w:t>
      </w:r>
      <w:r w:rsidRPr="005A097B">
        <w:rPr>
          <w:rFonts w:ascii="Times New Roman" w:eastAsia="MacmillanRoman" w:hAnsi="Times New Roman"/>
        </w:rPr>
        <w:t xml:space="preserve"> in one move</w:t>
      </w:r>
      <w:r w:rsidR="00F5066B" w:rsidRPr="005A097B">
        <w:rPr>
          <w:rFonts w:ascii="Times New Roman" w:eastAsia="MacmillanRoman" w:hAnsi="Times New Roman"/>
        </w:rPr>
        <w:t xml:space="preserve">, the same type of move is selected repeatedly until no improvement is found in </w:t>
      </w:r>
      <m:oMath>
        <m:sSub>
          <m:sSubPr>
            <m:ctrlPr>
              <w:rPr>
                <w:rFonts w:ascii="Cambria Math" w:eastAsia="MacmillanRoman" w:hAnsi="Cambria Math"/>
                <w:i/>
              </w:rPr>
            </m:ctrlPr>
          </m:sSubPr>
          <m:e>
            <m:r>
              <w:rPr>
                <w:rFonts w:ascii="Cambria Math" w:eastAsia="MacmillanRoman" w:hAnsi="Cambria Math"/>
              </w:rPr>
              <m:t>IT</m:t>
            </m:r>
          </m:e>
          <m:sub>
            <m:r>
              <w:rPr>
                <w:rFonts w:ascii="Cambria Math" w:eastAsia="MacmillanRoman" w:hAnsi="Cambria Math"/>
              </w:rPr>
              <m:t>edu</m:t>
            </m:r>
          </m:sub>
        </m:sSub>
      </m:oMath>
      <w:r w:rsidR="00F5066B" w:rsidRPr="005A097B">
        <w:rPr>
          <w:rFonts w:ascii="Times New Roman" w:eastAsia="MacmillanRoman" w:hAnsi="Times New Roman"/>
        </w:rPr>
        <w:t xml:space="preserve"> consecutive moves and the </w:t>
      </w:r>
      <w:r w:rsidR="00F5066B" w:rsidRPr="005A097B">
        <w:rPr>
          <w:rFonts w:ascii="Times New Roman" w:eastAsia="MacmillanRoman" w:hAnsi="Times New Roman"/>
          <w:i/>
        </w:rPr>
        <w:t>Education</w:t>
      </w:r>
      <w:r w:rsidR="00F5066B" w:rsidRPr="005A097B">
        <w:rPr>
          <w:rFonts w:ascii="Times New Roman" w:eastAsia="MacmillanRoman" w:hAnsi="Times New Roman"/>
        </w:rPr>
        <w:t xml:space="preserve"> phase end</w:t>
      </w:r>
      <w:r w:rsidRPr="005A097B">
        <w:rPr>
          <w:rFonts w:ascii="Times New Roman" w:eastAsia="MacmillanRoman" w:hAnsi="Times New Roman"/>
        </w:rPr>
        <w:t>s</w:t>
      </w:r>
      <w:r w:rsidR="00F5066B" w:rsidRPr="005A097B">
        <w:rPr>
          <w:rFonts w:ascii="Times New Roman" w:eastAsia="MacmillanRoman" w:hAnsi="Times New Roman"/>
        </w:rPr>
        <w:t xml:space="preserve">. </w:t>
      </w:r>
    </w:p>
    <w:p w14:paraId="3E301C81" w14:textId="50BB1F37" w:rsidR="00F5066B" w:rsidRPr="005A097B" w:rsidRDefault="008C787E" w:rsidP="008C787E">
      <w:pPr>
        <w:widowControl w:val="0"/>
        <w:autoSpaceDE w:val="0"/>
        <w:autoSpaceDN w:val="0"/>
        <w:adjustRightInd w:val="0"/>
        <w:snapToGrid w:val="0"/>
        <w:ind w:leftChars="-4" w:hangingChars="4" w:hanging="9"/>
        <w:jc w:val="both"/>
        <w:rPr>
          <w:rFonts w:ascii="Times New Roman" w:eastAsia="MacmillanRoman" w:hAnsi="Times New Roman"/>
        </w:rPr>
      </w:pPr>
      <w:r w:rsidRPr="005A097B">
        <w:rPr>
          <w:rFonts w:ascii="Times New Roman" w:eastAsia="MacmillanRoman" w:hAnsi="Times New Roman"/>
        </w:rPr>
        <w:t>Step 4: Remove the selected type of move from the possible move choice set</w:t>
      </w:r>
      <w:r w:rsidR="00F16CF9">
        <w:rPr>
          <w:rFonts w:ascii="Times New Roman" w:eastAsia="MacmillanRoman" w:hAnsi="Times New Roman"/>
        </w:rPr>
        <w:t>.</w:t>
      </w:r>
    </w:p>
    <w:p w14:paraId="7A1B6FB1" w14:textId="683B764F" w:rsidR="00F5066B" w:rsidRPr="005A097B" w:rsidRDefault="008C787E" w:rsidP="008C787E">
      <w:pPr>
        <w:widowControl w:val="0"/>
        <w:autoSpaceDE w:val="0"/>
        <w:autoSpaceDN w:val="0"/>
        <w:adjustRightInd w:val="0"/>
        <w:snapToGrid w:val="0"/>
        <w:ind w:leftChars="-4" w:hangingChars="4" w:hanging="9"/>
        <w:jc w:val="both"/>
        <w:rPr>
          <w:rFonts w:ascii="Times New Roman" w:eastAsia="MacmillanRoman" w:hAnsi="Times New Roman"/>
        </w:rPr>
      </w:pPr>
      <w:r w:rsidRPr="005A097B">
        <w:rPr>
          <w:rFonts w:ascii="Times New Roman" w:eastAsia="MacmillanRoman" w:hAnsi="Times New Roman"/>
        </w:rPr>
        <w:t>Step 5: If no type of move is in the possible move choice set, stop Education. Otherwise, go to Step 2.</w:t>
      </w:r>
    </w:p>
    <w:p w14:paraId="3D01F375" w14:textId="41BCAE15" w:rsidR="003A0E67" w:rsidRPr="005A097B" w:rsidRDefault="003A0E67" w:rsidP="00204E4C">
      <w:pPr>
        <w:widowControl w:val="0"/>
        <w:autoSpaceDE w:val="0"/>
        <w:autoSpaceDN w:val="0"/>
        <w:adjustRightInd w:val="0"/>
        <w:snapToGrid w:val="0"/>
        <w:ind w:firstLineChars="200" w:firstLine="440"/>
        <w:jc w:val="both"/>
        <w:rPr>
          <w:rFonts w:ascii="y7tir" w:eastAsiaTheme="minorEastAsia" w:hAnsi="y7tir" w:cs="y7tir"/>
        </w:rPr>
      </w:pPr>
      <w:r w:rsidRPr="005A097B">
        <w:rPr>
          <w:rFonts w:ascii="Times New Roman" w:eastAsia="MacmillanRoman" w:hAnsi="Times New Roman"/>
        </w:rPr>
        <w:t xml:space="preserve">The </w:t>
      </w:r>
      <w:r w:rsidR="00C46C28" w:rsidRPr="005A097B">
        <w:rPr>
          <w:rFonts w:ascii="Times New Roman" w:eastAsia="MacmillanRoman" w:hAnsi="Times New Roman"/>
        </w:rPr>
        <w:t>solutions</w:t>
      </w:r>
      <w:r w:rsidRPr="005A097B">
        <w:rPr>
          <w:rFonts w:ascii="Times New Roman" w:eastAsia="MacmillanRoman" w:hAnsi="Times New Roman"/>
        </w:rPr>
        <w:t xml:space="preserve"> from </w:t>
      </w:r>
      <w:r w:rsidR="00C46C28" w:rsidRPr="005A097B">
        <w:rPr>
          <w:rFonts w:ascii="Times New Roman" w:eastAsia="MacmillanRoman" w:hAnsi="Times New Roman"/>
        </w:rPr>
        <w:t xml:space="preserve">the </w:t>
      </w:r>
      <w:r w:rsidRPr="005A097B">
        <w:rPr>
          <w:rFonts w:ascii="Times New Roman" w:eastAsia="MacmillanRoman" w:hAnsi="Times New Roman"/>
          <w:i/>
        </w:rPr>
        <w:t>Education</w:t>
      </w:r>
      <w:r w:rsidRPr="005A097B">
        <w:rPr>
          <w:rFonts w:ascii="Times New Roman" w:eastAsia="MacmillanRoman" w:hAnsi="Times New Roman"/>
        </w:rPr>
        <w:t xml:space="preserve"> operator may be feasible and infeasible according to the service duration. They are put into the corresponding sub-population. </w:t>
      </w:r>
      <w:r w:rsidRPr="005A097B">
        <w:rPr>
          <w:rFonts w:ascii="y7tir" w:eastAsiaTheme="minorEastAsia" w:hAnsi="y7tir" w:cs="y7tir"/>
        </w:rPr>
        <w:t xml:space="preserve">Infeasible </w:t>
      </w:r>
      <w:r w:rsidRPr="005A097B">
        <w:rPr>
          <w:rFonts w:ascii="Times New Roman" w:eastAsia="MacmillanRoman" w:hAnsi="Times New Roman"/>
        </w:rPr>
        <w:t>educated</w:t>
      </w:r>
      <w:r w:rsidRPr="005A097B">
        <w:rPr>
          <w:rFonts w:ascii="y7tir" w:eastAsiaTheme="minorEastAsia" w:hAnsi="y7tir" w:cs="y7tir"/>
        </w:rPr>
        <w:t xml:space="preserve"> individuals </w:t>
      </w:r>
      <w:r w:rsidR="00F16CF9">
        <w:rPr>
          <w:rFonts w:ascii="y7tir" w:eastAsiaTheme="minorEastAsia" w:hAnsi="y7tir" w:cs="y7tir"/>
        </w:rPr>
        <w:t xml:space="preserve">must </w:t>
      </w:r>
      <w:r w:rsidRPr="005A097B">
        <w:rPr>
          <w:rFonts w:ascii="y7tir" w:eastAsiaTheme="minorEastAsia" w:hAnsi="y7tir" w:cs="y7tir"/>
        </w:rPr>
        <w:t xml:space="preserve">undergo the </w:t>
      </w:r>
      <w:r w:rsidRPr="005A097B">
        <w:rPr>
          <w:rFonts w:ascii="y7tir" w:eastAsiaTheme="minorEastAsia" w:hAnsi="y7tir" w:cs="y7tir"/>
          <w:i/>
        </w:rPr>
        <w:t>Repair</w:t>
      </w:r>
      <w:r w:rsidRPr="005A097B">
        <w:rPr>
          <w:rFonts w:ascii="y7tir" w:eastAsiaTheme="minorEastAsia" w:hAnsi="y7tir" w:cs="y7tir"/>
        </w:rPr>
        <w:t xml:space="preserve"> </w:t>
      </w:r>
      <w:r w:rsidRPr="005A097B">
        <w:rPr>
          <w:rFonts w:ascii="Times New Roman" w:eastAsia="MacmillanRoman" w:hAnsi="Times New Roman"/>
        </w:rPr>
        <w:t xml:space="preserve">operation </w:t>
      </w:r>
      <w:r w:rsidRPr="005A097B">
        <w:rPr>
          <w:rFonts w:ascii="y7tir" w:eastAsiaTheme="minorEastAsia" w:hAnsi="y7tir" w:cs="y7tir"/>
        </w:rPr>
        <w:t xml:space="preserve">with probability </w:t>
      </w:r>
      <m:oMath>
        <m:sSub>
          <m:sSubPr>
            <m:ctrlPr>
              <w:rPr>
                <w:rFonts w:ascii="Cambria Math" w:eastAsia="MacmillanRoman" w:hAnsi="Cambria Math"/>
                <w:i/>
              </w:rPr>
            </m:ctrlPr>
          </m:sSubPr>
          <m:e>
            <m:r>
              <w:rPr>
                <w:rFonts w:ascii="Cambria Math" w:eastAsia="MacmillanRoman" w:hAnsi="Cambria Math"/>
              </w:rPr>
              <m:t>P</m:t>
            </m:r>
          </m:e>
          <m:sub>
            <m:r>
              <w:rPr>
                <w:rFonts w:ascii="Cambria Math" w:eastAsia="MacmillanRoman" w:hAnsi="Cambria Math"/>
              </w:rPr>
              <m:t>Repair</m:t>
            </m:r>
          </m:sub>
        </m:sSub>
      </m:oMath>
      <w:r w:rsidRPr="005A097B">
        <w:rPr>
          <w:rFonts w:ascii="y7tir" w:eastAsiaTheme="minorEastAsia" w:hAnsi="y7tir" w:cs="y7tir"/>
        </w:rPr>
        <w:t xml:space="preserve">. If </w:t>
      </w:r>
      <w:r w:rsidRPr="005A097B">
        <w:rPr>
          <w:rFonts w:ascii="y7tir" w:eastAsiaTheme="minorEastAsia" w:hAnsi="y7tir" w:cs="y7tir"/>
          <w:i/>
        </w:rPr>
        <w:t>Repair</w:t>
      </w:r>
      <w:r w:rsidRPr="005A097B">
        <w:rPr>
          <w:rFonts w:ascii="y7tir" w:eastAsiaTheme="minorEastAsia" w:hAnsi="y7tir" w:cs="y7tir"/>
        </w:rPr>
        <w:t xml:space="preserve"> is successful, the resulting individual is added to the feasible subpopulation (</w:t>
      </w:r>
      <w:r w:rsidR="00E363C7" w:rsidRPr="005A097B">
        <w:rPr>
          <w:rFonts w:ascii="y7tir" w:eastAsiaTheme="minorEastAsia" w:hAnsi="y7tir" w:cs="y7tir"/>
        </w:rPr>
        <w:t xml:space="preserve">but </w:t>
      </w:r>
      <w:r w:rsidRPr="005A097B">
        <w:rPr>
          <w:rFonts w:ascii="y7tir" w:eastAsiaTheme="minorEastAsia" w:hAnsi="y7tir" w:cs="y7tir"/>
        </w:rPr>
        <w:t xml:space="preserve">the infeasible </w:t>
      </w:r>
      <w:r w:rsidR="005379E9">
        <w:rPr>
          <w:rFonts w:ascii="y7tir" w:eastAsiaTheme="minorEastAsia" w:hAnsi="y7tir" w:cs="y7tir"/>
        </w:rPr>
        <w:t>individual</w:t>
      </w:r>
      <w:r w:rsidR="005379E9" w:rsidRPr="005A097B">
        <w:rPr>
          <w:rFonts w:ascii="y7tir" w:eastAsiaTheme="minorEastAsia" w:hAnsi="y7tir" w:cs="y7tir"/>
        </w:rPr>
        <w:t xml:space="preserve"> </w:t>
      </w:r>
      <w:r w:rsidRPr="005A097B">
        <w:rPr>
          <w:rFonts w:ascii="y7tir" w:eastAsiaTheme="minorEastAsia" w:hAnsi="y7tir" w:cs="y7tir"/>
        </w:rPr>
        <w:t>is not deleted from the infeasible subpopulation).</w:t>
      </w:r>
    </w:p>
    <w:p w14:paraId="0EE5B722" w14:textId="4AC70EB7" w:rsidR="003A0E67" w:rsidRPr="005A097B" w:rsidRDefault="003A0E67" w:rsidP="00204E4C">
      <w:pPr>
        <w:widowControl w:val="0"/>
        <w:autoSpaceDE w:val="0"/>
        <w:autoSpaceDN w:val="0"/>
        <w:adjustRightInd w:val="0"/>
        <w:snapToGrid w:val="0"/>
        <w:ind w:firstLineChars="200" w:firstLine="440"/>
        <w:jc w:val="both"/>
        <w:rPr>
          <w:rFonts w:ascii="y7tir" w:eastAsiaTheme="minorEastAsia" w:hAnsi="y7tir" w:cs="y7tir"/>
        </w:rPr>
      </w:pPr>
      <w:r w:rsidRPr="005A097B">
        <w:rPr>
          <w:rFonts w:ascii="y7tir" w:eastAsiaTheme="minorEastAsia" w:hAnsi="y7tir" w:cs="y7tir"/>
          <w:i/>
        </w:rPr>
        <w:t>Repair</w:t>
      </w:r>
      <w:r w:rsidRPr="005A097B">
        <w:rPr>
          <w:rFonts w:ascii="y7tir" w:eastAsiaTheme="minorEastAsia" w:hAnsi="y7tir" w:cs="y7tir"/>
        </w:rPr>
        <w:t xml:space="preserve"> consists </w:t>
      </w:r>
      <w:r w:rsidR="00F16CF9">
        <w:rPr>
          <w:rFonts w:ascii="y7tir" w:eastAsiaTheme="minorEastAsia" w:hAnsi="y7tir" w:cs="y7tir"/>
        </w:rPr>
        <w:t>of</w:t>
      </w:r>
      <w:r w:rsidRPr="005A097B">
        <w:rPr>
          <w:rFonts w:ascii="y7tir" w:eastAsiaTheme="minorEastAsia" w:hAnsi="y7tir" w:cs="y7tir"/>
        </w:rPr>
        <w:t xml:space="preserve"> temporarily multiplying the penalty parameter </w:t>
      </w:r>
      <m:oMath>
        <m:r>
          <w:rPr>
            <w:rFonts w:ascii="Cambria Math" w:eastAsiaTheme="minorEastAsia" w:hAnsi="Cambria Math" w:cs="y7tir"/>
          </w:rPr>
          <m:t>α</m:t>
        </m:r>
      </m:oMath>
      <w:r w:rsidRPr="005A097B">
        <w:rPr>
          <w:rFonts w:ascii="y7tir" w:eastAsiaTheme="minorEastAsia" w:hAnsi="y7tir" w:cs="y7tir" w:hint="eastAsia"/>
        </w:rPr>
        <w:t xml:space="preserve"> </w:t>
      </w:r>
      <w:r w:rsidRPr="005A097B">
        <w:rPr>
          <w:rFonts w:ascii="y7tir" w:eastAsiaTheme="minorEastAsia" w:hAnsi="y7tir" w:cs="y7tir"/>
        </w:rPr>
        <w:t xml:space="preserve">by 10 and restarting the </w:t>
      </w:r>
      <w:r w:rsidR="0058203C" w:rsidRPr="005A097B">
        <w:rPr>
          <w:rFonts w:ascii="y7tir" w:eastAsiaTheme="minorEastAsia" w:hAnsi="y7tir" w:cs="y7tir"/>
          <w:i/>
        </w:rPr>
        <w:t>E</w:t>
      </w:r>
      <w:r w:rsidRPr="005A097B">
        <w:rPr>
          <w:rFonts w:ascii="y7tir" w:eastAsiaTheme="minorEastAsia" w:hAnsi="y7tir" w:cs="y7tir"/>
          <w:i/>
        </w:rPr>
        <w:t>ducation</w:t>
      </w:r>
      <w:r w:rsidRPr="005A097B">
        <w:rPr>
          <w:rFonts w:ascii="y7tir" w:eastAsiaTheme="minorEastAsia" w:hAnsi="y7tir" w:cs="y7tir"/>
        </w:rPr>
        <w:t xml:space="preserve"> operation. When the resulting individual is still infeasible, </w:t>
      </w:r>
      <m:oMath>
        <m:r>
          <w:rPr>
            <w:rFonts w:ascii="Cambria Math" w:eastAsiaTheme="minorEastAsia" w:hAnsi="Cambria Math" w:cs="y7tir"/>
          </w:rPr>
          <m:t>α</m:t>
        </m:r>
      </m:oMath>
      <w:r w:rsidRPr="005A097B">
        <w:rPr>
          <w:rFonts w:ascii="y7tir" w:eastAsiaTheme="minorEastAsia" w:hAnsi="y7tir" w:cs="y7tir"/>
        </w:rPr>
        <w:t xml:space="preserve"> is temporarily multiplied by 100 and </w:t>
      </w:r>
      <w:r w:rsidR="00E1562F" w:rsidRPr="005A097B">
        <w:rPr>
          <w:rFonts w:ascii="y7tir" w:eastAsiaTheme="minorEastAsia" w:hAnsi="y7tir" w:cs="y7tir"/>
        </w:rPr>
        <w:t xml:space="preserve">the </w:t>
      </w:r>
      <w:r w:rsidR="0058203C" w:rsidRPr="005A097B">
        <w:rPr>
          <w:rFonts w:ascii="y7tir" w:eastAsiaTheme="minorEastAsia" w:hAnsi="y7tir" w:cs="y7tir"/>
          <w:i/>
        </w:rPr>
        <w:t>E</w:t>
      </w:r>
      <w:r w:rsidRPr="005A097B">
        <w:rPr>
          <w:rFonts w:ascii="y7tir" w:eastAsiaTheme="minorEastAsia" w:hAnsi="y7tir" w:cs="y7tir"/>
          <w:i/>
        </w:rPr>
        <w:t>ducation</w:t>
      </w:r>
      <w:r w:rsidRPr="005A097B">
        <w:rPr>
          <w:rFonts w:ascii="y7tir" w:eastAsiaTheme="minorEastAsia" w:hAnsi="y7tir" w:cs="y7tir"/>
        </w:rPr>
        <w:t xml:space="preserve"> operation is </w:t>
      </w:r>
      <w:r w:rsidR="00713330" w:rsidRPr="005A097B">
        <w:rPr>
          <w:rFonts w:ascii="y7tir" w:eastAsiaTheme="minorEastAsia" w:hAnsi="y7tir" w:cs="y7tir"/>
        </w:rPr>
        <w:t>started</w:t>
      </w:r>
      <w:r w:rsidRPr="005A097B">
        <w:rPr>
          <w:rFonts w:ascii="y7tir" w:eastAsiaTheme="minorEastAsia" w:hAnsi="y7tir" w:cs="y7tir"/>
        </w:rPr>
        <w:t xml:space="preserve"> again. This significant increase </w:t>
      </w:r>
      <w:r w:rsidR="008030D1" w:rsidRPr="005A097B">
        <w:rPr>
          <w:rFonts w:ascii="y7tir" w:eastAsiaTheme="minorEastAsia" w:hAnsi="y7tir" w:cs="y7tir"/>
        </w:rPr>
        <w:t>in</w:t>
      </w:r>
      <w:r w:rsidRPr="005A097B">
        <w:rPr>
          <w:rFonts w:ascii="y7tir" w:eastAsiaTheme="minorEastAsia" w:hAnsi="y7tir" w:cs="y7tir"/>
        </w:rPr>
        <w:t xml:space="preserve"> </w:t>
      </w:r>
      <w:r w:rsidR="00F16CF9">
        <w:rPr>
          <w:rFonts w:ascii="y7tir" w:eastAsiaTheme="minorEastAsia" w:hAnsi="y7tir" w:cs="y7tir"/>
        </w:rPr>
        <w:t xml:space="preserve">the </w:t>
      </w:r>
      <w:r w:rsidRPr="005A097B">
        <w:rPr>
          <w:rFonts w:ascii="y7tir" w:eastAsiaTheme="minorEastAsia" w:hAnsi="y7tir" w:cs="y7tir"/>
        </w:rPr>
        <w:t xml:space="preserve">penalty </w:t>
      </w:r>
      <w:r w:rsidR="008030D1" w:rsidRPr="005A097B">
        <w:rPr>
          <w:rFonts w:ascii="y7tir" w:eastAsiaTheme="minorEastAsia" w:hAnsi="y7tir" w:cs="y7tir"/>
        </w:rPr>
        <w:t xml:space="preserve">parameter </w:t>
      </w:r>
      <w:r w:rsidRPr="005A097B">
        <w:rPr>
          <w:rFonts w:ascii="y7tir" w:eastAsiaTheme="minorEastAsia" w:hAnsi="y7tir" w:cs="y7tir"/>
        </w:rPr>
        <w:t xml:space="preserve">aims </w:t>
      </w:r>
      <w:r w:rsidR="00F16CF9">
        <w:rPr>
          <w:rFonts w:ascii="y7tir" w:eastAsiaTheme="minorEastAsia" w:hAnsi="y7tir" w:cs="y7tir"/>
        </w:rPr>
        <w:t>to</w:t>
      </w:r>
      <w:r w:rsidRPr="005A097B">
        <w:rPr>
          <w:rFonts w:ascii="y7tir" w:eastAsiaTheme="minorEastAsia" w:hAnsi="y7tir" w:cs="y7tir"/>
        </w:rPr>
        <w:t xml:space="preserve"> redirect the search toward feasible solutions.</w:t>
      </w:r>
    </w:p>
    <w:p w14:paraId="1DAF4ED9" w14:textId="10F4C32C" w:rsidR="003A0E67" w:rsidRPr="005A097B" w:rsidRDefault="003A0E67" w:rsidP="00204E4C">
      <w:pPr>
        <w:widowControl w:val="0"/>
        <w:autoSpaceDE w:val="0"/>
        <w:autoSpaceDN w:val="0"/>
        <w:adjustRightInd w:val="0"/>
        <w:snapToGrid w:val="0"/>
        <w:spacing w:before="200"/>
        <w:rPr>
          <w:rFonts w:ascii="Times New Roman" w:eastAsia="AdvGulliv-I" w:hAnsi="Times New Roman"/>
          <w:b/>
        </w:rPr>
      </w:pPr>
      <w:r w:rsidRPr="005A097B">
        <w:rPr>
          <w:rFonts w:ascii="Times New Roman" w:eastAsia="AdvGulliv-I" w:hAnsi="Times New Roman"/>
          <w:b/>
        </w:rPr>
        <w:t xml:space="preserve">3.1.5 Population </w:t>
      </w:r>
      <w:r w:rsidR="00BC4E97" w:rsidRPr="005A097B">
        <w:rPr>
          <w:rFonts w:ascii="Times New Roman" w:eastAsia="AdvGulliv-I" w:hAnsi="Times New Roman"/>
          <w:b/>
        </w:rPr>
        <w:t>m</w:t>
      </w:r>
      <w:r w:rsidRPr="005A097B">
        <w:rPr>
          <w:rFonts w:ascii="Times New Roman" w:eastAsia="AdvGulliv-I" w:hAnsi="Times New Roman"/>
          <w:b/>
        </w:rPr>
        <w:t xml:space="preserve">anagement and search </w:t>
      </w:r>
      <w:r w:rsidR="00BC4E97" w:rsidRPr="005A097B">
        <w:rPr>
          <w:rFonts w:ascii="Times New Roman" w:eastAsia="AdvGulliv-I" w:hAnsi="Times New Roman"/>
          <w:b/>
        </w:rPr>
        <w:t>g</w:t>
      </w:r>
      <w:r w:rsidRPr="005A097B">
        <w:rPr>
          <w:rFonts w:ascii="Times New Roman" w:eastAsia="AdvGulliv-I" w:hAnsi="Times New Roman"/>
          <w:b/>
        </w:rPr>
        <w:t>uidance</w:t>
      </w:r>
    </w:p>
    <w:p w14:paraId="697096D9" w14:textId="7E7196C4" w:rsidR="003A0E67" w:rsidRPr="005A097B" w:rsidRDefault="003A0E67" w:rsidP="00204E4C">
      <w:pPr>
        <w:widowControl w:val="0"/>
        <w:autoSpaceDE w:val="0"/>
        <w:autoSpaceDN w:val="0"/>
        <w:adjustRightInd w:val="0"/>
        <w:snapToGrid w:val="0"/>
        <w:ind w:firstLineChars="200" w:firstLine="440"/>
        <w:jc w:val="both"/>
        <w:rPr>
          <w:rFonts w:ascii="Times New Roman" w:eastAsia="AdvGulliv-I" w:hAnsi="Times New Roman"/>
        </w:rPr>
      </w:pPr>
      <w:r w:rsidRPr="005A097B">
        <w:rPr>
          <w:rFonts w:ascii="Times New Roman" w:eastAsia="AdvGulliv-I" w:hAnsi="Times New Roman"/>
        </w:rPr>
        <w:t>The size of two sub-populations is controlled within the range [</w:t>
      </w:r>
      <m:oMath>
        <m:r>
          <w:rPr>
            <w:rFonts w:ascii="Cambria Math" w:eastAsia="AdvGulliv-R" w:hAnsi="Cambria Math"/>
            <w:sz w:val="21"/>
            <w:szCs w:val="16"/>
          </w:rPr>
          <m:t>μ,</m:t>
        </m:r>
        <m:r>
          <m:rPr>
            <m:sty m:val="p"/>
          </m:rPr>
          <w:rPr>
            <w:rFonts w:ascii="Cambria Math" w:eastAsia="AdvGulliv-R" w:hAnsi="Cambria Math"/>
            <w:sz w:val="21"/>
            <w:szCs w:val="16"/>
          </w:rPr>
          <m:t xml:space="preserve"> </m:t>
        </m:r>
        <m:r>
          <w:rPr>
            <w:rFonts w:ascii="Cambria Math" w:eastAsia="AdvGulliv-R" w:hAnsi="Cambria Math"/>
            <w:sz w:val="21"/>
            <w:szCs w:val="16"/>
          </w:rPr>
          <m:t>μ</m:t>
        </m:r>
        <m:r>
          <m:rPr>
            <m:sty m:val="p"/>
          </m:rPr>
          <w:rPr>
            <w:rFonts w:ascii="Cambria Math" w:eastAsia="AdvGulliv-R" w:hAnsi="Cambria Math"/>
            <w:sz w:val="21"/>
            <w:szCs w:val="16"/>
          </w:rPr>
          <m:t>+λ</m:t>
        </m:r>
      </m:oMath>
      <w:r w:rsidRPr="005A097B">
        <w:rPr>
          <w:rFonts w:ascii="Times New Roman" w:eastAsia="AdvGulliv-I" w:hAnsi="Times New Roman"/>
        </w:rPr>
        <w:t>],</w:t>
      </w:r>
      <w:r w:rsidRPr="005A097B">
        <w:rPr>
          <w:rFonts w:ascii="Times New Roman" w:eastAsia="AdvGulliv-R" w:hAnsi="Times New Roman"/>
        </w:rPr>
        <w:t xml:space="preserve"> where </w:t>
      </w:r>
      <m:oMath>
        <m:r>
          <w:rPr>
            <w:rFonts w:ascii="Cambria Math" w:eastAsia="AdvGulliv-R" w:hAnsi="Cambria Math"/>
          </w:rPr>
          <m:t>μ</m:t>
        </m:r>
      </m:oMath>
      <w:r w:rsidRPr="005A097B">
        <w:rPr>
          <w:rFonts w:ascii="Times New Roman" w:eastAsia="AdvGulliv-R" w:hAnsi="Times New Roman" w:hint="eastAsia"/>
        </w:rPr>
        <w:t xml:space="preserve"> </w:t>
      </w:r>
      <w:r w:rsidRPr="005A097B">
        <w:rPr>
          <w:rFonts w:ascii="Times New Roman" w:eastAsia="AdvGulliv-R" w:hAnsi="Times New Roman"/>
        </w:rPr>
        <w:t xml:space="preserve">is the </w:t>
      </w:r>
      <w:r w:rsidRPr="005A097B">
        <w:rPr>
          <w:rFonts w:ascii="Times New Roman" w:eastAsia="AdvGulliv-R" w:hAnsi="Times New Roman"/>
        </w:rPr>
        <w:lastRenderedPageBreak/>
        <w:t xml:space="preserve">minimum </w:t>
      </w:r>
      <w:r w:rsidR="004A7F08" w:rsidRPr="005A097B">
        <w:rPr>
          <w:rFonts w:ascii="Times New Roman" w:eastAsia="AdvGulliv-R" w:hAnsi="Times New Roman"/>
        </w:rPr>
        <w:t>sub</w:t>
      </w:r>
      <w:r w:rsidRPr="005A097B">
        <w:rPr>
          <w:rFonts w:ascii="Times New Roman" w:eastAsia="AdvGulliv-R" w:hAnsi="Times New Roman"/>
        </w:rPr>
        <w:t xml:space="preserve">population size and </w:t>
      </w:r>
      <m:oMath>
        <m:r>
          <w:rPr>
            <w:rFonts w:ascii="Cambria Math" w:eastAsia="AdvGulliv-R" w:hAnsi="Cambria Math"/>
          </w:rPr>
          <m:t>λ</m:t>
        </m:r>
      </m:oMath>
      <w:r w:rsidRPr="005A097B">
        <w:rPr>
          <w:rFonts w:ascii="Times New Roman" w:eastAsia="AdvGulliv-R" w:hAnsi="Times New Roman" w:hint="eastAsia"/>
        </w:rPr>
        <w:t xml:space="preserve"> </w:t>
      </w:r>
      <w:r w:rsidRPr="005A097B">
        <w:rPr>
          <w:rFonts w:ascii="Times New Roman" w:eastAsia="AdvGulliv-R" w:hAnsi="Times New Roman"/>
        </w:rPr>
        <w:t xml:space="preserve">is the number of offspring in a generation. </w:t>
      </w:r>
      <w:r w:rsidRPr="005A097B">
        <w:rPr>
          <w:rFonts w:ascii="Times New Roman" w:eastAsia="AdvGulliv-I" w:hAnsi="Times New Roman" w:hint="eastAsia"/>
        </w:rPr>
        <w:t>A</w:t>
      </w:r>
      <w:r w:rsidRPr="005A097B">
        <w:rPr>
          <w:rFonts w:ascii="Times New Roman" w:eastAsia="AdvGulliv-I" w:hAnsi="Times New Roman"/>
        </w:rPr>
        <w:t>ny new individual generated by</w:t>
      </w:r>
      <w:r w:rsidRPr="005A097B">
        <w:rPr>
          <w:rFonts w:ascii="Times New Roman" w:eastAsia="AdvGulliv-I" w:hAnsi="Times New Roman"/>
          <w:i/>
        </w:rPr>
        <w:t xml:space="preserve"> Cross</w:t>
      </w:r>
      <w:r w:rsidR="00F0039F" w:rsidRPr="005A097B">
        <w:rPr>
          <w:rFonts w:ascii="Times New Roman" w:eastAsia="AdvGulliv-I" w:hAnsi="Times New Roman"/>
          <w:i/>
        </w:rPr>
        <w:t>over</w:t>
      </w:r>
      <w:r w:rsidRPr="005A097B">
        <w:rPr>
          <w:rFonts w:ascii="Times New Roman" w:eastAsia="AdvGulliv-I" w:hAnsi="Times New Roman"/>
        </w:rPr>
        <w:t xml:space="preserve">, </w:t>
      </w:r>
      <w:r w:rsidRPr="005A097B">
        <w:rPr>
          <w:rFonts w:ascii="Times New Roman" w:eastAsia="AdvGulliv-I" w:hAnsi="Times New Roman"/>
          <w:i/>
        </w:rPr>
        <w:t>Education</w:t>
      </w:r>
      <w:r w:rsidR="00FB32E3">
        <w:rPr>
          <w:rFonts w:ascii="Times New Roman" w:eastAsia="AdvGulliv-I" w:hAnsi="Times New Roman"/>
          <w:i/>
        </w:rPr>
        <w:t>,</w:t>
      </w:r>
      <w:r w:rsidRPr="005A097B">
        <w:rPr>
          <w:rFonts w:ascii="Times New Roman" w:eastAsia="AdvGulliv-I" w:hAnsi="Times New Roman"/>
        </w:rPr>
        <w:t xml:space="preserve"> and </w:t>
      </w:r>
      <w:r w:rsidRPr="005A097B">
        <w:rPr>
          <w:rFonts w:ascii="Times New Roman" w:eastAsia="AdvGulliv-I" w:hAnsi="Times New Roman"/>
          <w:i/>
        </w:rPr>
        <w:t>Repair</w:t>
      </w:r>
      <w:r w:rsidRPr="005A097B">
        <w:rPr>
          <w:rFonts w:ascii="Times New Roman" w:eastAsia="AdvGulliv-I" w:hAnsi="Times New Roman"/>
        </w:rPr>
        <w:t xml:space="preserve"> operation</w:t>
      </w:r>
      <w:r w:rsidR="002A642C" w:rsidRPr="005A097B">
        <w:rPr>
          <w:rFonts w:ascii="Times New Roman" w:eastAsia="AdvGulliv-I" w:hAnsi="Times New Roman"/>
        </w:rPr>
        <w:t>s</w:t>
      </w:r>
      <w:r w:rsidRPr="005A097B">
        <w:rPr>
          <w:rFonts w:ascii="Times New Roman" w:eastAsia="AdvGulliv-I" w:hAnsi="Times New Roman"/>
        </w:rPr>
        <w:t xml:space="preserve"> is directly added </w:t>
      </w:r>
      <w:r w:rsidR="00FB32E3">
        <w:rPr>
          <w:rFonts w:ascii="Times New Roman" w:eastAsia="AdvGulliv-I" w:hAnsi="Times New Roman"/>
        </w:rPr>
        <w:t>to</w:t>
      </w:r>
      <w:r w:rsidRPr="005A097B">
        <w:rPr>
          <w:rFonts w:ascii="Times New Roman" w:eastAsia="AdvGulliv-I" w:hAnsi="Times New Roman"/>
        </w:rPr>
        <w:t xml:space="preserve"> the appropriate subpopulation with respect to its feasibility. If the subpopulation number reaches its maximum size </w:t>
      </w:r>
      <m:oMath>
        <m:r>
          <w:rPr>
            <w:rFonts w:ascii="Cambria Math" w:eastAsia="AdvGulliv-R" w:hAnsi="Cambria Math"/>
            <w:sz w:val="21"/>
            <w:szCs w:val="16"/>
          </w:rPr>
          <m:t>μ</m:t>
        </m:r>
        <m:r>
          <m:rPr>
            <m:sty m:val="p"/>
          </m:rPr>
          <w:rPr>
            <w:rFonts w:ascii="Cambria Math" w:eastAsia="AdvGulliv-R" w:hAnsi="Cambria Math"/>
            <w:sz w:val="21"/>
            <w:szCs w:val="16"/>
          </w:rPr>
          <m:t>+λ</m:t>
        </m:r>
      </m:oMath>
      <w:r w:rsidRPr="005A097B">
        <w:rPr>
          <w:rFonts w:ascii="Times New Roman" w:eastAsia="AdvGulliv-I" w:hAnsi="Times New Roman"/>
        </w:rPr>
        <w:t xml:space="preserve">, </w:t>
      </w:r>
      <w:r w:rsidRPr="005A097B">
        <w:rPr>
          <w:rFonts w:ascii="Times New Roman" w:eastAsia="AdvGulliv-I" w:hAnsi="Times New Roman"/>
          <w:i/>
        </w:rPr>
        <w:t>survivor selection</w:t>
      </w:r>
      <w:r w:rsidRPr="005A097B">
        <w:rPr>
          <w:rFonts w:ascii="Times New Roman" w:eastAsia="AdvGulliv-I" w:hAnsi="Times New Roman"/>
        </w:rPr>
        <w:t xml:space="preserve"> is implemented by eliminating the individuals with the </w:t>
      </w:r>
      <m:oMath>
        <m:r>
          <m:rPr>
            <m:sty m:val="p"/>
          </m:rPr>
          <w:rPr>
            <w:rFonts w:ascii="Cambria Math" w:eastAsia="AdvGulliv-R" w:hAnsi="Cambria Math"/>
            <w:sz w:val="21"/>
            <w:szCs w:val="16"/>
          </w:rPr>
          <m:t>λ</m:t>
        </m:r>
      </m:oMath>
      <w:r w:rsidRPr="005A097B">
        <w:rPr>
          <w:rFonts w:ascii="Times New Roman" w:eastAsia="AdvGulliv-I" w:hAnsi="Times New Roman"/>
        </w:rPr>
        <w:t xml:space="preserve"> highest biased fitness values </w:t>
      </w:r>
      <w:r w:rsidR="00FB32E3">
        <w:rPr>
          <w:rFonts w:ascii="Times New Roman" w:eastAsia="AdvGulliv-I" w:hAnsi="Times New Roman"/>
        </w:rPr>
        <w:t>until</w:t>
      </w:r>
      <w:r w:rsidRPr="005A097B">
        <w:rPr>
          <w:rFonts w:ascii="Times New Roman" w:eastAsia="AdvGulliv-I" w:hAnsi="Times New Roman"/>
        </w:rPr>
        <w:t xml:space="preserve"> the subpopulation size decreases to </w:t>
      </w:r>
      <m:oMath>
        <m:r>
          <w:rPr>
            <w:rFonts w:ascii="Cambria Math" w:eastAsia="AdvGulliv-R" w:hAnsi="Cambria Math"/>
            <w:sz w:val="21"/>
            <w:szCs w:val="16"/>
          </w:rPr>
          <m:t>μ</m:t>
        </m:r>
      </m:oMath>
      <w:r w:rsidRPr="005A097B">
        <w:rPr>
          <w:rFonts w:ascii="Times New Roman" w:eastAsia="AdvGulliv-I" w:hAnsi="Times New Roman" w:hint="eastAsia"/>
        </w:rPr>
        <w:t>.</w:t>
      </w:r>
    </w:p>
    <w:p w14:paraId="1F57EFA1" w14:textId="6717C7ED" w:rsidR="003A0E67" w:rsidRPr="005A097B" w:rsidRDefault="003A0E67" w:rsidP="00204E4C">
      <w:pPr>
        <w:widowControl w:val="0"/>
        <w:autoSpaceDE w:val="0"/>
        <w:autoSpaceDN w:val="0"/>
        <w:adjustRightInd w:val="0"/>
        <w:snapToGrid w:val="0"/>
        <w:ind w:firstLineChars="200" w:firstLine="440"/>
        <w:jc w:val="both"/>
        <w:rPr>
          <w:rFonts w:ascii="Times New Roman" w:eastAsia="AdvGulliv-R" w:hAnsi="Times New Roman"/>
        </w:rPr>
      </w:pPr>
      <w:r w:rsidRPr="005A097B">
        <w:rPr>
          <w:rFonts w:ascii="Times New Roman" w:eastAsia="AdvGulliv-I" w:hAnsi="Times New Roman" w:hint="eastAsia"/>
        </w:rPr>
        <w:t xml:space="preserve">In the beginning of the </w:t>
      </w:r>
      <w:r w:rsidRPr="005A097B">
        <w:rPr>
          <w:rFonts w:ascii="Times New Roman" w:eastAsia="AdvGulliv-I" w:hAnsi="Times New Roman"/>
        </w:rPr>
        <w:t xml:space="preserve">hybrid </w:t>
      </w:r>
      <w:r w:rsidRPr="005A097B">
        <w:rPr>
          <w:rFonts w:ascii="Times New Roman" w:eastAsia="AdvGulliv-I" w:hAnsi="Times New Roman" w:hint="eastAsia"/>
        </w:rPr>
        <w:t>GA,</w:t>
      </w:r>
      <w:r w:rsidRPr="005A097B">
        <w:rPr>
          <w:rFonts w:ascii="Times New Roman" w:eastAsia="AdvGulliv-I" w:hAnsi="Times New Roman"/>
        </w:rPr>
        <w:t xml:space="preserve"> </w:t>
      </w:r>
      <m:oMath>
        <m:r>
          <m:rPr>
            <m:sty m:val="p"/>
          </m:rPr>
          <w:rPr>
            <w:rFonts w:ascii="Cambria Math" w:eastAsia="AdvGulliv-I" w:hAnsi="Cambria Math"/>
          </w:rPr>
          <m:t>4</m:t>
        </m:r>
        <m:r>
          <w:rPr>
            <w:rFonts w:ascii="Cambria Math" w:eastAsia="AdvGulliv-I" w:hAnsi="Cambria Math"/>
          </w:rPr>
          <m:t>μ</m:t>
        </m:r>
      </m:oMath>
      <w:r w:rsidR="00EF6CCD" w:rsidRPr="005A097B">
        <w:rPr>
          <w:rFonts w:ascii="Times New Roman" w:eastAsia="AdvGulliv-I" w:hAnsi="Times New Roman" w:hint="eastAsia"/>
        </w:rPr>
        <w:t xml:space="preserve"> </w:t>
      </w:r>
      <w:r w:rsidR="00EF6CCD" w:rsidRPr="005A097B">
        <w:rPr>
          <w:rFonts w:ascii="Times New Roman" w:eastAsia="AdvGulliv-I" w:hAnsi="Times New Roman"/>
        </w:rPr>
        <w:t xml:space="preserve">individuals are generated to </w:t>
      </w:r>
      <w:r w:rsidRPr="005A097B">
        <w:rPr>
          <w:rFonts w:ascii="Times New Roman" w:eastAsia="AdvGulliv-I" w:hAnsi="Times New Roman"/>
        </w:rPr>
        <w:t>form the population input to the reproduction process</w:t>
      </w:r>
      <w:r w:rsidR="00EF6CCD" w:rsidRPr="005A097B">
        <w:rPr>
          <w:rFonts w:ascii="Times New Roman" w:eastAsia="AdvGulliv-I" w:hAnsi="Times New Roman"/>
        </w:rPr>
        <w:t xml:space="preserve"> (</w:t>
      </w:r>
      <w:r w:rsidRPr="005A097B">
        <w:rPr>
          <w:rFonts w:ascii="Times New Roman" w:eastAsia="AdvGulliv-I" w:hAnsi="Times New Roman"/>
        </w:rPr>
        <w:t>Vidal et al.</w:t>
      </w:r>
      <w:r w:rsidR="00EF6CCD" w:rsidRPr="005A097B">
        <w:rPr>
          <w:rFonts w:ascii="Times New Roman" w:eastAsia="AdvGulliv-I" w:hAnsi="Times New Roman"/>
        </w:rPr>
        <w:t>,</w:t>
      </w:r>
      <w:r w:rsidRPr="005A097B">
        <w:rPr>
          <w:rFonts w:ascii="Times New Roman" w:eastAsia="AdvGulliv-I" w:hAnsi="Times New Roman"/>
        </w:rPr>
        <w:t xml:space="preserve"> 2012, 2013, 2014</w:t>
      </w:r>
      <w:r w:rsidR="00EF6CCD" w:rsidRPr="005A097B">
        <w:rPr>
          <w:rFonts w:ascii="Times New Roman" w:eastAsia="AdvGulliv-I" w:hAnsi="Times New Roman"/>
        </w:rPr>
        <w:t xml:space="preserve">). </w:t>
      </w:r>
      <w:r w:rsidR="00C24787" w:rsidRPr="005A097B">
        <w:rPr>
          <w:rFonts w:ascii="Times New Roman" w:eastAsia="AdvGulliv-I" w:hAnsi="Times New Roman"/>
        </w:rPr>
        <w:t>Each initial individual is</w:t>
      </w:r>
      <w:r w:rsidRPr="005A097B">
        <w:rPr>
          <w:rFonts w:ascii="Times New Roman" w:eastAsia="AdvGulliv-R" w:hAnsi="Times New Roman"/>
        </w:rPr>
        <w:t xml:space="preserve"> </w:t>
      </w:r>
      <w:r w:rsidR="00EF6CCD" w:rsidRPr="005A097B">
        <w:rPr>
          <w:rFonts w:ascii="Times New Roman" w:eastAsia="AdvGulliv-R" w:hAnsi="Times New Roman"/>
        </w:rPr>
        <w:t xml:space="preserve">created by </w:t>
      </w:r>
      <w:r w:rsidRPr="005A097B">
        <w:rPr>
          <w:rFonts w:ascii="Times New Roman" w:eastAsia="AdvGulliv-R" w:hAnsi="Times New Roman"/>
        </w:rPr>
        <w:t xml:space="preserve">randomly choosing and adding </w:t>
      </w:r>
      <w:r w:rsidR="00315EB6" w:rsidRPr="005A097B">
        <w:rPr>
          <w:rFonts w:ascii="Times New Roman" w:eastAsia="AdvGulliv-R" w:hAnsi="Times New Roman"/>
        </w:rPr>
        <w:t xml:space="preserve">stations </w:t>
      </w:r>
      <w:r w:rsidRPr="005A097B">
        <w:rPr>
          <w:rFonts w:ascii="Times New Roman" w:eastAsia="AdvGulliv-R" w:hAnsi="Times New Roman"/>
        </w:rPr>
        <w:t xml:space="preserve">to </w:t>
      </w:r>
      <w:r w:rsidR="00C24787" w:rsidRPr="005A097B">
        <w:rPr>
          <w:rFonts w:ascii="Times New Roman" w:eastAsia="AdvGulliv-R" w:hAnsi="Times New Roman"/>
        </w:rPr>
        <w:t>the</w:t>
      </w:r>
      <w:r w:rsidR="00BF4CD5" w:rsidRPr="005A097B">
        <w:rPr>
          <w:rFonts w:ascii="Times New Roman" w:eastAsia="AdvGulliv-R" w:hAnsi="Times New Roman"/>
        </w:rPr>
        <w:t xml:space="preserve"> </w:t>
      </w:r>
      <w:r w:rsidRPr="005A097B">
        <w:rPr>
          <w:rFonts w:ascii="Times New Roman" w:eastAsia="AdvGulliv-R" w:hAnsi="Times New Roman"/>
        </w:rPr>
        <w:t>route</w:t>
      </w:r>
      <w:r w:rsidR="00C24787" w:rsidRPr="005A097B">
        <w:rPr>
          <w:rFonts w:ascii="Times New Roman" w:eastAsia="AdvGulliv-R" w:hAnsi="Times New Roman"/>
        </w:rPr>
        <w:t xml:space="preserve"> one by one until all stations are added to the route.</w:t>
      </w:r>
      <w:r w:rsidRPr="005A097B">
        <w:rPr>
          <w:rFonts w:ascii="Times New Roman" w:eastAsia="AdvGulliv-R" w:hAnsi="Times New Roman"/>
        </w:rPr>
        <w:t xml:space="preserve"> </w:t>
      </w:r>
      <w:r w:rsidR="00FB32E3">
        <w:rPr>
          <w:rFonts w:ascii="Times New Roman" w:eastAsia="AdvGulliv-R" w:hAnsi="Times New Roman"/>
        </w:rPr>
        <w:t>T</w:t>
      </w:r>
      <w:r w:rsidRPr="005A097B">
        <w:rPr>
          <w:rFonts w:ascii="Times New Roman" w:eastAsia="AdvGulliv-R" w:hAnsi="Times New Roman"/>
        </w:rPr>
        <w:t xml:space="preserve">hese initial individuals </w:t>
      </w:r>
      <w:r w:rsidR="00FB32E3">
        <w:rPr>
          <w:rFonts w:ascii="Times New Roman" w:eastAsia="AdvGulliv-R" w:hAnsi="Times New Roman"/>
        </w:rPr>
        <w:t xml:space="preserve">then </w:t>
      </w:r>
      <w:r w:rsidRPr="005A097B">
        <w:rPr>
          <w:rFonts w:ascii="Times New Roman" w:eastAsia="AdvGulliv-R" w:hAnsi="Times New Roman"/>
        </w:rPr>
        <w:t>undergo</w:t>
      </w:r>
      <w:r w:rsidRPr="005A097B">
        <w:rPr>
          <w:rFonts w:ascii="Times New Roman" w:eastAsia="AdvGulliv-R" w:hAnsi="Times New Roman"/>
          <w:i/>
        </w:rPr>
        <w:t xml:space="preserve"> Education</w:t>
      </w:r>
      <w:r w:rsidR="00EF6CCD" w:rsidRPr="005A097B">
        <w:rPr>
          <w:rFonts w:ascii="Times New Roman" w:eastAsia="AdvGulliv-R" w:hAnsi="Times New Roman"/>
          <w:i/>
        </w:rPr>
        <w:t xml:space="preserve"> </w:t>
      </w:r>
      <w:r w:rsidR="00EF6CCD" w:rsidRPr="005A097B">
        <w:rPr>
          <w:rFonts w:ascii="Times New Roman" w:eastAsia="AdvGulliv-R" w:hAnsi="Times New Roman"/>
        </w:rPr>
        <w:t>with a probability of 1</w:t>
      </w:r>
      <w:r w:rsidR="00C24787" w:rsidRPr="005A097B">
        <w:rPr>
          <w:rFonts w:ascii="Times New Roman" w:eastAsia="AdvGulliv-R" w:hAnsi="Times New Roman"/>
        </w:rPr>
        <w:t>. If an educated individual is infeasible, it will undergo</w:t>
      </w:r>
      <w:r w:rsidR="00EF6CCD" w:rsidRPr="005A097B">
        <w:rPr>
          <w:rFonts w:ascii="Times New Roman" w:eastAsia="AdvGulliv-R" w:hAnsi="Times New Roman"/>
        </w:rPr>
        <w:t xml:space="preserve"> </w:t>
      </w:r>
      <w:r w:rsidRPr="005A097B">
        <w:rPr>
          <w:rFonts w:ascii="Times New Roman" w:eastAsia="AdvGulliv-R" w:hAnsi="Times New Roman"/>
          <w:i/>
        </w:rPr>
        <w:t>Repair</w:t>
      </w:r>
      <w:r w:rsidRPr="005A097B">
        <w:rPr>
          <w:rFonts w:ascii="Times New Roman" w:eastAsia="AdvGulliv-R" w:hAnsi="Times New Roman"/>
        </w:rPr>
        <w:t xml:space="preserve"> with </w:t>
      </w:r>
      <w:r w:rsidR="00EF6CCD" w:rsidRPr="005A097B">
        <w:rPr>
          <w:rFonts w:ascii="Times New Roman" w:eastAsia="AdvGulliv-R" w:hAnsi="Times New Roman"/>
        </w:rPr>
        <w:t xml:space="preserve">a </w:t>
      </w:r>
      <w:r w:rsidRPr="005A097B">
        <w:rPr>
          <w:rFonts w:ascii="Times New Roman" w:eastAsia="AdvGulliv-R" w:hAnsi="Times New Roman"/>
        </w:rPr>
        <w:t>probability</w:t>
      </w:r>
      <w:r w:rsidR="00EF6CCD" w:rsidRPr="005A097B">
        <w:rPr>
          <w:rFonts w:ascii="Times New Roman" w:eastAsia="AdvGulliv-R" w:hAnsi="Times New Roman"/>
        </w:rPr>
        <w:t xml:space="preserve"> of</w:t>
      </w:r>
      <w:r w:rsidRPr="005A097B">
        <w:rPr>
          <w:rFonts w:ascii="Times New Roman" w:eastAsia="AdvGulliv-R" w:hAnsi="Times New Roman"/>
        </w:rPr>
        <w:t xml:space="preserve"> 0.5</w:t>
      </w:r>
      <w:r w:rsidR="001F1337" w:rsidRPr="005A097B">
        <w:rPr>
          <w:rFonts w:ascii="Times New Roman" w:eastAsia="AdvGulliv-R" w:hAnsi="Times New Roman"/>
        </w:rPr>
        <w:t>. Educated or repaired individuals are</w:t>
      </w:r>
      <w:r w:rsidRPr="005A097B">
        <w:rPr>
          <w:rFonts w:ascii="Times New Roman" w:eastAsia="AdvGulliv-R" w:hAnsi="Times New Roman"/>
        </w:rPr>
        <w:t xml:space="preserve"> put into the corresponding subpopulations in terms of feasibility. </w:t>
      </w:r>
      <w:r w:rsidRPr="005A097B">
        <w:rPr>
          <w:rFonts w:ascii="Times New Roman" w:eastAsia="AdvGulliv-R" w:hAnsi="Times New Roman"/>
          <w:i/>
        </w:rPr>
        <w:t>Survivor selection</w:t>
      </w:r>
      <w:r w:rsidRPr="005A097B">
        <w:rPr>
          <w:rFonts w:ascii="Times New Roman" w:eastAsia="AdvGulliv-R" w:hAnsi="Times New Roman"/>
        </w:rPr>
        <w:t xml:space="preserve"> is activated when a subpopulation reaches the maximum size </w:t>
      </w:r>
      <m:oMath>
        <m:r>
          <w:rPr>
            <w:rFonts w:ascii="Cambria Math" w:eastAsia="AdvGulliv-R" w:hAnsi="Cambria Math"/>
            <w:sz w:val="21"/>
            <w:szCs w:val="16"/>
          </w:rPr>
          <m:t>μ</m:t>
        </m:r>
        <m:r>
          <m:rPr>
            <m:sty m:val="p"/>
          </m:rPr>
          <w:rPr>
            <w:rFonts w:ascii="Cambria Math" w:eastAsia="AdvGulliv-R" w:hAnsi="Cambria Math"/>
            <w:sz w:val="21"/>
            <w:szCs w:val="16"/>
          </w:rPr>
          <m:t>+λ</m:t>
        </m:r>
      </m:oMath>
      <w:r w:rsidRPr="005A097B">
        <w:rPr>
          <w:rFonts w:ascii="Times New Roman" w:eastAsia="AdvGulliv-R" w:hAnsi="Times New Roman"/>
          <w:sz w:val="21"/>
          <w:szCs w:val="16"/>
        </w:rPr>
        <w:t>.</w:t>
      </w:r>
    </w:p>
    <w:p w14:paraId="0B90C371" w14:textId="165DC8B6" w:rsidR="003A0E67" w:rsidRPr="005A097B" w:rsidRDefault="003A0E67" w:rsidP="00204E4C">
      <w:pPr>
        <w:widowControl w:val="0"/>
        <w:autoSpaceDE w:val="0"/>
        <w:autoSpaceDN w:val="0"/>
        <w:adjustRightInd w:val="0"/>
        <w:snapToGrid w:val="0"/>
        <w:ind w:firstLineChars="200" w:firstLine="440"/>
        <w:jc w:val="both"/>
        <w:rPr>
          <w:rFonts w:ascii="y7tir" w:eastAsiaTheme="minorEastAsia" w:hAnsi="y7tir" w:cs="y7tir"/>
          <w:szCs w:val="20"/>
        </w:rPr>
      </w:pPr>
      <w:r w:rsidRPr="005A097B">
        <w:rPr>
          <w:rFonts w:ascii="y7tir" w:eastAsiaTheme="minorEastAsia" w:hAnsi="y7tir" w:cs="y7tir"/>
          <w:szCs w:val="20"/>
        </w:rPr>
        <w:t>The penalty parameter</w:t>
      </w:r>
      <w:r w:rsidRPr="005A097B">
        <w:rPr>
          <w:rFonts w:ascii="y7tir" w:eastAsiaTheme="minorEastAsia" w:hAnsi="y7tir" w:cs="y7tir" w:hint="eastAsia"/>
          <w:szCs w:val="20"/>
        </w:rPr>
        <w:t xml:space="preserve"> </w:t>
      </w:r>
      <m:oMath>
        <m:r>
          <w:rPr>
            <w:rFonts w:ascii="Cambria Math" w:eastAsiaTheme="minorEastAsia" w:hAnsi="Cambria Math" w:cs="y7tir"/>
          </w:rPr>
          <m:t>α</m:t>
        </m:r>
      </m:oMath>
      <w:r w:rsidRPr="005A097B">
        <w:rPr>
          <w:rFonts w:ascii="y7tir" w:eastAsiaTheme="minorEastAsia" w:hAnsi="y7tir" w:cs="y7tir" w:hint="eastAsia"/>
        </w:rPr>
        <w:t xml:space="preserve"> </w:t>
      </w:r>
      <w:r w:rsidRPr="005A097B">
        <w:rPr>
          <w:rFonts w:ascii="y7tir" w:eastAsiaTheme="minorEastAsia" w:hAnsi="y7tir" w:cs="y7tir"/>
          <w:szCs w:val="20"/>
        </w:rPr>
        <w:t>for infeasible individuals is dynamically adjusted during the algorithm to balance the proportion</w:t>
      </w:r>
      <w:r w:rsidR="00AB1CA8" w:rsidRPr="005A097B">
        <w:rPr>
          <w:rFonts w:ascii="y7tir" w:eastAsiaTheme="minorEastAsia" w:hAnsi="y7tir" w:cs="y7tir"/>
          <w:szCs w:val="20"/>
        </w:rPr>
        <w:t>s</w:t>
      </w:r>
      <w:r w:rsidRPr="005A097B">
        <w:rPr>
          <w:rFonts w:ascii="y7tir" w:eastAsiaTheme="minorEastAsia" w:hAnsi="y7tir" w:cs="y7tir"/>
          <w:szCs w:val="20"/>
        </w:rPr>
        <w:t xml:space="preserve"> of the feasible and infeasible individuals. The </w:t>
      </w:r>
      <w:r w:rsidRPr="005A097B">
        <w:rPr>
          <w:rFonts w:ascii="y7tir" w:eastAsiaTheme="minorEastAsia" w:hAnsi="y7tir" w:cs="y7tir"/>
          <w:i/>
          <w:szCs w:val="20"/>
        </w:rPr>
        <w:t>adjustment</w:t>
      </w:r>
      <w:r w:rsidRPr="005A097B">
        <w:rPr>
          <w:rFonts w:ascii="y7tir" w:eastAsiaTheme="minorEastAsia" w:hAnsi="y7tir" w:cs="y7tir"/>
          <w:szCs w:val="20"/>
        </w:rPr>
        <w:t xml:space="preserve"> is done every 100 </w:t>
      </w:r>
      <w:r w:rsidR="00B57208" w:rsidRPr="005A097B">
        <w:rPr>
          <w:rFonts w:ascii="y7tir" w:eastAsiaTheme="minorEastAsia" w:hAnsi="y7tir" w:cs="y7tir"/>
          <w:szCs w:val="20"/>
        </w:rPr>
        <w:t>iterations</w:t>
      </w:r>
      <w:r w:rsidRPr="005A097B">
        <w:rPr>
          <w:rFonts w:ascii="y7tir" w:eastAsiaTheme="minorEastAsia" w:hAnsi="y7tir" w:cs="y7tir"/>
          <w:szCs w:val="20"/>
        </w:rPr>
        <w:t xml:space="preserve">. Let </w:t>
      </w:r>
      <m:oMath>
        <m:sSup>
          <m:sSupPr>
            <m:ctrlPr>
              <w:rPr>
                <w:rFonts w:ascii="Cambria Math" w:eastAsiaTheme="minorEastAsia" w:hAnsi="Cambria Math" w:cs="y7tir"/>
                <w:szCs w:val="20"/>
              </w:rPr>
            </m:ctrlPr>
          </m:sSupPr>
          <m:e>
            <m:r>
              <w:rPr>
                <w:rFonts w:ascii="Cambria Math" w:eastAsiaTheme="minorEastAsia" w:hAnsi="Cambria Math" w:cs="y7tir"/>
                <w:szCs w:val="20"/>
              </w:rPr>
              <m:t>ξ</m:t>
            </m:r>
          </m:e>
          <m:sup>
            <m:r>
              <w:rPr>
                <w:rFonts w:ascii="Cambria Math" w:eastAsiaTheme="minorEastAsia" w:hAnsi="Cambria Math" w:cs="y7tir"/>
                <w:szCs w:val="20"/>
              </w:rPr>
              <m:t>REF</m:t>
            </m:r>
          </m:sup>
        </m:sSup>
      </m:oMath>
      <w:r w:rsidRPr="005A097B">
        <w:rPr>
          <w:rFonts w:ascii="y7tir" w:eastAsiaTheme="minorEastAsia" w:hAnsi="y7tir" w:cs="y7tir" w:hint="eastAsia"/>
          <w:szCs w:val="20"/>
        </w:rPr>
        <w:t xml:space="preserve"> </w:t>
      </w:r>
      <w:r w:rsidR="00176E4A" w:rsidRPr="005A097B">
        <w:rPr>
          <w:rFonts w:ascii="y7tir" w:eastAsiaTheme="minorEastAsia" w:hAnsi="y7tir" w:cs="y7tir"/>
          <w:szCs w:val="20"/>
        </w:rPr>
        <w:t>be</w:t>
      </w:r>
      <w:r w:rsidRPr="005A097B">
        <w:rPr>
          <w:rFonts w:ascii="y7tir" w:eastAsiaTheme="minorEastAsia" w:hAnsi="y7tir" w:cs="y7tir" w:hint="eastAsia"/>
          <w:szCs w:val="20"/>
        </w:rPr>
        <w:t xml:space="preserve"> the </w:t>
      </w:r>
      <w:r w:rsidRPr="005A097B">
        <w:rPr>
          <w:rFonts w:ascii="y7tir" w:eastAsiaTheme="minorEastAsia" w:hAnsi="y7tir" w:cs="y7tir"/>
          <w:szCs w:val="20"/>
        </w:rPr>
        <w:t>target</w:t>
      </w:r>
      <w:r w:rsidRPr="005A097B">
        <w:rPr>
          <w:rFonts w:ascii="y7tir" w:eastAsiaTheme="minorEastAsia" w:hAnsi="y7tir" w:cs="y7tir" w:hint="eastAsia"/>
          <w:szCs w:val="20"/>
        </w:rPr>
        <w:t xml:space="preserve"> </w:t>
      </w:r>
      <w:r w:rsidRPr="005A097B">
        <w:rPr>
          <w:rFonts w:ascii="y7tir" w:eastAsiaTheme="minorEastAsia" w:hAnsi="y7tir" w:cs="y7tir"/>
          <w:szCs w:val="20"/>
        </w:rPr>
        <w:t>pro</w:t>
      </w:r>
      <w:r w:rsidR="00176E4A" w:rsidRPr="005A097B">
        <w:rPr>
          <w:rFonts w:ascii="y7tir" w:eastAsiaTheme="minorEastAsia" w:hAnsi="y7tir" w:cs="y7tir"/>
          <w:szCs w:val="20"/>
        </w:rPr>
        <w:t>portion of feasible individuals.</w:t>
      </w:r>
      <w:r w:rsidRPr="005A097B">
        <w:rPr>
          <w:rFonts w:ascii="y7tir" w:eastAsiaTheme="minorEastAsia" w:hAnsi="y7tir" w:cs="y7tir"/>
          <w:szCs w:val="20"/>
        </w:rPr>
        <w:t xml:space="preserve"> </w:t>
      </w:r>
      <w:r w:rsidR="00176E4A" w:rsidRPr="005A097B">
        <w:rPr>
          <w:rFonts w:ascii="y7tir" w:eastAsiaTheme="minorEastAsia" w:hAnsi="y7tir" w:cs="y7tir"/>
          <w:szCs w:val="20"/>
        </w:rPr>
        <w:t>I</w:t>
      </w:r>
      <w:r w:rsidRPr="005A097B">
        <w:rPr>
          <w:rFonts w:ascii="y7tir" w:eastAsiaTheme="minorEastAsia" w:hAnsi="y7tir" w:cs="y7tir"/>
          <w:szCs w:val="20"/>
        </w:rPr>
        <w:t>f the</w:t>
      </w:r>
      <w:r w:rsidR="0027696A" w:rsidRPr="005A097B">
        <w:rPr>
          <w:rFonts w:ascii="y7tir" w:eastAsiaTheme="minorEastAsia" w:hAnsi="y7tir" w:cs="y7tir"/>
          <w:szCs w:val="20"/>
        </w:rPr>
        <w:t xml:space="preserve"> </w:t>
      </w:r>
      <w:r w:rsidRPr="005A097B">
        <w:rPr>
          <w:rFonts w:ascii="y7tir" w:eastAsiaTheme="minorEastAsia" w:hAnsi="y7tir" w:cs="y7tir"/>
          <w:szCs w:val="20"/>
        </w:rPr>
        <w:t xml:space="preserve">proportion of feasible individuals with respect to </w:t>
      </w:r>
      <m:oMath>
        <m:r>
          <w:rPr>
            <w:rFonts w:ascii="Cambria Math" w:eastAsia="AdvGulliv-R" w:hAnsi="Cambria Math"/>
          </w:rPr>
          <m:t>w</m:t>
        </m:r>
        <m:d>
          <m:dPr>
            <m:ctrlPr>
              <w:rPr>
                <w:rFonts w:ascii="Cambria Math" w:eastAsia="AdvGulliv-R" w:hAnsi="Cambria Math"/>
                <w:i/>
              </w:rPr>
            </m:ctrlPr>
          </m:dPr>
          <m:e>
            <m:r>
              <w:rPr>
                <w:rFonts w:ascii="Cambria Math" w:eastAsia="AdvGulliv-R" w:hAnsi="Cambria Math"/>
              </w:rPr>
              <m:t>P</m:t>
            </m:r>
          </m:e>
        </m:d>
        <m:r>
          <w:rPr>
            <w:rFonts w:ascii="Cambria Math" w:eastAsia="AdvGulliv-R" w:hAnsi="Cambria Math"/>
          </w:rPr>
          <m:t xml:space="preserve"> </m:t>
        </m:r>
      </m:oMath>
      <w:r w:rsidR="0027696A" w:rsidRPr="005A097B">
        <w:rPr>
          <w:rFonts w:ascii="y7tir" w:eastAsiaTheme="minorEastAsia" w:hAnsi="y7tir" w:cs="y7tir"/>
          <w:szCs w:val="20"/>
        </w:rPr>
        <w:t xml:space="preserve">is less than </w:t>
      </w:r>
      <m:oMath>
        <m:sSup>
          <m:sSupPr>
            <m:ctrlPr>
              <w:rPr>
                <w:rFonts w:ascii="Cambria Math" w:eastAsiaTheme="minorEastAsia" w:hAnsi="Cambria Math" w:cs="y7tir"/>
                <w:szCs w:val="20"/>
              </w:rPr>
            </m:ctrlPr>
          </m:sSupPr>
          <m:e>
            <m:r>
              <w:rPr>
                <w:rFonts w:ascii="Cambria Math" w:eastAsiaTheme="minorEastAsia" w:hAnsi="Cambria Math" w:cs="y7tir"/>
                <w:szCs w:val="20"/>
              </w:rPr>
              <m:t>ξ</m:t>
            </m:r>
          </m:e>
          <m:sup>
            <m:r>
              <w:rPr>
                <w:rFonts w:ascii="Cambria Math" w:eastAsiaTheme="minorEastAsia" w:hAnsi="Cambria Math" w:cs="y7tir"/>
                <w:szCs w:val="20"/>
              </w:rPr>
              <m:t>REF</m:t>
            </m:r>
          </m:sup>
        </m:sSup>
        <m:r>
          <w:rPr>
            <w:rFonts w:ascii="Cambria Math" w:eastAsiaTheme="minorEastAsia" w:hAnsi="Cambria Math" w:cs="y7tir"/>
            <w:szCs w:val="20"/>
          </w:rPr>
          <m:t>-5%</m:t>
        </m:r>
      </m:oMath>
      <w:r w:rsidR="0027696A" w:rsidRPr="005A097B">
        <w:rPr>
          <w:rFonts w:ascii="y7tir" w:eastAsiaTheme="minorEastAsia" w:hAnsi="y7tir" w:cs="y7tir"/>
          <w:szCs w:val="20"/>
        </w:rPr>
        <w:t xml:space="preserve"> or greater than </w:t>
      </w:r>
      <m:oMath>
        <m:sSup>
          <m:sSupPr>
            <m:ctrlPr>
              <w:rPr>
                <w:rFonts w:ascii="Cambria Math" w:eastAsiaTheme="minorEastAsia" w:hAnsi="Cambria Math" w:cs="y7tir"/>
                <w:szCs w:val="20"/>
              </w:rPr>
            </m:ctrlPr>
          </m:sSupPr>
          <m:e>
            <m:r>
              <w:rPr>
                <w:rFonts w:ascii="Cambria Math" w:eastAsiaTheme="minorEastAsia" w:hAnsi="Cambria Math" w:cs="y7tir"/>
                <w:szCs w:val="20"/>
              </w:rPr>
              <m:t>ξ</m:t>
            </m:r>
          </m:e>
          <m:sup>
            <m:r>
              <w:rPr>
                <w:rFonts w:ascii="Cambria Math" w:eastAsiaTheme="minorEastAsia" w:hAnsi="Cambria Math" w:cs="y7tir"/>
                <w:szCs w:val="20"/>
              </w:rPr>
              <m:t>REF</m:t>
            </m:r>
          </m:sup>
        </m:sSup>
        <m:r>
          <w:rPr>
            <w:rFonts w:ascii="Cambria Math" w:eastAsiaTheme="minorEastAsia" w:hAnsi="Cambria Math" w:cs="y7tir"/>
            <w:szCs w:val="20"/>
          </w:rPr>
          <m:t>+5%</m:t>
        </m:r>
      </m:oMath>
      <w:r w:rsidR="0027696A" w:rsidRPr="005A097B">
        <w:rPr>
          <w:rFonts w:ascii="y7tir" w:eastAsiaTheme="minorEastAsia" w:hAnsi="y7tir" w:cs="y7tir"/>
          <w:szCs w:val="20"/>
        </w:rPr>
        <w:t xml:space="preserve">, </w:t>
      </w:r>
      <w:r w:rsidRPr="005A097B">
        <w:rPr>
          <w:rFonts w:ascii="y7tir" w:eastAsiaTheme="minorEastAsia" w:hAnsi="y7tir" w:cs="y7tir"/>
          <w:szCs w:val="20"/>
        </w:rPr>
        <w:t xml:space="preserve">then </w:t>
      </w:r>
      <m:oMath>
        <m:r>
          <w:rPr>
            <w:rFonts w:ascii="Cambria Math" w:eastAsiaTheme="minorEastAsia" w:hAnsi="Cambria Math" w:cs="y7tir"/>
          </w:rPr>
          <m:t>α</m:t>
        </m:r>
      </m:oMath>
      <w:r w:rsidR="0027696A" w:rsidRPr="005A097B">
        <w:rPr>
          <w:rFonts w:ascii="y7tir" w:eastAsiaTheme="minorEastAsia" w:hAnsi="y7tir" w:cs="y7tir" w:hint="eastAsia"/>
        </w:rPr>
        <w:t xml:space="preserve"> </w:t>
      </w:r>
      <w:r w:rsidRPr="005A097B">
        <w:rPr>
          <w:rFonts w:ascii="y7tir" w:eastAsiaTheme="minorEastAsia" w:hAnsi="y7tir" w:cs="y7tir"/>
          <w:szCs w:val="20"/>
        </w:rPr>
        <w:t xml:space="preserve">is adjusted by multiplying </w:t>
      </w:r>
      <w:r w:rsidR="0027696A" w:rsidRPr="005A097B">
        <w:rPr>
          <w:rFonts w:ascii="y7tir" w:eastAsiaTheme="minorEastAsia" w:hAnsi="y7tir" w:cs="y7tir"/>
          <w:szCs w:val="20"/>
        </w:rPr>
        <w:t xml:space="preserve">it </w:t>
      </w:r>
      <w:r w:rsidRPr="005A097B">
        <w:rPr>
          <w:rFonts w:ascii="y7tir" w:eastAsiaTheme="minorEastAsia" w:hAnsi="y7tir" w:cs="y7tir"/>
          <w:szCs w:val="20"/>
        </w:rPr>
        <w:t>by 1.2 or 0.85</w:t>
      </w:r>
      <w:r w:rsidR="002A7A93" w:rsidRPr="005A097B">
        <w:rPr>
          <w:rFonts w:ascii="y7tir" w:eastAsiaTheme="minorEastAsia" w:hAnsi="y7tir" w:cs="y7tir"/>
          <w:szCs w:val="20"/>
        </w:rPr>
        <w:t>,</w:t>
      </w:r>
      <w:r w:rsidR="00324F67" w:rsidRPr="005A097B">
        <w:rPr>
          <w:rFonts w:ascii="y7tir" w:eastAsiaTheme="minorEastAsia" w:hAnsi="y7tir" w:cs="y7tir"/>
          <w:szCs w:val="20"/>
        </w:rPr>
        <w:t xml:space="preserve"> </w:t>
      </w:r>
      <w:r w:rsidR="0027696A" w:rsidRPr="005A097B">
        <w:rPr>
          <w:rFonts w:ascii="y7tir" w:eastAsiaTheme="minorEastAsia" w:hAnsi="y7tir" w:cs="y7tir"/>
          <w:szCs w:val="20"/>
        </w:rPr>
        <w:t>respectively</w:t>
      </w:r>
      <w:r w:rsidRPr="005A097B">
        <w:rPr>
          <w:rFonts w:ascii="y7tir" w:eastAsiaTheme="minorEastAsia" w:hAnsi="y7tir" w:cs="y7tir"/>
          <w:szCs w:val="20"/>
        </w:rPr>
        <w:t>.</w:t>
      </w:r>
    </w:p>
    <w:p w14:paraId="4BA67242" w14:textId="6AC6C2F3" w:rsidR="003A0E67" w:rsidRPr="005A097B" w:rsidRDefault="003A0E67" w:rsidP="00204E4C">
      <w:pPr>
        <w:widowControl w:val="0"/>
        <w:autoSpaceDE w:val="0"/>
        <w:autoSpaceDN w:val="0"/>
        <w:adjustRightInd w:val="0"/>
        <w:snapToGrid w:val="0"/>
        <w:ind w:firstLineChars="200" w:firstLine="440"/>
        <w:jc w:val="both"/>
        <w:rPr>
          <w:rFonts w:ascii="y7tir" w:eastAsiaTheme="minorEastAsia" w:hAnsi="y7tir" w:cs="y7tir"/>
          <w:szCs w:val="20"/>
        </w:rPr>
      </w:pPr>
      <w:r w:rsidRPr="005A097B">
        <w:rPr>
          <w:rFonts w:ascii="y7tir" w:eastAsiaTheme="minorEastAsia" w:hAnsi="y7tir" w:cs="y7tir"/>
          <w:szCs w:val="20"/>
        </w:rPr>
        <w:t xml:space="preserve">To regularly introduce new genetic material, </w:t>
      </w:r>
      <w:r w:rsidR="00AB1CA8" w:rsidRPr="005A097B">
        <w:rPr>
          <w:rFonts w:ascii="y7tir" w:eastAsiaTheme="minorEastAsia" w:hAnsi="y7tir" w:cs="y7tir"/>
          <w:szCs w:val="20"/>
        </w:rPr>
        <w:t xml:space="preserve">the </w:t>
      </w:r>
      <w:r w:rsidRPr="005A097B">
        <w:rPr>
          <w:rFonts w:ascii="y7tir" w:eastAsiaTheme="minorEastAsia" w:hAnsi="y7tir" w:cs="y7tir"/>
          <w:i/>
          <w:szCs w:val="20"/>
        </w:rPr>
        <w:t>diversification</w:t>
      </w:r>
      <w:r w:rsidRPr="005A097B">
        <w:rPr>
          <w:rFonts w:ascii="y7tir" w:eastAsiaTheme="minorEastAsia" w:hAnsi="y7tir" w:cs="y7tir"/>
          <w:szCs w:val="20"/>
        </w:rPr>
        <w:t xml:space="preserve"> operation is triggered after each </w:t>
      </w:r>
      <m:oMath>
        <m:sSub>
          <m:sSubPr>
            <m:ctrlPr>
              <w:rPr>
                <w:rFonts w:ascii="Cambria Math" w:eastAsiaTheme="minorEastAsia" w:hAnsi="Cambria Math" w:cs="y7tir"/>
                <w:szCs w:val="20"/>
              </w:rPr>
            </m:ctrlPr>
          </m:sSubPr>
          <m:e>
            <m:r>
              <w:rPr>
                <w:rFonts w:ascii="Cambria Math" w:eastAsiaTheme="minorEastAsia" w:hAnsi="Cambria Math" w:cs="y7tir"/>
                <w:szCs w:val="20"/>
              </w:rPr>
              <m:t>It</m:t>
            </m:r>
          </m:e>
          <m:sub>
            <m:r>
              <w:rPr>
                <w:rFonts w:ascii="Cambria Math" w:eastAsiaTheme="minorEastAsia" w:hAnsi="Cambria Math" w:cs="y7tir"/>
                <w:szCs w:val="20"/>
              </w:rPr>
              <m:t>div</m:t>
            </m:r>
          </m:sub>
        </m:sSub>
      </m:oMath>
      <w:r w:rsidRPr="005A097B">
        <w:rPr>
          <w:rFonts w:ascii="y7tir" w:eastAsiaTheme="minorEastAsia" w:hAnsi="y7tir" w:cs="y7tir"/>
          <w:szCs w:val="20"/>
        </w:rPr>
        <w:t xml:space="preserve"> successive iterations without improvement of the best solution</w:t>
      </w:r>
      <w:r w:rsidR="00C85616" w:rsidRPr="005A097B">
        <w:rPr>
          <w:rFonts w:ascii="y7tir" w:eastAsiaTheme="minorEastAsia" w:hAnsi="y7tir" w:cs="y7tir"/>
          <w:szCs w:val="20"/>
        </w:rPr>
        <w:t>.</w:t>
      </w:r>
      <w:r w:rsidRPr="005A097B">
        <w:rPr>
          <w:rFonts w:ascii="y7tir" w:eastAsiaTheme="minorEastAsia" w:hAnsi="y7tir" w:cs="y7tir"/>
          <w:szCs w:val="20"/>
        </w:rPr>
        <w:t xml:space="preserve"> </w:t>
      </w:r>
      <m:oMath>
        <m:sSub>
          <m:sSubPr>
            <m:ctrlPr>
              <w:rPr>
                <w:rFonts w:ascii="Cambria Math" w:eastAsiaTheme="minorEastAsia" w:hAnsi="Cambria Math" w:cs="y7tir"/>
                <w:szCs w:val="20"/>
              </w:rPr>
            </m:ctrlPr>
          </m:sSubPr>
          <m:e>
            <m:r>
              <w:rPr>
                <w:rFonts w:ascii="Cambria Math" w:eastAsiaTheme="minorEastAsia" w:hAnsi="Cambria Math" w:cs="y7tir"/>
                <w:szCs w:val="20"/>
              </w:rPr>
              <m:t>It</m:t>
            </m:r>
          </m:e>
          <m:sub>
            <m:r>
              <w:rPr>
                <w:rFonts w:ascii="Cambria Math" w:eastAsiaTheme="minorEastAsia" w:hAnsi="Cambria Math" w:cs="y7tir"/>
                <w:szCs w:val="20"/>
              </w:rPr>
              <m:t>div</m:t>
            </m:r>
          </m:sub>
        </m:sSub>
      </m:oMath>
      <w:r w:rsidRPr="005A097B">
        <w:rPr>
          <w:rFonts w:ascii="y7tir" w:eastAsiaTheme="minorEastAsia" w:hAnsi="y7tir" w:cs="y7tir" w:hint="eastAsia"/>
          <w:szCs w:val="20"/>
        </w:rPr>
        <w:t xml:space="preserve"> is usually set as</w:t>
      </w:r>
      <w:r w:rsidRPr="005A097B">
        <w:rPr>
          <w:rFonts w:ascii="y7tir" w:eastAsiaTheme="minorEastAsia" w:hAnsi="y7tir" w:cs="y7tir"/>
          <w:szCs w:val="20"/>
        </w:rPr>
        <w:t xml:space="preserve"> </w:t>
      </w:r>
      <m:oMath>
        <m:sSub>
          <m:sSubPr>
            <m:ctrlPr>
              <w:rPr>
                <w:rFonts w:ascii="Cambria Math" w:eastAsiaTheme="minorEastAsia" w:hAnsi="Cambria Math" w:cs="y7tir"/>
                <w:szCs w:val="20"/>
              </w:rPr>
            </m:ctrlPr>
          </m:sSubPr>
          <m:e>
            <m:r>
              <m:rPr>
                <m:sty m:val="p"/>
              </m:rPr>
              <w:rPr>
                <w:rFonts w:ascii="Cambria Math" w:eastAsiaTheme="minorEastAsia" w:hAnsi="Cambria Math" w:cs="y7tir"/>
                <w:szCs w:val="20"/>
              </w:rPr>
              <m:t>0.4</m:t>
            </m:r>
            <m:r>
              <w:rPr>
                <w:rFonts w:ascii="Cambria Math" w:eastAsiaTheme="minorEastAsia" w:hAnsi="Cambria Math" w:cs="y7tir"/>
                <w:szCs w:val="20"/>
              </w:rPr>
              <m:t>It</m:t>
            </m:r>
          </m:e>
          <m:sub>
            <m:r>
              <w:rPr>
                <w:rFonts w:ascii="Cambria Math" w:eastAsiaTheme="minorEastAsia" w:hAnsi="Cambria Math" w:cs="y7tir"/>
                <w:szCs w:val="20"/>
              </w:rPr>
              <m:t>NI</m:t>
            </m:r>
          </m:sub>
        </m:sSub>
      </m:oMath>
      <w:r w:rsidRPr="005A097B">
        <w:rPr>
          <w:rFonts w:ascii="y7tir" w:eastAsiaTheme="minorEastAsia" w:hAnsi="y7tir" w:cs="y7tir"/>
          <w:szCs w:val="20"/>
        </w:rPr>
        <w:t xml:space="preserve">. Diversification consists </w:t>
      </w:r>
      <w:r w:rsidR="00672AD2">
        <w:rPr>
          <w:rFonts w:ascii="y7tir" w:eastAsiaTheme="minorEastAsia" w:hAnsi="y7tir" w:cs="y7tir"/>
          <w:szCs w:val="20"/>
        </w:rPr>
        <w:t>of</w:t>
      </w:r>
      <w:r w:rsidRPr="005A097B">
        <w:rPr>
          <w:rFonts w:ascii="y7tir" w:eastAsiaTheme="minorEastAsia" w:hAnsi="y7tir" w:cs="y7tir"/>
          <w:szCs w:val="20"/>
        </w:rPr>
        <w:t xml:space="preserve"> retaining the best </w:t>
      </w:r>
      <m:oMath>
        <m:r>
          <w:rPr>
            <w:rFonts w:ascii="Cambria Math" w:eastAsiaTheme="minorEastAsia" w:hAnsi="Cambria Math" w:cs="y7tir"/>
            <w:szCs w:val="20"/>
          </w:rPr>
          <m:t>μ</m:t>
        </m:r>
        <m:r>
          <m:rPr>
            <m:sty m:val="p"/>
          </m:rPr>
          <w:rPr>
            <w:rFonts w:ascii="Cambria Math" w:eastAsiaTheme="minorEastAsia" w:hAnsi="Cambria Math" w:cs="y7tir"/>
            <w:szCs w:val="20"/>
          </w:rPr>
          <m:t>/3</m:t>
        </m:r>
      </m:oMath>
      <w:r w:rsidRPr="005A097B">
        <w:rPr>
          <w:rFonts w:ascii="y7tir" w:eastAsiaTheme="minorEastAsia" w:hAnsi="y7tir" w:cs="y7tir"/>
          <w:szCs w:val="20"/>
        </w:rPr>
        <w:t xml:space="preserve"> individuals of each subpopulation, creating </w:t>
      </w:r>
      <m:oMath>
        <m:r>
          <m:rPr>
            <m:sty m:val="p"/>
          </m:rPr>
          <w:rPr>
            <w:rFonts w:ascii="Cambria Math" w:eastAsiaTheme="minorEastAsia" w:hAnsi="Cambria Math" w:cs="y7tir"/>
            <w:szCs w:val="20"/>
          </w:rPr>
          <m:t>4</m:t>
        </m:r>
        <m:r>
          <w:rPr>
            <w:rFonts w:ascii="Cambria Math" w:eastAsiaTheme="minorEastAsia" w:hAnsi="Cambria Math" w:cs="y7tir"/>
            <w:szCs w:val="20"/>
          </w:rPr>
          <m:t>μ</m:t>
        </m:r>
      </m:oMath>
      <w:r w:rsidRPr="005A097B">
        <w:rPr>
          <w:rFonts w:ascii="y7tir" w:eastAsiaTheme="minorEastAsia" w:hAnsi="y7tir" w:cs="y7tir"/>
          <w:szCs w:val="20"/>
        </w:rPr>
        <w:t xml:space="preserve"> new individuals, and replacing the others </w:t>
      </w:r>
      <w:r w:rsidR="00672AD2">
        <w:rPr>
          <w:rFonts w:ascii="y7tir" w:eastAsiaTheme="minorEastAsia" w:hAnsi="y7tir" w:cs="y7tir"/>
          <w:szCs w:val="20"/>
        </w:rPr>
        <w:t>with</w:t>
      </w:r>
      <w:r w:rsidRPr="005A097B">
        <w:rPr>
          <w:rFonts w:ascii="y7tir" w:eastAsiaTheme="minorEastAsia" w:hAnsi="y7tir" w:cs="y7tir"/>
          <w:szCs w:val="20"/>
        </w:rPr>
        <w:t xml:space="preserve"> survivor operators.</w:t>
      </w:r>
    </w:p>
    <w:p w14:paraId="4B7A2E42" w14:textId="7DE98EA7" w:rsidR="003A0E67" w:rsidRPr="005A097B" w:rsidRDefault="00565146" w:rsidP="00204E4C">
      <w:pPr>
        <w:widowControl w:val="0"/>
        <w:snapToGrid w:val="0"/>
        <w:spacing w:before="200"/>
        <w:rPr>
          <w:rFonts w:ascii="Times New Roman" w:hAnsi="Times New Roman"/>
          <w:b/>
        </w:rPr>
      </w:pPr>
      <w:r w:rsidRPr="005A097B">
        <w:rPr>
          <w:rFonts w:ascii="Times New Roman" w:hAnsi="Times New Roman" w:hint="eastAsia"/>
          <w:b/>
        </w:rPr>
        <w:t>3.2 The embedded</w:t>
      </w:r>
      <w:r w:rsidR="00162CEE" w:rsidRPr="005A097B">
        <w:rPr>
          <w:rFonts w:ascii="Times New Roman" w:hAnsi="Times New Roman"/>
          <w:b/>
        </w:rPr>
        <w:t xml:space="preserve"> greedy heuristic</w:t>
      </w:r>
      <w:r w:rsidRPr="005A097B">
        <w:rPr>
          <w:rFonts w:ascii="Times New Roman" w:hAnsi="Times New Roman" w:hint="eastAsia"/>
          <w:b/>
        </w:rPr>
        <w:t xml:space="preserve"> </w:t>
      </w:r>
    </w:p>
    <w:p w14:paraId="1DB9AF92" w14:textId="2469ACBE" w:rsidR="003A0E67" w:rsidRPr="005A097B" w:rsidRDefault="00162CEE" w:rsidP="00204E4C">
      <w:pPr>
        <w:widowControl w:val="0"/>
        <w:snapToGrid w:val="0"/>
        <w:ind w:firstLineChars="150" w:firstLine="330"/>
        <w:jc w:val="both"/>
        <w:rPr>
          <w:rFonts w:ascii="AdvPTimes" w:hAnsi="AdvPTimes" w:cs="AdvPTimes"/>
        </w:rPr>
      </w:pPr>
      <w:r w:rsidRPr="005A097B">
        <w:rPr>
          <w:rFonts w:ascii="AdvPTimes" w:hAnsi="AdvPTimes" w:cs="AdvPTimes"/>
        </w:rPr>
        <w:t>For a given route</w:t>
      </w:r>
      <w:r w:rsidR="00A47EC8" w:rsidRPr="005A097B">
        <w:rPr>
          <w:rFonts w:ascii="AdvPTimes" w:hAnsi="AdvPTimes" w:cs="AdvPTimes"/>
        </w:rPr>
        <w:t xml:space="preserve"> generated by the hybrid GA</w:t>
      </w:r>
      <w:r w:rsidR="003A0E67" w:rsidRPr="005A097B">
        <w:rPr>
          <w:rFonts w:ascii="AdvPTimes" w:hAnsi="AdvPTimes" w:cs="AdvPTimes"/>
        </w:rPr>
        <w:t xml:space="preserve">, </w:t>
      </w:r>
      <w:r w:rsidRPr="005A097B">
        <w:rPr>
          <w:rFonts w:ascii="AdvPTimes" w:hAnsi="AdvPTimes" w:cs="AdvPTimes"/>
        </w:rPr>
        <w:t>the embedded method determines</w:t>
      </w:r>
      <w:r w:rsidR="00155AA1" w:rsidRPr="005A097B">
        <w:rPr>
          <w:rFonts w:ascii="AdvPTimes" w:hAnsi="AdvPTimes" w:cs="AdvPTimes"/>
        </w:rP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m:t>
        </m:r>
      </m:oMath>
      <w:r w:rsidR="00155AA1" w:rsidRPr="005A097B">
        <w:rPr>
          <w:rFonts w:ascii="AdvPTimes" w:hAnsi="AdvPTimes" w:cs="AdvPTimes" w:hint="eastAsia"/>
        </w:rPr>
        <w:t>,</w:t>
      </w:r>
      <m:oMath>
        <m:r>
          <w:rPr>
            <w:rFonts w:ascii="Cambria Math" w:hAnsi="Cambria Math" w:cs="AdvPTimes"/>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m,k</m:t>
            </m:r>
          </m:sup>
        </m:sSubSup>
        <m:r>
          <w:rPr>
            <w:rFonts w:ascii="Cambria Math" w:hAnsi="Cambria Math"/>
          </w:rPr>
          <m:t>]</m:t>
        </m:r>
      </m:oMath>
      <w:r w:rsidR="00155AA1" w:rsidRPr="005A097B">
        <w:rPr>
          <w:rFonts w:ascii="AdvPTimes" w:hAnsi="AdvPTimes" w:cs="AdvPTimes"/>
        </w:rPr>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ij</m:t>
            </m:r>
          </m:sub>
          <m:sup>
            <m:r>
              <w:rPr>
                <w:rFonts w:ascii="Cambria Math" w:hAnsi="Cambria Math"/>
              </w:rPr>
              <m:t>m,k</m:t>
            </m:r>
          </m:sup>
        </m:sSubSup>
      </m:oMath>
      <w:r w:rsidR="00155AA1" w:rsidRPr="005A097B">
        <w:rPr>
          <w:rFonts w:ascii="AdvPTimes" w:hAnsi="AdvPTimes" w:cs="AdvPTimes"/>
        </w:rPr>
        <w:t>],</w:t>
      </w:r>
      <w:r w:rsidR="00155AA1" w:rsidRPr="005A097B">
        <w:rPr>
          <w:rFonts w:ascii="AdvPTimes" w:hAnsi="AdvPTimes" w:cs="AdvPTimes" w:hint="eastAsia"/>
        </w:rPr>
        <w:t xml:space="preserve"> </w:t>
      </w:r>
      <w:r w:rsidR="00155AA1" w:rsidRPr="005A097B">
        <w:rPr>
          <w:rFonts w:ascii="AdvPTimes" w:hAnsi="AdvPTimes" w:cs="AdvPTimes"/>
        </w:rPr>
        <w:t xml:space="preserve">and </w:t>
      </w:r>
      <m:oMath>
        <m:r>
          <w:rPr>
            <w:rFonts w:ascii="Cambria Math" w:hAnsi="Cambria Math" w:cs="AdvPTimes"/>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m,k</m:t>
            </m:r>
          </m:sup>
        </m:sSubSup>
        <m:r>
          <w:rPr>
            <w:rFonts w:ascii="Cambria Math" w:hAnsi="Cambria Math"/>
          </w:rPr>
          <m:t>]</m:t>
        </m:r>
      </m:oMath>
      <w:r w:rsidR="00F31B13" w:rsidRPr="005A097B">
        <w:rPr>
          <w:rFonts w:ascii="AdvPTimes" w:hAnsi="AdvPTimes" w:cs="AdvPTimes"/>
        </w:rPr>
        <w:t>, where the last two</w:t>
      </w:r>
      <w:r w:rsidR="008915EB" w:rsidRPr="005A097B">
        <w:rPr>
          <w:rFonts w:ascii="AdvPTimes" w:hAnsi="AdvPTimes" w:cs="AdvPTimes"/>
        </w:rPr>
        <w:t xml:space="preserve"> vectors</w:t>
      </w:r>
      <w:r w:rsidR="00F31B13" w:rsidRPr="005A097B">
        <w:rPr>
          <w:rFonts w:ascii="AdvPTimes" w:hAnsi="AdvPTimes" w:cs="AdvPTimes"/>
        </w:rPr>
        <w:t xml:space="preserve"> are used to determine </w:t>
      </w:r>
      <w:r w:rsidR="00672AD2">
        <w:rPr>
          <w:rFonts w:ascii="AdvPTimes" w:hAnsi="AdvPTimes" w:cs="AdvPTimes"/>
        </w:rPr>
        <w:t>a route’s</w:t>
      </w:r>
      <w:r w:rsidR="00F31B13" w:rsidRPr="005A097B">
        <w:rPr>
          <w:rFonts w:ascii="AdvPTimes" w:hAnsi="AdvPTimes" w:cs="AdvPTimes"/>
        </w:rPr>
        <w:t xml:space="preserve"> fitness </w:t>
      </w:r>
      <w:r w:rsidR="00045E34" w:rsidRPr="005A097B">
        <w:rPr>
          <w:rFonts w:ascii="AdvPTimes" w:hAnsi="AdvPTimes" w:cs="AdvPTimes"/>
        </w:rPr>
        <w:t>value</w:t>
      </w:r>
      <w:r w:rsidR="003A0E67" w:rsidRPr="005A097B">
        <w:rPr>
          <w:rFonts w:ascii="AdvPTimes" w:hAnsi="AdvPTimes" w:cs="AdvPTimes"/>
        </w:rPr>
        <w:t xml:space="preserve">. </w:t>
      </w:r>
      <w:r w:rsidRPr="005A097B">
        <w:rPr>
          <w:rFonts w:ascii="Times New Roman" w:hAnsi="Times New Roman"/>
        </w:rPr>
        <w:t>This method</w:t>
      </w:r>
      <w:r w:rsidR="003A0E67" w:rsidRPr="005A097B">
        <w:rPr>
          <w:rFonts w:ascii="Times New Roman" w:hAnsi="Times New Roman"/>
        </w:rPr>
        <w:t xml:space="preserve"> builds solutions following a local best successor strategy. </w:t>
      </w:r>
      <w:r w:rsidR="00672AD2">
        <w:rPr>
          <w:rFonts w:ascii="Times New Roman" w:hAnsi="Times New Roman"/>
        </w:rPr>
        <w:t>Because</w:t>
      </w:r>
      <w:r w:rsidR="00672AD2" w:rsidRPr="005A097B">
        <w:rPr>
          <w:rFonts w:ascii="Times New Roman" w:hAnsi="Times New Roman"/>
        </w:rPr>
        <w:t xml:space="preserve"> </w:t>
      </w:r>
      <w:r w:rsidR="003A0E67" w:rsidRPr="005A097B">
        <w:rPr>
          <w:rFonts w:ascii="Times New Roman" w:hAnsi="Times New Roman"/>
        </w:rPr>
        <w:t xml:space="preserve">there </w:t>
      </w:r>
      <w:r w:rsidR="00672AD2">
        <w:rPr>
          <w:rFonts w:ascii="Times New Roman" w:hAnsi="Times New Roman"/>
        </w:rPr>
        <w:t>are</w:t>
      </w:r>
      <w:r w:rsidR="003A0E67" w:rsidRPr="005A097B">
        <w:rPr>
          <w:rFonts w:ascii="Times New Roman" w:hAnsi="Times New Roman"/>
        </w:rPr>
        <w:t xml:space="preserve"> no </w:t>
      </w:r>
      <w:r w:rsidR="00951E69" w:rsidRPr="005A097B">
        <w:rPr>
          <w:rFonts w:ascii="Times New Roman" w:hAnsi="Times New Roman"/>
        </w:rPr>
        <w:t>bike</w:t>
      </w:r>
      <w:r w:rsidR="00672AD2">
        <w:rPr>
          <w:rFonts w:ascii="Times New Roman" w:hAnsi="Times New Roman"/>
        </w:rPr>
        <w:t>s</w:t>
      </w:r>
      <w:r w:rsidR="003A0E67" w:rsidRPr="005A097B">
        <w:rPr>
          <w:rFonts w:ascii="Times New Roman" w:hAnsi="Times New Roman"/>
        </w:rPr>
        <w:t xml:space="preserve"> at the depot, </w:t>
      </w:r>
      <m:oMath>
        <m:sSubSup>
          <m:sSubSupPr>
            <m:ctrlPr>
              <w:rPr>
                <w:rFonts w:ascii="Cambria Math" w:hAnsi="Cambria Math"/>
                <w:i/>
              </w:rPr>
            </m:ctrlPr>
          </m:sSubSupPr>
          <m:e>
            <m:r>
              <w:rPr>
                <w:rFonts w:ascii="Cambria Math" w:hAnsi="Cambria Math"/>
              </w:rPr>
              <m:t>l</m:t>
            </m:r>
          </m:e>
          <m:sub>
            <m:r>
              <w:rPr>
                <w:rFonts w:ascii="Cambria Math" w:hAnsi="Cambria Math"/>
              </w:rPr>
              <m:t>0</m:t>
            </m:r>
            <m:sSub>
              <m:sSubPr>
                <m:ctrlPr>
                  <w:rPr>
                    <w:rFonts w:ascii="Cambria Math" w:hAnsi="Cambria Math"/>
                    <w:i/>
                  </w:rPr>
                </m:ctrlPr>
              </m:sSubPr>
              <m:e>
                <m:r>
                  <w:rPr>
                    <w:rFonts w:ascii="Cambria Math" w:hAnsi="Cambria Math"/>
                  </w:rPr>
                  <m:t>i</m:t>
                </m:r>
              </m:e>
              <m:sub>
                <m:r>
                  <w:rPr>
                    <w:rFonts w:ascii="Cambria Math" w:hAnsi="Cambria Math"/>
                  </w:rPr>
                  <m:t>1</m:t>
                </m:r>
              </m:sub>
            </m:sSub>
          </m:sub>
          <m:sup>
            <m:r>
              <w:rPr>
                <w:rFonts w:ascii="Cambria Math" w:hAnsi="Cambria Math"/>
              </w:rPr>
              <m:t>m,k</m:t>
            </m:r>
          </m:sup>
        </m:sSubSup>
        <m:r>
          <w:rPr>
            <w:rFonts w:ascii="Cambria Math" w:hAnsi="Cambria Math"/>
          </w:rPr>
          <m:t xml:space="preserve"> </m:t>
        </m:r>
      </m:oMath>
      <w:r w:rsidR="003A0E67" w:rsidRPr="005A097B">
        <w:rPr>
          <w:rFonts w:ascii="AdvPTimes" w:hAnsi="AdvPTimes" w:cs="AdvPTimes"/>
        </w:rPr>
        <w:t>=</w:t>
      </w:r>
      <w:r w:rsidR="00442D35" w:rsidRPr="005A097B">
        <w:rPr>
          <w:rFonts w:ascii="AdvPTimes" w:hAnsi="AdvPTimes" w:cs="AdvPTimes"/>
        </w:rP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m,k</m:t>
            </m:r>
          </m:sup>
        </m:sSubSup>
      </m:oMath>
      <w:r w:rsidR="00442D35" w:rsidRPr="005A097B">
        <w:rPr>
          <w:rFonts w:ascii="AdvPTimes" w:hAnsi="AdvPTimes" w:cs="AdvPTimes"/>
        </w:rPr>
        <w:t xml:space="preserve"> = 0</w:t>
      </w:r>
      <w:r w:rsidR="003A0E67" w:rsidRPr="005A097B">
        <w:rPr>
          <w:rFonts w:ascii="AdvPTimes" w:hAnsi="AdvPTimes" w:cs="AdvPTimes"/>
        </w:rPr>
        <w:t xml:space="preserve">. </w:t>
      </w:r>
      <w:r w:rsidR="003A0E67" w:rsidRPr="005A097B">
        <w:rPr>
          <w:rFonts w:ascii="Times New Roman" w:hAnsi="Times New Roman"/>
        </w:rPr>
        <w:t xml:space="preserve">Based on this initial condition, the elements of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m:t>
        </m:r>
      </m:oMath>
      <w:r w:rsidR="003A0E67" w:rsidRPr="005A097B">
        <w:rPr>
          <w:rFonts w:ascii="AdvPTimes" w:hAnsi="AdvPTimes" w:cs="AdvPTimes" w:hint="eastAsia"/>
        </w:rPr>
        <w:t>,</w:t>
      </w:r>
      <m:oMath>
        <m:r>
          <w:rPr>
            <w:rFonts w:ascii="Cambria Math" w:hAnsi="Cambria Math" w:cs="AdvPTimes"/>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m,k</m:t>
            </m:r>
          </m:sup>
        </m:sSubSup>
        <m:r>
          <w:rPr>
            <w:rFonts w:ascii="Cambria Math" w:hAnsi="Cambria Math"/>
          </w:rPr>
          <m:t>]</m:t>
        </m:r>
      </m:oMath>
      <w:r w:rsidR="003A0E67" w:rsidRPr="005A097B">
        <w:rPr>
          <w:rFonts w:ascii="AdvPTimes" w:hAnsi="AdvPTimes" w:cs="AdvPTimes"/>
        </w:rPr>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ij</m:t>
            </m:r>
          </m:sub>
          <m:sup>
            <m:r>
              <w:rPr>
                <w:rFonts w:ascii="Cambria Math" w:hAnsi="Cambria Math"/>
              </w:rPr>
              <m:t>m,k</m:t>
            </m:r>
          </m:sup>
        </m:sSubSup>
      </m:oMath>
      <w:r w:rsidR="00530F94" w:rsidRPr="005A097B">
        <w:rPr>
          <w:rFonts w:ascii="AdvPTimes" w:hAnsi="AdvPTimes" w:cs="AdvPTimes"/>
        </w:rPr>
        <w:t>],</w:t>
      </w:r>
      <w:r w:rsidR="00530F94" w:rsidRPr="005A097B">
        <w:rPr>
          <w:rFonts w:ascii="AdvPTimes" w:hAnsi="AdvPTimes" w:cs="AdvPTimes" w:hint="eastAsia"/>
        </w:rPr>
        <w:t xml:space="preserve"> </w:t>
      </w:r>
      <w:r w:rsidR="003A0E67" w:rsidRPr="005A097B">
        <w:rPr>
          <w:rFonts w:ascii="AdvPTimes" w:hAnsi="AdvPTimes" w:cs="AdvPTimes"/>
        </w:rPr>
        <w:t xml:space="preserve">and </w:t>
      </w:r>
      <m:oMath>
        <m:r>
          <w:rPr>
            <w:rFonts w:ascii="Cambria Math" w:hAnsi="Cambria Math" w:cs="AdvPTimes"/>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m,k</m:t>
            </m:r>
          </m:sup>
        </m:sSubSup>
        <m:r>
          <w:rPr>
            <w:rFonts w:ascii="Cambria Math" w:hAnsi="Cambria Math"/>
          </w:rPr>
          <m:t>]</m:t>
        </m:r>
      </m:oMath>
      <w:r w:rsidR="003A0E67" w:rsidRPr="005A097B">
        <w:rPr>
          <w:rFonts w:ascii="AdvPTimes" w:hAnsi="AdvPTimes" w:cs="AdvPTimes"/>
        </w:rPr>
        <w:t xml:space="preserve"> </w:t>
      </w:r>
      <w:r w:rsidR="003A0E67" w:rsidRPr="005A097B">
        <w:rPr>
          <w:rFonts w:ascii="AdvPTimes" w:hAnsi="AdvPTimes" w:cs="AdvPTimes" w:hint="eastAsia"/>
        </w:rPr>
        <w:t xml:space="preserve">are </w:t>
      </w:r>
      <w:r w:rsidR="003A0E67" w:rsidRPr="005A097B">
        <w:rPr>
          <w:rFonts w:ascii="AdvPTimes" w:hAnsi="AdvPTimes" w:cs="AdvPTimes"/>
        </w:rPr>
        <w:t>determined</w:t>
      </w:r>
      <w:r w:rsidR="003A0E67" w:rsidRPr="005A097B">
        <w:rPr>
          <w:rFonts w:ascii="Times New Roman" w:hAnsi="Times New Roman" w:hint="eastAsia"/>
        </w:rPr>
        <w:t xml:space="preserve"> </w:t>
      </w:r>
      <w:r w:rsidR="003A0E67" w:rsidRPr="005A097B">
        <w:rPr>
          <w:rFonts w:ascii="Times New Roman" w:hAnsi="Times New Roman"/>
        </w:rPr>
        <w:t xml:space="preserve">following the visit order of </w:t>
      </w:r>
      <w:r w:rsidR="00672AD2">
        <w:rPr>
          <w:rFonts w:ascii="Times New Roman" w:hAnsi="Times New Roman"/>
        </w:rPr>
        <w:t xml:space="preserve">the </w:t>
      </w:r>
      <w:r w:rsidR="003A0E67" w:rsidRPr="005A097B">
        <w:rPr>
          <w:rFonts w:ascii="Times New Roman" w:hAnsi="Times New Roman"/>
        </w:rPr>
        <w:t>stations</w:t>
      </w:r>
      <w:r w:rsidR="003A0E67" w:rsidRPr="005A097B">
        <w:rPr>
          <w:rFonts w:ascii="Times New Roman" w:hAnsi="Times New Roman" w:hint="eastAsia"/>
        </w:rPr>
        <w:t>.</w:t>
      </w:r>
      <w:r w:rsidR="003A0E67" w:rsidRPr="005A097B">
        <w:rPr>
          <w:rFonts w:ascii="Times New Roman" w:hAnsi="Times New Roman"/>
        </w:rPr>
        <w:t xml:space="preserve"> </w:t>
      </w:r>
      <w:r w:rsidR="007C4A01" w:rsidRPr="005A097B">
        <w:rPr>
          <w:rFonts w:ascii="Times New Roman" w:hAnsi="Times New Roman"/>
        </w:rPr>
        <w:t>T</w:t>
      </w:r>
      <w:r w:rsidR="003A0E67" w:rsidRPr="005A097B">
        <w:rPr>
          <w:rFonts w:ascii="Times New Roman" w:hAnsi="Times New Roman"/>
        </w:rPr>
        <w:t xml:space="preserve">he overall procedure </w:t>
      </w:r>
      <w:r w:rsidR="005361B5" w:rsidRPr="005A097B">
        <w:rPr>
          <w:rFonts w:ascii="Times New Roman" w:hAnsi="Times New Roman"/>
        </w:rPr>
        <w:t>is</w:t>
      </w:r>
      <w:r w:rsidR="003A0E67" w:rsidRPr="005A097B">
        <w:rPr>
          <w:rFonts w:ascii="Times New Roman" w:hAnsi="Times New Roman"/>
        </w:rPr>
        <w:t xml:space="preserve"> depicted as follows.</w:t>
      </w:r>
      <w:r w:rsidR="003A0E67" w:rsidRPr="005A097B">
        <w:rPr>
          <w:rFonts w:ascii="AdvPTimes" w:hAnsi="AdvPTimes" w:cs="AdvPTimes"/>
        </w:rPr>
        <w:t xml:space="preserve"> </w:t>
      </w:r>
    </w:p>
    <w:p w14:paraId="77913C1E" w14:textId="0514B2FE" w:rsidR="003A0E67" w:rsidRPr="005A097B" w:rsidRDefault="003A0E67" w:rsidP="00204E4C">
      <w:pPr>
        <w:widowControl w:val="0"/>
        <w:snapToGrid w:val="0"/>
        <w:ind w:firstLineChars="200" w:firstLine="440"/>
        <w:jc w:val="both"/>
        <w:rPr>
          <w:rFonts w:ascii="AdvPTimes" w:hAnsi="AdvPTimes" w:cs="AdvPTimes"/>
          <w:i/>
        </w:rPr>
      </w:pPr>
      <w:r w:rsidRPr="005A097B">
        <w:rPr>
          <w:rFonts w:ascii="AdvPTimes" w:hAnsi="AdvPTimes" w:cs="AdvPTimes"/>
        </w:rPr>
        <w:t xml:space="preserve">Step 0: Set </w:t>
      </w:r>
      <m:oMath>
        <m:sSubSup>
          <m:sSubSupPr>
            <m:ctrlPr>
              <w:rPr>
                <w:rFonts w:ascii="Cambria Math" w:hAnsi="Cambria Math"/>
                <w:i/>
              </w:rPr>
            </m:ctrlPr>
          </m:sSubSupPr>
          <m:e>
            <m:r>
              <w:rPr>
                <w:rFonts w:ascii="Cambria Math" w:hAnsi="Cambria Math"/>
              </w:rPr>
              <m:t>l</m:t>
            </m:r>
          </m:e>
          <m:sub>
            <m:r>
              <w:rPr>
                <w:rFonts w:ascii="Cambria Math" w:hAnsi="Cambria Math"/>
              </w:rPr>
              <m:t>0</m:t>
            </m:r>
            <m:sSub>
              <m:sSubPr>
                <m:ctrlPr>
                  <w:rPr>
                    <w:rFonts w:ascii="Cambria Math" w:hAnsi="Cambria Math"/>
                    <w:i/>
                  </w:rPr>
                </m:ctrlPr>
              </m:sSubPr>
              <m:e>
                <m:r>
                  <w:rPr>
                    <w:rFonts w:ascii="Cambria Math" w:hAnsi="Cambria Math"/>
                  </w:rPr>
                  <m:t>i</m:t>
                </m:r>
              </m:e>
              <m:sub>
                <m:r>
                  <w:rPr>
                    <w:rFonts w:ascii="Cambria Math" w:hAnsi="Cambria Math"/>
                  </w:rPr>
                  <m:t>1</m:t>
                </m:r>
              </m:sub>
            </m:sSub>
          </m:sub>
          <m:sup>
            <m:r>
              <w:rPr>
                <w:rFonts w:ascii="Cambria Math" w:hAnsi="Cambria Math"/>
              </w:rPr>
              <m:t>m,k</m:t>
            </m:r>
          </m:sup>
        </m:sSubSup>
        <m:r>
          <w:rPr>
            <w:rFonts w:ascii="Cambria Math" w:hAnsi="Cambria Math"/>
          </w:rPr>
          <m:t xml:space="preserve"> </m:t>
        </m:r>
      </m:oMath>
      <w:r w:rsidRPr="005A097B">
        <w:rPr>
          <w:rFonts w:ascii="AdvPTimes" w:hAnsi="AdvPTimes" w:cs="AdvPTimes"/>
        </w:rP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m,k</m:t>
            </m:r>
          </m:sup>
        </m:sSubSup>
      </m:oMath>
      <w:r w:rsidRPr="005A097B">
        <w:rPr>
          <w:rFonts w:ascii="AdvPTimes" w:hAnsi="AdvPTimes" w:cs="AdvPTimes"/>
        </w:rPr>
        <w:t xml:space="preserve"> = 0</w:t>
      </w:r>
      <m:oMath>
        <m:r>
          <w:rPr>
            <w:rFonts w:ascii="Cambria Math" w:hAnsi="Cambria Math"/>
          </w:rPr>
          <m:t>, ∀m,k∈K</m:t>
        </m:r>
      </m:oMath>
      <w:r w:rsidRPr="005A097B">
        <w:rPr>
          <w:rFonts w:ascii="AdvPTimes" w:hAnsi="AdvPTimes" w:cs="AdvPTimes"/>
        </w:rPr>
        <w:t xml:space="preserve">; </w:t>
      </w:r>
      <m:oMath>
        <m:r>
          <w:rPr>
            <w:rFonts w:ascii="Cambria Math" w:hAnsi="Cambria Math" w:cs="AdvPTimes"/>
          </w:rPr>
          <m:t>h = 1.</m:t>
        </m:r>
      </m:oMath>
    </w:p>
    <w:p w14:paraId="19BC4110" w14:textId="41EDCF18" w:rsidR="003A0E67" w:rsidRPr="005A097B" w:rsidRDefault="003A0E67" w:rsidP="00204E4C">
      <w:pPr>
        <w:widowControl w:val="0"/>
        <w:snapToGrid w:val="0"/>
        <w:ind w:firstLineChars="200" w:firstLine="440"/>
        <w:jc w:val="both"/>
        <w:rPr>
          <w:rFonts w:ascii="AdvPTimes" w:hAnsi="AdvPTimes" w:cs="AdvPTimes"/>
        </w:rPr>
      </w:pPr>
      <w:r w:rsidRPr="005A097B">
        <w:rPr>
          <w:rFonts w:ascii="AdvPTimes" w:hAnsi="AdvPTimes" w:cs="AdvPTimes"/>
        </w:rPr>
        <w:t xml:space="preserve">Step 1: Determine </w:t>
      </w:r>
      <m:oMath>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k</m:t>
            </m:r>
          </m:sup>
        </m:sSubSup>
        <m:r>
          <w:rPr>
            <w:rFonts w:ascii="Cambria Math" w:hAnsi="Cambria Math"/>
          </w:rPr>
          <m:t>, ∀k∈K</m:t>
        </m:r>
      </m:oMath>
      <w:r w:rsidR="0083737A" w:rsidRPr="005A097B">
        <w:rPr>
          <w:rFonts w:ascii="AdvPTimes" w:hAnsi="AdvPTimes" w:cs="AdvPTimes"/>
        </w:rPr>
        <w:t>.</w:t>
      </w:r>
    </w:p>
    <w:p w14:paraId="6618C785" w14:textId="4EDC5427" w:rsidR="003A0E67" w:rsidRPr="005A097B" w:rsidRDefault="003A0E67" w:rsidP="00204E4C">
      <w:pPr>
        <w:widowControl w:val="0"/>
        <w:snapToGrid w:val="0"/>
        <w:ind w:firstLineChars="200" w:firstLine="440"/>
        <w:jc w:val="both"/>
        <w:rPr>
          <w:rFonts w:ascii="AdvPTimes" w:hAnsi="AdvPTimes" w:cs="AdvPTimes"/>
        </w:rPr>
      </w:pPr>
      <w:r w:rsidRPr="005A097B">
        <w:rPr>
          <w:rFonts w:ascii="AdvPTimes" w:hAnsi="AdvPTimes" w:cs="AdvPTimes"/>
        </w:rPr>
        <w:t xml:space="preserve">Step 2: Determine </w:t>
      </w:r>
      <m:oMath>
        <m:sSubSup>
          <m:sSubSupPr>
            <m:ctrlPr>
              <w:rPr>
                <w:rFonts w:ascii="Cambria Math" w:hAnsi="Cambria Math"/>
                <w:i/>
              </w:rPr>
            </m:ctrlPr>
          </m:sSubSupPr>
          <m:e>
            <m:r>
              <w:rPr>
                <w:rFonts w:ascii="Cambria Math" w:hAnsi="Cambria Math" w:hint="eastAsia"/>
              </w:rPr>
              <m:t>y</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hint="eastAsia"/>
              </w:rPr>
              <m:t>m,k</m:t>
            </m:r>
          </m:sup>
        </m:sSubSup>
        <m:r>
          <w:rPr>
            <w:rFonts w:ascii="Cambria Math" w:hAnsi="Cambria Math"/>
          </w:rPr>
          <m:t>, ∀m,k∈K</m:t>
        </m:r>
      </m:oMath>
      <w:r w:rsidR="00EB4C01" w:rsidRPr="005A097B">
        <w:rPr>
          <w:rFonts w:ascii="AdvPTimes" w:hAnsi="AdvPTimes" w:cs="AdvPTimes"/>
        </w:rPr>
        <w:t>.</w:t>
      </w:r>
    </w:p>
    <w:p w14:paraId="5FAB28CF" w14:textId="507B0D8A" w:rsidR="003A0E67" w:rsidRPr="005A097B" w:rsidRDefault="003A0E67" w:rsidP="00204E4C">
      <w:pPr>
        <w:widowControl w:val="0"/>
        <w:snapToGrid w:val="0"/>
        <w:ind w:firstLineChars="200" w:firstLine="440"/>
        <w:jc w:val="both"/>
        <w:rPr>
          <w:rFonts w:ascii="AdvPTimes" w:hAnsi="AdvPTimes" w:cs="AdvPTimes"/>
        </w:rPr>
      </w:pPr>
      <w:r w:rsidRPr="005A097B">
        <w:rPr>
          <w:rFonts w:ascii="AdvPTimes" w:hAnsi="AdvPTimes" w:cs="AdvPTimes"/>
        </w:rPr>
        <w:t xml:space="preserve">Step 3: Determine </w:t>
      </w:r>
      <m:oMath>
        <m:sSubSup>
          <m:sSubSupPr>
            <m:ctrlPr>
              <w:rPr>
                <w:rFonts w:ascii="Cambria Math" w:hAnsi="Cambria Math"/>
                <w:i/>
              </w:rPr>
            </m:ctrlPr>
          </m:sSubSupPr>
          <m:e>
            <m:r>
              <w:rPr>
                <w:rFonts w:ascii="Cambria Math" w:hAnsi="Cambria Math" w:hint="eastAsia"/>
              </w:rPr>
              <m:t>l</m:t>
            </m:r>
          </m:e>
          <m:sub>
            <m:sSub>
              <m:sSubPr>
                <m:ctrlPr>
                  <w:rPr>
                    <w:rFonts w:ascii="Cambria Math" w:hAnsi="Cambria Math"/>
                    <w:i/>
                  </w:rPr>
                </m:ctrlPr>
              </m:sSubPr>
              <m:e>
                <m:r>
                  <w:rPr>
                    <w:rFonts w:ascii="Cambria Math" w:hAnsi="Cambria Math"/>
                  </w:rPr>
                  <m:t>i</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m:t>
                </m:r>
              </m:sub>
            </m:sSub>
          </m:sub>
          <m:sup>
            <m:r>
              <w:rPr>
                <w:rFonts w:ascii="Cambria Math" w:hAnsi="Cambria Math" w:hint="eastAsia"/>
              </w:rPr>
              <m:t>m,k</m:t>
            </m:r>
          </m:sup>
        </m:sSubSup>
        <m:r>
          <w:rPr>
            <w:rFonts w:ascii="Cambria Math" w:hAnsi="Cambria Math"/>
          </w:rPr>
          <m:t>, ∀m,k∈K</m:t>
        </m:r>
      </m:oMath>
      <w:r w:rsidR="0083737A" w:rsidRPr="005A097B">
        <w:rPr>
          <w:rFonts w:ascii="AdvPTimes" w:hAnsi="AdvPTimes" w:cs="AdvPTimes"/>
        </w:rPr>
        <w:t>.</w:t>
      </w:r>
    </w:p>
    <w:p w14:paraId="444971D4" w14:textId="1BC35641" w:rsidR="003A0E67" w:rsidRPr="005A097B" w:rsidRDefault="003A0E67" w:rsidP="00204E4C">
      <w:pPr>
        <w:widowControl w:val="0"/>
        <w:snapToGrid w:val="0"/>
        <w:ind w:firstLineChars="200" w:firstLine="440"/>
        <w:jc w:val="both"/>
        <w:rPr>
          <w:rFonts w:ascii="AdvPTimes" w:hAnsi="AdvPTimes" w:cs="AdvPTimes"/>
        </w:rPr>
      </w:pPr>
      <w:r w:rsidRPr="005A097B">
        <w:rPr>
          <w:rFonts w:ascii="AdvPTimes" w:hAnsi="AdvPTimes" w:cs="AdvPTimes"/>
        </w:rPr>
        <w:t xml:space="preserve">Step 4: Determine </w:t>
      </w:r>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m,k</m:t>
            </m:r>
          </m:sup>
        </m:sSubSup>
        <m:r>
          <w:rPr>
            <w:rFonts w:ascii="Cambria Math" w:hAnsi="Cambria Math"/>
          </w:rPr>
          <m:t>, ∀m,k∈K.</m:t>
        </m:r>
      </m:oMath>
    </w:p>
    <w:p w14:paraId="50A0A9AE" w14:textId="77777777" w:rsidR="003A0E67" w:rsidRPr="005A097B" w:rsidRDefault="003A0E67" w:rsidP="00204E4C">
      <w:pPr>
        <w:widowControl w:val="0"/>
        <w:snapToGrid w:val="0"/>
        <w:ind w:firstLineChars="200" w:firstLine="440"/>
        <w:jc w:val="both"/>
        <w:rPr>
          <w:rFonts w:ascii="AdvPTimes" w:hAnsi="AdvPTimes" w:cs="AdvPTimes"/>
        </w:rPr>
      </w:pPr>
      <w:r w:rsidRPr="005A097B">
        <w:rPr>
          <w:rFonts w:ascii="AdvPTimes" w:hAnsi="AdvPTimes" w:cs="AdvPTimes"/>
        </w:rPr>
        <w:t xml:space="preserve">Step 5: If </w:t>
      </w:r>
      <m:oMath>
        <m:r>
          <w:rPr>
            <w:rFonts w:ascii="Cambria Math" w:hAnsi="Cambria Math" w:cs="AdvPTimes"/>
          </w:rPr>
          <m:t>h = L</m:t>
        </m:r>
      </m:oMath>
      <w:r w:rsidRPr="005A097B">
        <w:rPr>
          <w:rFonts w:ascii="AdvPTimes" w:hAnsi="AdvPTimes" w:cs="AdvPTimes"/>
        </w:rPr>
        <w:t xml:space="preserve">, stop. Otherwise, set </w:t>
      </w:r>
      <m:oMath>
        <m:r>
          <w:rPr>
            <w:rFonts w:ascii="Cambria Math" w:hAnsi="Cambria Math" w:cs="AdvPTimes"/>
          </w:rPr>
          <m:t xml:space="preserve">h = h + </m:t>
        </m:r>
        <m:r>
          <w:rPr>
            <w:rFonts w:ascii="Cambria Math" w:hAnsi="Cambria Math" w:cs="AdvPTimes"/>
          </w:rPr>
          <m:t>1</m:t>
        </m:r>
      </m:oMath>
      <w:r w:rsidRPr="005A097B">
        <w:rPr>
          <w:rFonts w:ascii="AdvPTimes" w:hAnsi="AdvPTimes" w:cs="AdvPTimes"/>
        </w:rPr>
        <w:t>; Go to Step 1.</w:t>
      </w:r>
    </w:p>
    <w:p w14:paraId="3E9A65FB" w14:textId="06237612" w:rsidR="003A0E67" w:rsidRPr="005A097B" w:rsidRDefault="003A0E67" w:rsidP="00204E4C">
      <w:pPr>
        <w:widowControl w:val="0"/>
        <w:snapToGrid w:val="0"/>
        <w:ind w:firstLineChars="200" w:firstLine="440"/>
        <w:jc w:val="both"/>
        <w:rPr>
          <w:rFonts w:ascii="AdvPTimes" w:hAnsi="AdvPTimes" w:cs="AdvPTimes"/>
        </w:rPr>
      </w:pPr>
      <w:r w:rsidRPr="005A097B">
        <w:rPr>
          <w:rFonts w:ascii="AdvPTimes" w:hAnsi="AdvPTimes" w:cs="AdvPTimes"/>
        </w:rPr>
        <w:lastRenderedPageBreak/>
        <w:t>The following subsections depict Steps 1</w:t>
      </w:r>
      <w:r w:rsidR="00672AD2">
        <w:rPr>
          <w:rFonts w:ascii="AdvPTimes" w:hAnsi="AdvPTimes" w:cs="AdvPTimes"/>
        </w:rPr>
        <w:t xml:space="preserve"> through</w:t>
      </w:r>
      <w:r w:rsidRPr="005A097B">
        <w:rPr>
          <w:rFonts w:ascii="AdvPTimes" w:hAnsi="AdvPTimes" w:cs="AdvPTimes"/>
        </w:rPr>
        <w:t xml:space="preserve"> 4 in details.</w:t>
      </w:r>
    </w:p>
    <w:p w14:paraId="51F6E37F" w14:textId="77777777" w:rsidR="00D11169" w:rsidRPr="005A097B" w:rsidRDefault="00D11169" w:rsidP="00204E4C">
      <w:pPr>
        <w:widowControl w:val="0"/>
        <w:snapToGrid w:val="0"/>
        <w:rPr>
          <w:rFonts w:ascii="AdvPTimes" w:hAnsi="AdvPTimes" w:cs="AdvPTimes"/>
          <w:b/>
        </w:rPr>
      </w:pPr>
    </w:p>
    <w:p w14:paraId="44472BFE" w14:textId="4A373AFA" w:rsidR="003A0E67" w:rsidRPr="005A097B" w:rsidRDefault="003A0E67" w:rsidP="00204E4C">
      <w:pPr>
        <w:widowControl w:val="0"/>
        <w:snapToGrid w:val="0"/>
        <w:rPr>
          <w:rFonts w:ascii="AdvPTimes" w:hAnsi="AdvPTimes" w:cs="AdvPTimes"/>
          <w:b/>
        </w:rPr>
      </w:pPr>
      <w:r w:rsidRPr="005A097B">
        <w:rPr>
          <w:rFonts w:ascii="AdvPTimes" w:hAnsi="AdvPTimes" w:cs="AdvPTimes"/>
          <w:b/>
        </w:rPr>
        <w:t xml:space="preserve">3.2.1 Step 1: Determine </w:t>
      </w:r>
      <m:oMath>
        <m:sSubSup>
          <m:sSubSupPr>
            <m:ctrlPr>
              <w:rPr>
                <w:rFonts w:ascii="Cambria Math" w:hAnsi="Cambria Math"/>
                <w:b/>
                <w:i/>
              </w:rPr>
            </m:ctrlPr>
          </m:sSubSupPr>
          <m:e>
            <m:r>
              <m:rPr>
                <m:sty m:val="bi"/>
              </m:rPr>
              <w:rPr>
                <w:rFonts w:ascii="Cambria Math" w:hAnsi="Cambria Math"/>
              </w:rPr>
              <m:t>y</m:t>
            </m:r>
          </m:e>
          <m:sub>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h</m:t>
                </m:r>
              </m:sub>
            </m:sSub>
          </m:sub>
          <m:sup>
            <m:r>
              <m:rPr>
                <m:sty m:val="bi"/>
              </m:rPr>
              <w:rPr>
                <w:rFonts w:ascii="Cambria Math" w:hAnsi="Cambria Math"/>
              </w:rPr>
              <m:t>k</m:t>
            </m:r>
          </m:sup>
        </m:sSubSup>
        <m:r>
          <m:rPr>
            <m:sty m:val="bi"/>
          </m:rPr>
          <w:rPr>
            <w:rFonts w:ascii="Cambria Math" w:hAnsi="Cambria Math"/>
          </w:rPr>
          <m:t>, ∀k∈K</m:t>
        </m:r>
      </m:oMath>
    </w:p>
    <w:p w14:paraId="796F98FE" w14:textId="185191C2" w:rsidR="003A0E67" w:rsidRPr="005A097B" w:rsidRDefault="003A0E67" w:rsidP="00204E4C">
      <w:pPr>
        <w:widowControl w:val="0"/>
        <w:snapToGrid w:val="0"/>
        <w:ind w:firstLineChars="200" w:firstLine="440"/>
        <w:rPr>
          <w:rFonts w:ascii="AdvPTimes" w:hAnsi="AdvPTimes" w:cs="AdvPTimes"/>
        </w:rPr>
      </w:pPr>
      <w:r w:rsidRPr="005A097B">
        <w:rPr>
          <w:rFonts w:ascii="AdvPTimes" w:hAnsi="AdvPTimes" w:cs="AdvPTimes"/>
        </w:rPr>
        <w:t xml:space="preserve">If </w:t>
      </w:r>
      <m:oMath>
        <m:r>
          <w:rPr>
            <w:rFonts w:ascii="Cambria Math" w:hAnsi="Cambria Math" w:cs="AdvPTimes"/>
          </w:rPr>
          <m:t xml:space="preserve">1 </m:t>
        </m:r>
        <m:r>
          <w:rPr>
            <w:rFonts w:ascii="Cambria Math" w:hAnsi="Cambria Math" w:cs="AdvPTimes" w:hint="eastAsia"/>
          </w:rPr>
          <m:t>≤</m:t>
        </m:r>
        <m:r>
          <w:rPr>
            <w:rFonts w:ascii="Cambria Math" w:hAnsi="Cambria Math" w:cs="AdvPTimes"/>
          </w:rPr>
          <m:t xml:space="preserve"> </m:t>
        </m:r>
        <m:r>
          <w:rPr>
            <w:rFonts w:ascii="Cambria Math" w:hAnsi="Cambria Math" w:cs="MS Mincho"/>
          </w:rPr>
          <m:t>h</m:t>
        </m:r>
        <m:r>
          <w:rPr>
            <w:rFonts w:ascii="Cambria Math" w:hAnsi="Cambria Math" w:cs="AdvPTimes"/>
          </w:rPr>
          <m:t xml:space="preserve"> &lt; </m:t>
        </m:r>
        <m:r>
          <w:rPr>
            <w:rFonts w:ascii="Cambria Math" w:hAnsi="Cambria Math" w:cs="Cambria Math"/>
          </w:rPr>
          <m:t>L</m:t>
        </m:r>
      </m:oMath>
      <w:r w:rsidRPr="005A097B">
        <w:rPr>
          <w:rFonts w:ascii="AdvPTimes" w:hAnsi="AdvPTimes" w:cs="AdvPTimes"/>
        </w:rPr>
        <w:t xml:space="preserve">, </w:t>
      </w:r>
      <w:r w:rsidR="00CF68BF" w:rsidRPr="005A097B">
        <w:rPr>
          <w:rFonts w:ascii="AdvPTimes" w:hAnsi="AdvPTimes" w:cs="AdvPTimes"/>
        </w:rPr>
        <w:t>then</w:t>
      </w:r>
      <w:r w:rsidR="002B72F4" w:rsidRPr="005A097B">
        <w:rPr>
          <w:rFonts w:ascii="AdvPTimes" w:hAnsi="AdvPTimes" w:cs="AdvPTimes"/>
        </w:rPr>
        <w:t xml:space="preserve"> at </w:t>
      </w:r>
      <m:oMath>
        <m:sSub>
          <m:sSubPr>
            <m:ctrlPr>
              <w:rPr>
                <w:rFonts w:ascii="Cambria Math" w:hAnsi="Cambria Math"/>
                <w:i/>
              </w:rPr>
            </m:ctrlPr>
          </m:sSubPr>
          <m:e>
            <m:r>
              <w:rPr>
                <w:rFonts w:ascii="Cambria Math" w:hAnsi="Cambria Math"/>
              </w:rPr>
              <m:t>i</m:t>
            </m:r>
          </m:e>
          <m:sub>
            <m:r>
              <w:rPr>
                <w:rFonts w:ascii="Cambria Math" w:hAnsi="Cambria Math"/>
              </w:rPr>
              <m:t>h</m:t>
            </m:r>
          </m:sub>
        </m:sSub>
      </m:oMath>
      <w:r w:rsidR="003B3C71" w:rsidRPr="005A097B">
        <w:rPr>
          <w:rFonts w:ascii="AdvPTimes" w:hAnsi="AdvPTimes" w:cs="AdvPTimes"/>
        </w:rPr>
        <w:t>,</w:t>
      </w:r>
      <w:r w:rsidR="002B72F4" w:rsidRPr="005A097B">
        <w:rPr>
          <w:rFonts w:ascii="AdvPTimes" w:hAnsi="AdvPTimes" w:cs="AdvPTimes"/>
        </w:rPr>
        <w:t xml:space="preserve"> </w:t>
      </w:r>
    </w:p>
    <w:p w14:paraId="494D53CA" w14:textId="2CDB42E4" w:rsidR="003A0E67" w:rsidRPr="005A097B" w:rsidRDefault="003A0E67" w:rsidP="00204E4C">
      <w:pPr>
        <w:widowControl w:val="0"/>
        <w:snapToGrid w:val="0"/>
        <w:ind w:firstLineChars="150" w:firstLine="330"/>
        <w:rPr>
          <w:rFonts w:ascii="AdvPTimes" w:hAnsi="AdvPTimes" w:cs="AdvPTimes"/>
        </w:rPr>
      </w:pPr>
      <m:oMath>
        <m:r>
          <w:rPr>
            <w:rFonts w:ascii="Cambria Math" w:hAnsi="Cambria Math"/>
          </w:rPr>
          <m:t xml:space="preserve"> </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k</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m</m:t>
                            </m:r>
                            <m:r>
                              <w:rPr>
                                <w:rFonts w:ascii="Cambria Math" w:hAnsi="Cambria Math" w:hint="eastAsia"/>
                              </w:rPr>
                              <m:t>∈</m:t>
                            </m:r>
                            <m:r>
                              <w:rPr>
                                <w:rFonts w:ascii="Cambria Math" w:hAnsi="Cambria Math" w:hint="eastAsia"/>
                              </w:rPr>
                              <m:t>K</m:t>
                            </m:r>
                          </m:sub>
                          <m:sup/>
                          <m:e>
                            <m:sSubSup>
                              <m:sSubSupPr>
                                <m:ctrlPr>
                                  <w:rPr>
                                    <w:rFonts w:ascii="Cambria Math" w:hAnsi="Cambria Math"/>
                                    <w:i/>
                                  </w:rPr>
                                </m:ctrlPr>
                              </m:sSubSup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h</m:t>
                                    </m:r>
                                    <m:r>
                                      <w:rPr>
                                        <w:rFonts w:ascii="Cambria Math" w:eastAsia="MS Mincho" w:hAnsi="Cambria Math" w:cs="MS Mincho" w:hint="eastAsia"/>
                                      </w:rPr>
                                      <m:t>-</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m,k</m:t>
                                </m:r>
                              </m:sup>
                            </m:sSubSup>
                            <m:r>
                              <w:rPr>
                                <w:rFonts w:ascii="Cambria Math" w:hAnsi="Cambria Math"/>
                              </w:rPr>
                              <m:t xml:space="preserve"> </m:t>
                            </m:r>
                          </m:e>
                        </m:nary>
                      </m:e>
                    </m:d>
                  </m:e>
                </m:func>
                <m:r>
                  <w:rPr>
                    <w:rFonts w:ascii="Cambria Math" w:hAnsi="Cambria Math"/>
                  </w:rPr>
                  <m:t xml:space="preserve">                                    </m:t>
                </m:r>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q</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k</m:t>
                    </m:r>
                  </m:sup>
                </m:sSubSup>
                <m:r>
                  <w:rPr>
                    <w:rFonts w:ascii="Cambria Math" w:hAnsi="Cambria Math"/>
                  </w:rPr>
                  <m:t>≥0, ∀k∈K;</m:t>
                </m:r>
              </m:e>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q</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k</m:t>
                            </m:r>
                          </m:sup>
                        </m:sSubSup>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m</m:t>
                            </m:r>
                            <m:r>
                              <w:rPr>
                                <w:rFonts w:ascii="Cambria Math" w:hAnsi="Cambria Math" w:hint="eastAsia"/>
                              </w:rPr>
                              <m:t>∈</m:t>
                            </m:r>
                            <m:r>
                              <w:rPr>
                                <w:rFonts w:ascii="Cambria Math" w:hAnsi="Cambria Math" w:hint="eastAsia"/>
                              </w:rPr>
                              <m:t>K</m:t>
                            </m:r>
                          </m:sub>
                          <m:sup/>
                          <m:e>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m,k</m:t>
                                </m:r>
                              </m:sup>
                            </m:sSup>
                            <m:sSup>
                              <m:sSupPr>
                                <m:ctrlPr>
                                  <w:rPr>
                                    <w:rFonts w:ascii="Cambria Math" w:hAnsi="Cambria Math"/>
                                    <w:i/>
                                  </w:rPr>
                                </m:ctrlPr>
                              </m:sSupPr>
                              <m:e>
                                <m:r>
                                  <w:rPr>
                                    <w:rFonts w:ascii="Cambria Math" w:hAnsi="Cambria Math"/>
                                  </w:rPr>
                                  <m:t>Q</m:t>
                                </m:r>
                              </m:e>
                              <m:sup>
                                <m:r>
                                  <w:rPr>
                                    <w:rFonts w:ascii="Cambria Math" w:hAnsi="Cambria Math"/>
                                  </w:rPr>
                                  <m:t>m</m:t>
                                </m:r>
                              </m:sup>
                            </m:sSup>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m</m:t>
                            </m:r>
                            <m:r>
                              <w:rPr>
                                <w:rFonts w:ascii="Cambria Math" w:hAnsi="Cambria Math" w:hint="eastAsia"/>
                              </w:rPr>
                              <m:t>∈</m:t>
                            </m:r>
                            <m:r>
                              <w:rPr>
                                <w:rFonts w:ascii="Cambria Math" w:hAnsi="Cambria Math" w:hint="eastAsia"/>
                              </w:rPr>
                              <m:t>K</m:t>
                            </m:r>
                          </m:sub>
                          <m:sup/>
                          <m:e>
                            <m:sSubSup>
                              <m:sSubSupPr>
                                <m:ctrlPr>
                                  <w:rPr>
                                    <w:rFonts w:ascii="Cambria Math" w:hAnsi="Cambria Math"/>
                                    <w:i/>
                                  </w:rPr>
                                </m:ctrlPr>
                              </m:sSubSup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h</m:t>
                                    </m:r>
                                    <m:r>
                                      <w:rPr>
                                        <w:rFonts w:ascii="Cambria Math" w:eastAsia="MS Mincho" w:hAnsi="Cambria Math" w:cs="MS Mincho" w:hint="eastAsia"/>
                                      </w:rPr>
                                      <m:t>-</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m,k</m:t>
                                </m:r>
                              </m:sup>
                            </m:sSubSup>
                            <m:r>
                              <w:rPr>
                                <w:rFonts w:ascii="Cambria Math" w:hAnsi="Cambria Math"/>
                              </w:rPr>
                              <m:t xml:space="preserve"> </m:t>
                            </m:r>
                          </m:e>
                        </m:nary>
                      </m:e>
                    </m:d>
                  </m:e>
                </m:func>
                <m:r>
                  <w:rPr>
                    <w:rFonts w:ascii="Cambria Math" w:hAnsi="Cambria Math"/>
                  </w:rPr>
                  <m:t xml:space="preserve">      </m:t>
                </m:r>
                <m:r>
                  <m:rPr>
                    <m:sty m:val="p"/>
                  </m:rPr>
                  <w:rPr>
                    <w:rFonts w:ascii="Cambria Math" w:hAnsi="Cambria Math"/>
                  </w:rPr>
                  <m:t>if</m:t>
                </m:r>
                <m:r>
                  <w:rPr>
                    <w:rFonts w:ascii="Cambria Math" w:hAnsi="Cambria Math"/>
                  </w:rPr>
                  <m:t xml:space="preserve">  </m:t>
                </m:r>
                <m:sSubSup>
                  <m:sSubSupPr>
                    <m:ctrlPr>
                      <w:rPr>
                        <w:rFonts w:ascii="Cambria Math" w:hAnsi="Cambria Math"/>
                        <w:i/>
                      </w:rPr>
                    </m:ctrlPr>
                  </m:sSubSupPr>
                  <m:e>
                    <m:r>
                      <w:rPr>
                        <w:rFonts w:ascii="Cambria Math" w:hAnsi="Cambria Math"/>
                      </w:rPr>
                      <m:t>q</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k</m:t>
                    </m:r>
                  </m:sup>
                </m:sSubSup>
                <m:r>
                  <w:rPr>
                    <w:rFonts w:ascii="Cambria Math" w:hAnsi="Cambria Math"/>
                  </w:rPr>
                  <m:t>&lt;0, ∀k∈K.</m:t>
                </m:r>
              </m:e>
            </m:eqArr>
          </m:e>
        </m:d>
      </m:oMath>
      <w:r w:rsidRPr="005A097B">
        <w:rPr>
          <w:rFonts w:ascii="AdvPTimes" w:hAnsi="AdvPTimes" w:cs="AdvPTimes"/>
        </w:rPr>
        <w:t xml:space="preserve"> </w:t>
      </w:r>
      <w:r w:rsidR="0084544A" w:rsidRPr="005A097B">
        <w:rPr>
          <w:rFonts w:ascii="AdvPTimes" w:hAnsi="AdvPTimes" w:cs="AdvPTimes"/>
        </w:rPr>
        <w:tab/>
      </w:r>
      <w:r w:rsidRPr="005A097B">
        <w:rPr>
          <w:rFonts w:ascii="AdvPTimes" w:hAnsi="AdvPTimes" w:cs="AdvPTimes" w:hint="eastAsia"/>
        </w:rPr>
        <w:t>(2</w:t>
      </w:r>
      <w:r w:rsidR="006D6D6B" w:rsidRPr="005A097B">
        <w:rPr>
          <w:rFonts w:ascii="AdvPTimes" w:hAnsi="AdvPTimes" w:cs="AdvPTimes"/>
        </w:rPr>
        <w:t>6</w:t>
      </w:r>
      <w:r w:rsidRPr="005A097B">
        <w:rPr>
          <w:rFonts w:ascii="AdvPTimes" w:hAnsi="AdvPTimes" w:cs="AdvPTimes" w:hint="eastAsia"/>
        </w:rPr>
        <w:t>)</w:t>
      </w:r>
    </w:p>
    <w:p w14:paraId="36944E9D" w14:textId="5C268A68" w:rsidR="003A0E67" w:rsidRPr="005A097B" w:rsidRDefault="003A0E67" w:rsidP="00204E4C">
      <w:pPr>
        <w:widowControl w:val="0"/>
        <w:snapToGrid w:val="0"/>
        <w:ind w:firstLineChars="150" w:firstLine="330"/>
        <w:jc w:val="both"/>
        <w:rPr>
          <w:rFonts w:ascii="AdvPTimes" w:hAnsi="AdvPTimes" w:cs="AdvPTimes"/>
        </w:rPr>
      </w:pPr>
      <w:r w:rsidRPr="005A097B">
        <w:rPr>
          <w:rFonts w:ascii="AdvPTimes" w:hAnsi="AdvPTimes" w:cs="AdvPTimes"/>
        </w:rPr>
        <w:t xml:space="preserve">We assume that no bikes are allowed to remain on </w:t>
      </w:r>
      <w:r w:rsidR="00672AD2">
        <w:rPr>
          <w:rFonts w:ascii="AdvPTimes" w:hAnsi="AdvPTimes" w:cs="AdvPTimes"/>
        </w:rPr>
        <w:t>the</w:t>
      </w:r>
      <w:r w:rsidRPr="005A097B">
        <w:rPr>
          <w:rFonts w:ascii="AdvPTimes" w:hAnsi="AdvPTimes" w:cs="AdvPTimes"/>
        </w:rPr>
        <w:t xml:space="preserve"> vehicle when </w:t>
      </w:r>
      <w:r w:rsidR="00672AD2">
        <w:rPr>
          <w:rFonts w:ascii="AdvPTimes" w:hAnsi="AdvPTimes" w:cs="AdvPTimes"/>
        </w:rPr>
        <w:t xml:space="preserve">it </w:t>
      </w:r>
      <w:r w:rsidRPr="005A097B">
        <w:rPr>
          <w:rFonts w:ascii="AdvPTimes" w:hAnsi="AdvPTimes" w:cs="AdvPTimes"/>
        </w:rPr>
        <w:t>return</w:t>
      </w:r>
      <w:r w:rsidR="00672AD2">
        <w:rPr>
          <w:rFonts w:ascii="AdvPTimes" w:hAnsi="AdvPTimes" w:cs="AdvPTimes"/>
        </w:rPr>
        <w:t>s</w:t>
      </w:r>
      <w:r w:rsidRPr="005A097B">
        <w:rPr>
          <w:rFonts w:ascii="AdvPTimes" w:hAnsi="AdvPTimes" w:cs="AdvPTimes"/>
        </w:rPr>
        <w:t xml:space="preserve"> to the depot and </w:t>
      </w:r>
      <w:r w:rsidR="00672AD2">
        <w:rPr>
          <w:rFonts w:ascii="AdvPTimes" w:hAnsi="AdvPTimes" w:cs="AdvPTimes"/>
        </w:rPr>
        <w:t xml:space="preserve">that </w:t>
      </w:r>
      <w:r w:rsidRPr="005A097B">
        <w:rPr>
          <w:rFonts w:ascii="AdvPTimes" w:hAnsi="AdvPTimes" w:cs="AdvPTimes"/>
        </w:rPr>
        <w:t xml:space="preserve">each station is visited </w:t>
      </w:r>
      <w:r w:rsidR="00672AD2">
        <w:rPr>
          <w:rFonts w:ascii="AdvPTimes" w:hAnsi="AdvPTimes" w:cs="AdvPTimes"/>
        </w:rPr>
        <w:t>no more than</w:t>
      </w:r>
      <w:r w:rsidRPr="005A097B">
        <w:rPr>
          <w:rFonts w:ascii="AdvPTimes" w:hAnsi="AdvPTimes" w:cs="AdvPTimes"/>
        </w:rPr>
        <w:t xml:space="preserve"> once. Therefore, at the last station </w:t>
      </w:r>
      <w:r w:rsidRPr="005A097B">
        <w:rPr>
          <w:rFonts w:ascii="AdvPTimes" w:hAnsi="AdvPTimes" w:cs="AdvPTimes" w:hint="eastAsia"/>
        </w:rPr>
        <w:t>(</w:t>
      </w:r>
      <m:oMath>
        <m:r>
          <w:rPr>
            <w:rFonts w:ascii="Cambria Math" w:hAnsi="Cambria Math" w:cs="AdvPTimes"/>
          </w:rPr>
          <m:t>h=L</m:t>
        </m:r>
      </m:oMath>
      <w:r w:rsidRPr="005A097B">
        <w:rPr>
          <w:rFonts w:ascii="AdvPTimes" w:hAnsi="AdvPTimes" w:cs="AdvPTimes" w:hint="eastAsia"/>
        </w:rPr>
        <w:t>)</w:t>
      </w:r>
      <w:r w:rsidRPr="005A097B">
        <w:rPr>
          <w:rFonts w:ascii="AdvPTimes" w:hAnsi="AdvPTimes" w:cs="AdvPTimes"/>
        </w:rPr>
        <w:t xml:space="preserve">, all </w:t>
      </w:r>
      <w:r w:rsidR="00951E69" w:rsidRPr="005A097B">
        <w:rPr>
          <w:rFonts w:ascii="AdvPTimes" w:hAnsi="AdvPTimes" w:cs="AdvPTimes"/>
        </w:rPr>
        <w:t>bike</w:t>
      </w:r>
      <w:r w:rsidRPr="005A097B">
        <w:rPr>
          <w:rFonts w:ascii="AdvPTimes" w:hAnsi="AdvPTimes" w:cs="AdvPTimes"/>
        </w:rPr>
        <w:t xml:space="preserve">s </w:t>
      </w:r>
      <w:r w:rsidR="00CF68BF" w:rsidRPr="005A097B">
        <w:rPr>
          <w:rFonts w:ascii="AdvPTimes" w:hAnsi="AdvPTimes" w:cs="AdvPTimes"/>
        </w:rPr>
        <w:t>on</w:t>
      </w:r>
      <w:r w:rsidRPr="005A097B">
        <w:rPr>
          <w:rFonts w:ascii="AdvPTimes" w:hAnsi="AdvPTimes" w:cs="AdvPTimes"/>
        </w:rPr>
        <w:t xml:space="preserve"> the vehicle should </w:t>
      </w:r>
      <w:r w:rsidR="00306152" w:rsidRPr="005A097B">
        <w:rPr>
          <w:rFonts w:ascii="AdvPTimes" w:hAnsi="AdvPTimes" w:cs="AdvPTimes"/>
        </w:rPr>
        <w:t xml:space="preserve">be </w:t>
      </w:r>
      <w:r w:rsidRPr="005A097B">
        <w:rPr>
          <w:rFonts w:ascii="AdvPTimes" w:hAnsi="AdvPTimes" w:cs="AdvPTimes"/>
        </w:rPr>
        <w:t>unload</w:t>
      </w:r>
      <w:r w:rsidR="00306152" w:rsidRPr="005A097B">
        <w:rPr>
          <w:rFonts w:ascii="AdvPTimes" w:hAnsi="AdvPTimes" w:cs="AdvPTimes"/>
        </w:rPr>
        <w:t>ed</w:t>
      </w:r>
      <w:r w:rsidRPr="005A097B">
        <w:rPr>
          <w:rFonts w:ascii="AdvPTimes" w:hAnsi="AdvPTimes" w:cs="AdvPTimes"/>
        </w:rPr>
        <w:t xml:space="preserve"> </w:t>
      </w:r>
      <w:r w:rsidR="00334A74">
        <w:rPr>
          <w:rFonts w:ascii="AdvPTimes" w:hAnsi="AdvPTimes" w:cs="AdvPTimes"/>
        </w:rPr>
        <w:t>regardless of</w:t>
      </w:r>
      <w:r w:rsidRPr="005A097B">
        <w:rPr>
          <w:rFonts w:ascii="AdvPTimes" w:hAnsi="AdvPTimes" w:cs="AdvPTimes"/>
        </w:rPr>
        <w:t xml:space="preserve"> </w:t>
      </w:r>
      <w:r w:rsidR="0053277F" w:rsidRPr="005A097B">
        <w:rPr>
          <w:rFonts w:ascii="AdvPTimes" w:hAnsi="AdvPTimes" w:cs="AdvPTimes"/>
        </w:rPr>
        <w:t>the station</w:t>
      </w:r>
      <w:r w:rsidR="001A066C" w:rsidRPr="005A097B">
        <w:rPr>
          <w:rFonts w:ascii="AdvPTimes" w:hAnsi="AdvPTimes" w:cs="AdvPTimes"/>
        </w:rPr>
        <w:t xml:space="preserve"> im</w:t>
      </w:r>
      <w:r w:rsidRPr="005A097B">
        <w:rPr>
          <w:rFonts w:ascii="AdvPTimes" w:hAnsi="AdvPTimes" w:cs="AdvPTimes"/>
        </w:rPr>
        <w:t xml:space="preserve">balance. Then, </w:t>
      </w:r>
    </w:p>
    <w:p w14:paraId="7298BBE4" w14:textId="4A9164DB" w:rsidR="003A0E67" w:rsidRPr="005A097B" w:rsidRDefault="003A0E67" w:rsidP="00204E4C">
      <w:pPr>
        <w:widowControl w:val="0"/>
        <w:snapToGrid w:val="0"/>
        <w:ind w:firstLineChars="150" w:firstLine="330"/>
        <w:jc w:val="both"/>
        <w:rPr>
          <w:rFonts w:ascii="AdvPTimes" w:hAnsi="AdvPTimes" w:cs="AdvPTimes"/>
        </w:rPr>
      </w:pPr>
      <w:r w:rsidRPr="005A097B">
        <w:rPr>
          <w:rFonts w:ascii="AdvPTimes" w:hAnsi="AdvPTimes" w:cs="AdvPTimes" w:hint="eastAsia"/>
        </w:rPr>
        <w:t xml:space="preserve">             </w:t>
      </w:r>
      <m:oMath>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i</m:t>
                </m:r>
              </m:e>
              <m:sub>
                <m:r>
                  <w:rPr>
                    <w:rFonts w:ascii="Cambria Math" w:hAnsi="Cambria Math"/>
                  </w:rPr>
                  <m:t>L</m:t>
                </m:r>
              </m:sub>
            </m:sSub>
          </m:sub>
          <m:sup>
            <m:r>
              <w:rPr>
                <w:rFonts w:ascii="Cambria Math" w:hAnsi="Cambria Math"/>
              </w:rPr>
              <m:t>k</m:t>
            </m:r>
          </m:sup>
        </m:sSubSup>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L</m:t>
                        </m:r>
                      </m:sub>
                    </m:sSub>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L</m:t>
                        </m:r>
                      </m:sub>
                    </m:sSub>
                  </m:sub>
                  <m:sup>
                    <m:r>
                      <w:rPr>
                        <w:rFonts w:ascii="Cambria Math" w:hAnsi="Cambria Math"/>
                      </w:rPr>
                      <m:t>k</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m</m:t>
                    </m:r>
                    <m:r>
                      <w:rPr>
                        <w:rFonts w:ascii="Cambria Math" w:hAnsi="Cambria Math" w:hint="eastAsia"/>
                      </w:rPr>
                      <m:t>∈</m:t>
                    </m:r>
                    <m:r>
                      <w:rPr>
                        <w:rFonts w:ascii="Cambria Math" w:hAnsi="Cambria Math" w:hint="eastAsia"/>
                      </w:rPr>
                      <m:t>K</m:t>
                    </m:r>
                  </m:sub>
                  <m:sup/>
                  <m:e>
                    <m:sSubSup>
                      <m:sSubSupPr>
                        <m:ctrlPr>
                          <w:rPr>
                            <w:rFonts w:ascii="Cambria Math" w:hAnsi="Cambria Math"/>
                            <w:i/>
                          </w:rPr>
                        </m:ctrlPr>
                      </m:sSubSup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L</m:t>
                            </m:r>
                            <m:r>
                              <w:rPr>
                                <w:rFonts w:ascii="Cambria Math" w:eastAsia="MS Mincho" w:hAnsi="Cambria Math" w:cs="MS Mincho" w:hint="eastAsia"/>
                              </w:rPr>
                              <m:t>-</m:t>
                            </m:r>
                            <m:r>
                              <w:rPr>
                                <w:rFonts w:ascii="Cambria Math" w:hAnsi="Cambria Math" w:hint="eastAsia"/>
                              </w:rPr>
                              <m:t>1</m:t>
                            </m:r>
                            <m:r>
                              <w:rPr>
                                <w:rFonts w:ascii="Cambria Math" w:hAnsi="Cambria Math"/>
                              </w:rPr>
                              <m:t>,</m:t>
                            </m:r>
                          </m:sub>
                        </m:sSub>
                        <m:sSub>
                          <m:sSubPr>
                            <m:ctrlPr>
                              <w:rPr>
                                <w:rFonts w:ascii="Cambria Math" w:hAnsi="Cambria Math"/>
                                <w:i/>
                              </w:rPr>
                            </m:ctrlPr>
                          </m:sSubPr>
                          <m:e>
                            <m:r>
                              <w:rPr>
                                <w:rFonts w:ascii="Cambria Math" w:hAnsi="Cambria Math"/>
                              </w:rPr>
                              <m:t>i</m:t>
                            </m:r>
                          </m:e>
                          <m:sub>
                            <m:r>
                              <w:rPr>
                                <w:rFonts w:ascii="Cambria Math" w:hAnsi="Cambria Math"/>
                              </w:rPr>
                              <m:t>L</m:t>
                            </m:r>
                          </m:sub>
                        </m:sSub>
                      </m:sub>
                      <m:sup>
                        <m:r>
                          <w:rPr>
                            <w:rFonts w:ascii="Cambria Math" w:hAnsi="Cambria Math"/>
                          </w:rPr>
                          <m:t>m,k</m:t>
                        </m:r>
                      </m:sup>
                    </m:sSubSup>
                    <m:r>
                      <w:rPr>
                        <w:rFonts w:ascii="Cambria Math" w:hAnsi="Cambria Math"/>
                      </w:rPr>
                      <m:t xml:space="preserve"> </m:t>
                    </m:r>
                  </m:e>
                </m:nary>
              </m:e>
            </m:d>
            <m:r>
              <w:rPr>
                <w:rFonts w:ascii="Cambria Math" w:hAnsi="Cambria Math"/>
              </w:rPr>
              <m:t>, ∀k∈K</m:t>
            </m:r>
          </m:e>
        </m:func>
        <m:r>
          <w:rPr>
            <w:rFonts w:ascii="Cambria Math" w:hAnsi="Cambria Math"/>
          </w:rPr>
          <m:t xml:space="preserve">.    </m:t>
        </m:r>
      </m:oMath>
      <w:r w:rsidRPr="005A097B">
        <w:rPr>
          <w:rFonts w:ascii="AdvPTimes" w:hAnsi="AdvPTimes" w:cs="AdvPTimes" w:hint="eastAsia"/>
        </w:rPr>
        <w:tab/>
      </w:r>
      <w:r w:rsidRPr="005A097B">
        <w:rPr>
          <w:rFonts w:ascii="AdvPTimes" w:hAnsi="AdvPTimes" w:cs="AdvPTimes" w:hint="eastAsia"/>
        </w:rPr>
        <w:tab/>
      </w:r>
      <w:r w:rsidRPr="005A097B">
        <w:rPr>
          <w:rFonts w:ascii="AdvPTimes" w:hAnsi="AdvPTimes" w:cs="AdvPTimes"/>
        </w:rPr>
        <w:t xml:space="preserve"> </w:t>
      </w:r>
      <w:r w:rsidRPr="005A097B">
        <w:rPr>
          <w:rFonts w:ascii="AdvPTimes" w:hAnsi="AdvPTimes" w:cs="AdvPTimes"/>
        </w:rPr>
        <w:tab/>
        <w:t xml:space="preserve">   </w:t>
      </w:r>
      <w:r w:rsidR="0084544A" w:rsidRPr="005A097B">
        <w:rPr>
          <w:rFonts w:ascii="AdvPTimes" w:hAnsi="AdvPTimes" w:cs="AdvPTimes"/>
        </w:rPr>
        <w:tab/>
      </w:r>
      <w:r w:rsidR="0084544A" w:rsidRPr="005A097B">
        <w:rPr>
          <w:rFonts w:ascii="AdvPTimes" w:hAnsi="AdvPTimes" w:cs="AdvPTimes"/>
        </w:rPr>
        <w:tab/>
      </w:r>
      <w:r w:rsidRPr="005A097B">
        <w:rPr>
          <w:rFonts w:ascii="AdvPTimes" w:hAnsi="AdvPTimes" w:cs="AdvPTimes" w:hint="eastAsia"/>
        </w:rPr>
        <w:t>(2</w:t>
      </w:r>
      <w:r w:rsidR="006D6D6B" w:rsidRPr="005A097B">
        <w:rPr>
          <w:rFonts w:ascii="AdvPTimes" w:hAnsi="AdvPTimes" w:cs="AdvPTimes"/>
        </w:rPr>
        <w:t>7</w:t>
      </w:r>
      <w:r w:rsidRPr="005A097B">
        <w:rPr>
          <w:rFonts w:ascii="AdvPTimes" w:hAnsi="AdvPTimes" w:cs="AdvPTimes" w:hint="eastAsia"/>
        </w:rPr>
        <w:t>)</w:t>
      </w:r>
    </w:p>
    <w:p w14:paraId="686D1861" w14:textId="4D98925E" w:rsidR="003A0E67" w:rsidRPr="005A097B" w:rsidRDefault="003A0E67" w:rsidP="00204E4C">
      <w:pPr>
        <w:widowControl w:val="0"/>
        <w:snapToGrid w:val="0"/>
        <w:ind w:firstLineChars="150" w:firstLine="330"/>
        <w:jc w:val="both"/>
        <w:rPr>
          <w:rFonts w:ascii="AdvPTimes" w:hAnsi="AdvPTimes" w:cs="AdvPTimes"/>
        </w:rPr>
      </w:pPr>
      <w:r w:rsidRPr="005A097B">
        <w:rPr>
          <w:rFonts w:ascii="AdvPTimes" w:hAnsi="AdvPTimes" w:cs="AdvPTimes"/>
        </w:rPr>
        <w:t xml:space="preserve">Note that if </w:t>
      </w:r>
      <m:oMath>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L</m:t>
                </m:r>
              </m:sub>
            </m:sSub>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L</m:t>
                </m:r>
              </m:sub>
            </m:sSub>
          </m:sub>
          <m:sup>
            <m:r>
              <w:rPr>
                <w:rFonts w:ascii="Cambria Math" w:hAnsi="Cambria Math"/>
              </w:rPr>
              <m:t>k</m:t>
            </m:r>
          </m:sup>
        </m:sSubSup>
        <m:r>
          <m:rPr>
            <m:sty m:val="p"/>
          </m:rPr>
          <w:rPr>
            <w:rFonts w:ascii="Cambria Math" w:hAnsi="Cambria Math" w:cs="AdvPTimes"/>
          </w:rPr>
          <m:t>&lt;</m:t>
        </m:r>
        <m:nary>
          <m:naryPr>
            <m:chr m:val="∑"/>
            <m:limLoc m:val="undOvr"/>
            <m:supHide m:val="1"/>
            <m:ctrlPr>
              <w:rPr>
                <w:rFonts w:ascii="Cambria Math" w:hAnsi="Cambria Math"/>
                <w:i/>
              </w:rPr>
            </m:ctrlPr>
          </m:naryPr>
          <m:sub>
            <m:r>
              <w:rPr>
                <w:rFonts w:ascii="Cambria Math" w:hAnsi="Cambria Math"/>
              </w:rPr>
              <m:t>m</m:t>
            </m:r>
            <m:r>
              <w:rPr>
                <w:rFonts w:ascii="Cambria Math" w:hAnsi="Cambria Math" w:hint="eastAsia"/>
              </w:rPr>
              <m:t>∈</m:t>
            </m:r>
            <m:r>
              <w:rPr>
                <w:rFonts w:ascii="Cambria Math" w:hAnsi="Cambria Math" w:hint="eastAsia"/>
              </w:rPr>
              <m:t>K</m:t>
            </m:r>
          </m:sub>
          <m:sup/>
          <m:e>
            <m:sSubSup>
              <m:sSubSupPr>
                <m:ctrlPr>
                  <w:rPr>
                    <w:rFonts w:ascii="Cambria Math" w:hAnsi="Cambria Math"/>
                    <w:i/>
                  </w:rPr>
                </m:ctrlPr>
              </m:sSubSup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L</m:t>
                    </m:r>
                    <m:r>
                      <w:rPr>
                        <w:rFonts w:ascii="Cambria Math" w:eastAsia="MS Mincho" w:hAnsi="Cambria Math" w:cs="MS Mincho" w:hint="eastAsia"/>
                      </w:rPr>
                      <m:t>-</m:t>
                    </m:r>
                    <m:r>
                      <w:rPr>
                        <w:rFonts w:ascii="Cambria Math" w:hAnsi="Cambria Math" w:hint="eastAsia"/>
                      </w:rPr>
                      <m:t>1</m:t>
                    </m:r>
                    <m:r>
                      <w:rPr>
                        <w:rFonts w:ascii="Cambria Math" w:hAnsi="Cambria Math"/>
                      </w:rPr>
                      <m:t>,</m:t>
                    </m:r>
                  </m:sub>
                </m:sSub>
                <m:sSub>
                  <m:sSubPr>
                    <m:ctrlPr>
                      <w:rPr>
                        <w:rFonts w:ascii="Cambria Math" w:hAnsi="Cambria Math"/>
                        <w:i/>
                      </w:rPr>
                    </m:ctrlPr>
                  </m:sSubPr>
                  <m:e>
                    <m:r>
                      <w:rPr>
                        <w:rFonts w:ascii="Cambria Math" w:hAnsi="Cambria Math"/>
                      </w:rPr>
                      <m:t>i</m:t>
                    </m:r>
                  </m:e>
                  <m:sub>
                    <m:r>
                      <w:rPr>
                        <w:rFonts w:ascii="Cambria Math" w:hAnsi="Cambria Math"/>
                      </w:rPr>
                      <m:t>L</m:t>
                    </m:r>
                  </m:sub>
                </m:sSub>
              </m:sub>
              <m:sup>
                <m:r>
                  <w:rPr>
                    <w:rFonts w:ascii="Cambria Math" w:hAnsi="Cambria Math"/>
                  </w:rPr>
                  <m:t>m,k</m:t>
                </m:r>
              </m:sup>
            </m:sSubSup>
            <m:r>
              <w:rPr>
                <w:rFonts w:ascii="Cambria Math" w:hAnsi="Cambria Math"/>
              </w:rPr>
              <m:t xml:space="preserve"> </m:t>
            </m:r>
          </m:e>
        </m:nary>
      </m:oMath>
      <w:r w:rsidRPr="005A097B">
        <w:rPr>
          <w:rFonts w:ascii="AdvPTimes" w:hAnsi="AdvPTimes" w:cs="AdvPTimes" w:hint="eastAsia"/>
        </w:rPr>
        <w:t xml:space="preserve">, </w:t>
      </w:r>
      <w:r w:rsidR="00777E9B" w:rsidRPr="005A097B">
        <w:rPr>
          <w:rFonts w:ascii="AdvPTimes" w:hAnsi="AdvPTimes" w:cs="AdvPTimes"/>
        </w:rPr>
        <w:t>then some</w:t>
      </w:r>
      <w:r w:rsidRPr="005A097B">
        <w:rPr>
          <w:rFonts w:ascii="AdvPTimes" w:hAnsi="AdvPTimes" w:cs="AdvPTimes" w:hint="eastAsia"/>
        </w:rPr>
        <w:t xml:space="preserve"> </w:t>
      </w:r>
      <w:r w:rsidR="00951E69" w:rsidRPr="005A097B">
        <w:rPr>
          <w:rFonts w:ascii="AdvPTimes" w:hAnsi="AdvPTimes" w:cs="AdvPTimes" w:hint="eastAsia"/>
        </w:rPr>
        <w:t>bike</w:t>
      </w:r>
      <w:r w:rsidR="00777E9B" w:rsidRPr="005A097B">
        <w:rPr>
          <w:rFonts w:ascii="AdvPTimes" w:hAnsi="AdvPTimes" w:cs="AdvPTimes" w:hint="eastAsia"/>
        </w:rPr>
        <w:t xml:space="preserve">s </w:t>
      </w:r>
      <w:r w:rsidR="00777E9B" w:rsidRPr="005A097B">
        <w:rPr>
          <w:rFonts w:ascii="AdvPTimes" w:hAnsi="AdvPTimes" w:cs="AdvPTimes"/>
        </w:rPr>
        <w:t xml:space="preserve">are left </w:t>
      </w:r>
      <w:r w:rsidR="00777E9B" w:rsidRPr="005A097B">
        <w:rPr>
          <w:rFonts w:ascii="AdvPTimes" w:hAnsi="AdvPTimes" w:cs="AdvPTimes" w:hint="eastAsia"/>
        </w:rPr>
        <w:t>on</w:t>
      </w:r>
      <w:r w:rsidRPr="005A097B">
        <w:rPr>
          <w:rFonts w:ascii="AdvPTimes" w:hAnsi="AdvPTimes" w:cs="AdvPTimes" w:hint="eastAsia"/>
        </w:rPr>
        <w:t xml:space="preserve"> the vehicle due to </w:t>
      </w:r>
      <w:r w:rsidR="00672AD2">
        <w:rPr>
          <w:rFonts w:ascii="AdvPTimes" w:hAnsi="AdvPTimes" w:cs="AdvPTimes"/>
        </w:rPr>
        <w:t>a shortage of</w:t>
      </w:r>
      <w:r w:rsidRPr="005A097B">
        <w:rPr>
          <w:rFonts w:ascii="AdvPTimes" w:hAnsi="AdvPTimes" w:cs="AdvPTimes"/>
        </w:rPr>
        <w:t xml:space="preserve"> lockers at the last station of the sequence. In this case, we add a very large penalty </w:t>
      </w:r>
      <m:oMath>
        <m:r>
          <w:rPr>
            <w:rFonts w:ascii="Cambria Math" w:hAnsi="Cambria Math" w:cs="Cambria Math"/>
          </w:rPr>
          <m:t>M</m:t>
        </m:r>
      </m:oMath>
      <w:r w:rsidRPr="005A097B">
        <w:rPr>
          <w:rFonts w:ascii="AdvPTimes" w:hAnsi="AdvPTimes" w:cs="AdvPTimes"/>
        </w:rPr>
        <w:t xml:space="preserve"> to the </w:t>
      </w:r>
      <w:r w:rsidR="003F3126" w:rsidRPr="005A097B">
        <w:rPr>
          <w:rFonts w:ascii="AdvPTimes" w:hAnsi="AdvPTimes" w:cs="AdvPTimes"/>
        </w:rPr>
        <w:t>fitness</w:t>
      </w:r>
      <w:r w:rsidRPr="005A097B">
        <w:rPr>
          <w:rFonts w:ascii="AdvPTimes" w:hAnsi="AdvPTimes" w:cs="AdvPTimes"/>
        </w:rPr>
        <w:t xml:space="preserve"> function to penalize this worst arrangement because the unloading</w:t>
      </w:r>
      <w:r w:rsidR="00777E9B" w:rsidRPr="005A097B">
        <w:rPr>
          <w:rFonts w:ascii="AdvPTimes" w:hAnsi="AdvPTimes" w:cs="AdvPTimes"/>
        </w:rPr>
        <w:t xml:space="preserve"> quantity</w:t>
      </w:r>
      <w:r w:rsidRPr="005A097B">
        <w:rPr>
          <w:rFonts w:ascii="AdvPTimes" w:hAnsi="AdvPTimes" w:cs="AdvPTimes"/>
        </w:rPr>
        <w:t xml:space="preserve"> is infeasible.</w:t>
      </w:r>
    </w:p>
    <w:p w14:paraId="003A2700" w14:textId="77777777" w:rsidR="00D11169" w:rsidRPr="005A097B" w:rsidRDefault="00D11169" w:rsidP="00204E4C">
      <w:pPr>
        <w:widowControl w:val="0"/>
        <w:snapToGrid w:val="0"/>
        <w:rPr>
          <w:rFonts w:ascii="AdvPTimes" w:hAnsi="AdvPTimes" w:cs="AdvPTimes"/>
          <w:b/>
        </w:rPr>
      </w:pPr>
    </w:p>
    <w:p w14:paraId="3C4D3980" w14:textId="43DE6ECC" w:rsidR="003A0E67" w:rsidRPr="005A097B" w:rsidRDefault="003A0E67" w:rsidP="00204E4C">
      <w:pPr>
        <w:widowControl w:val="0"/>
        <w:snapToGrid w:val="0"/>
        <w:rPr>
          <w:rFonts w:ascii="AdvPTimes" w:hAnsi="AdvPTimes" w:cs="AdvPTimes"/>
          <w:b/>
        </w:rPr>
      </w:pPr>
      <w:r w:rsidRPr="005A097B">
        <w:rPr>
          <w:rFonts w:ascii="AdvPTimes" w:hAnsi="AdvPTimes" w:cs="AdvPTimes"/>
          <w:b/>
        </w:rPr>
        <w:t xml:space="preserve">3.2.2 Step 2: Determine </w:t>
      </w:r>
      <m:oMath>
        <m:sSubSup>
          <m:sSubSupPr>
            <m:ctrlPr>
              <w:rPr>
                <w:rFonts w:ascii="Cambria Math" w:hAnsi="Cambria Math"/>
                <w:b/>
                <w:i/>
              </w:rPr>
            </m:ctrlPr>
          </m:sSubSupPr>
          <m:e>
            <m:r>
              <m:rPr>
                <m:sty m:val="bi"/>
              </m:rPr>
              <w:rPr>
                <w:rFonts w:ascii="Cambria Math" w:hAnsi="Cambria Math" w:hint="eastAsia"/>
              </w:rPr>
              <m:t>y</m:t>
            </m:r>
          </m:e>
          <m:sub>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h</m:t>
                </m:r>
              </m:sub>
            </m:sSub>
          </m:sub>
          <m:sup>
            <m:r>
              <m:rPr>
                <m:sty m:val="bi"/>
              </m:rPr>
              <w:rPr>
                <w:rFonts w:ascii="Cambria Math" w:hAnsi="Cambria Math" w:hint="eastAsia"/>
              </w:rPr>
              <m:t>m,k</m:t>
            </m:r>
          </m:sup>
        </m:sSubSup>
        <m:r>
          <m:rPr>
            <m:sty m:val="bi"/>
          </m:rPr>
          <w:rPr>
            <w:rFonts w:ascii="Cambria Math" w:hAnsi="Cambria Math"/>
          </w:rPr>
          <m:t>, ∀m,k∈K</m:t>
        </m:r>
      </m:oMath>
    </w:p>
    <w:p w14:paraId="79A3AB6E" w14:textId="0A257425" w:rsidR="003A0E67" w:rsidRPr="005A097B" w:rsidRDefault="003A0E67" w:rsidP="00204E4C">
      <w:pPr>
        <w:widowControl w:val="0"/>
        <w:snapToGrid w:val="0"/>
        <w:ind w:firstLineChars="150" w:firstLine="330"/>
        <w:jc w:val="both"/>
        <w:rPr>
          <w:rFonts w:ascii="AdvPTimes" w:hAnsi="AdvPTimes" w:cs="AdvPTimes"/>
        </w:rPr>
      </w:pPr>
      <w:r w:rsidRPr="005A097B">
        <w:rPr>
          <w:rFonts w:ascii="AdvPTimes" w:hAnsi="AdvPTimes" w:cs="AdvPTimes"/>
        </w:rPr>
        <w:t xml:space="preserve">We determine </w:t>
      </w:r>
      <m:oMath>
        <m:sSubSup>
          <m:sSubSupPr>
            <m:ctrlPr>
              <w:rPr>
                <w:rFonts w:ascii="Cambria Math" w:hAnsi="Cambria Math"/>
                <w:i/>
              </w:rPr>
            </m:ctrlPr>
          </m:sSubSupPr>
          <m:e>
            <m:r>
              <w:rPr>
                <w:rFonts w:ascii="Cambria Math" w:hAnsi="Cambria Math" w:hint="eastAsia"/>
              </w:rPr>
              <m:t>y</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hint="eastAsia"/>
              </w:rPr>
              <m:t>m,k</m:t>
            </m:r>
          </m:sup>
        </m:sSubSup>
      </m:oMath>
      <w:r w:rsidRPr="005A097B">
        <w:rPr>
          <w:rFonts w:ascii="AdvPTimes" w:hAnsi="AdvPTimes" w:cs="AdvPTimes"/>
        </w:rPr>
        <w:t xml:space="preserve"> </w:t>
      </w:r>
      <m:oMath>
        <m:r>
          <w:rPr>
            <w:rFonts w:ascii="Cambria Math" w:hAnsi="Cambria Math"/>
          </w:rPr>
          <m:t>, ∀m,k∈K</m:t>
        </m:r>
      </m:oMath>
      <w:r w:rsidR="00FB246D" w:rsidRPr="005A097B">
        <w:rPr>
          <w:rFonts w:ascii="AdvPTimes" w:hAnsi="AdvPTimes" w:cs="AdvPTimes"/>
        </w:rPr>
        <w:t xml:space="preserve"> </w:t>
      </w:r>
      <w:r w:rsidRPr="005A097B">
        <w:rPr>
          <w:rFonts w:ascii="AdvPTimes" w:hAnsi="AdvPTimes" w:cs="AdvPTimes"/>
        </w:rPr>
        <w:t xml:space="preserve">from </w:t>
      </w:r>
      <m:oMath>
        <m:sSubSup>
          <m:sSubSupPr>
            <m:ctrlPr>
              <w:rPr>
                <w:rFonts w:ascii="Cambria Math" w:hAnsi="Cambria Math"/>
                <w:i/>
              </w:rPr>
            </m:ctrlPr>
          </m:sSubSupPr>
          <m:e>
            <m:r>
              <w:rPr>
                <w:rFonts w:ascii="Cambria Math" w:hAnsi="Cambria Math" w:hint="eastAsia"/>
              </w:rPr>
              <m:t>y</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hint="eastAsia"/>
              </w:rPr>
              <m:t>k</m:t>
            </m:r>
          </m:sup>
        </m:sSubSup>
        <m:r>
          <w:rPr>
            <w:rFonts w:ascii="Cambria Math" w:hAnsi="Cambria Math"/>
          </w:rPr>
          <m:t>, ∀m,k∈K</m:t>
        </m:r>
      </m:oMath>
      <w:r w:rsidR="00FB246D" w:rsidRPr="005A097B">
        <w:rPr>
          <w:rFonts w:ascii="AdvPTimes" w:hAnsi="AdvPTimes" w:cs="AdvPTimes"/>
        </w:rPr>
        <w:t xml:space="preserve"> </w:t>
      </w:r>
      <w:r w:rsidRPr="005A097B">
        <w:rPr>
          <w:rFonts w:ascii="AdvPTimes" w:hAnsi="AdvPTimes" w:cs="AdvPTimes"/>
        </w:rPr>
        <w:t xml:space="preserve">based on the occupancy penalty saving principle. </w:t>
      </w:r>
      <w:r w:rsidR="00EC3ED0" w:rsidRPr="005A097B">
        <w:rPr>
          <w:rFonts w:ascii="AdvPTimes" w:hAnsi="AdvPTimes" w:cs="AdvPTimes"/>
        </w:rPr>
        <w:t>Any</w:t>
      </w:r>
      <w:r w:rsidRPr="005A097B">
        <w:rPr>
          <w:rFonts w:ascii="AdvPTimes" w:hAnsi="AdvPTimes" w:cs="AdvPTimes"/>
        </w:rPr>
        <w:t xml:space="preserve"> </w:t>
      </w:r>
      <w:r w:rsidR="00951E69" w:rsidRPr="005A097B">
        <w:rPr>
          <w:rFonts w:ascii="AdvPTimes" w:hAnsi="AdvPTimes" w:cs="AdvPTimes"/>
        </w:rPr>
        <w:t>bike</w:t>
      </w:r>
      <w:r w:rsidRPr="005A097B">
        <w:rPr>
          <w:rFonts w:ascii="AdvPTimes" w:hAnsi="AdvPTimes" w:cs="AdvPTimes"/>
        </w:rPr>
        <w:t>s picked up</w:t>
      </w:r>
      <w:r w:rsidR="004A5510" w:rsidRPr="005A097B">
        <w:rPr>
          <w:rFonts w:ascii="AdvPTimes" w:hAnsi="AdvPTimes" w:cs="AdvPTimes"/>
        </w:rPr>
        <w:t xml:space="preserve"> from </w:t>
      </w:r>
      <w:r w:rsidR="00666B03" w:rsidRPr="005A097B">
        <w:rPr>
          <w:rFonts w:ascii="AdvPTimes" w:hAnsi="AdvPTimes" w:cs="AdvPTimes"/>
        </w:rPr>
        <w:t>(</w:t>
      </w:r>
      <w:r w:rsidR="00672AD2">
        <w:rPr>
          <w:rFonts w:ascii="AdvPTimes" w:hAnsi="AdvPTimes" w:cs="AdvPTimes"/>
        </w:rPr>
        <w:t>or</w:t>
      </w:r>
      <w:r w:rsidR="004A5510" w:rsidRPr="005A097B">
        <w:rPr>
          <w:rFonts w:ascii="AdvPTimes" w:hAnsi="AdvPTimes" w:cs="AdvPTimes"/>
        </w:rPr>
        <w:t xml:space="preserve"> delivered to</w:t>
      </w:r>
      <w:r w:rsidR="00666B03" w:rsidRPr="005A097B">
        <w:rPr>
          <w:rFonts w:ascii="AdvPTimes" w:hAnsi="AdvPTimes" w:cs="AdvPTimes"/>
        </w:rPr>
        <w:t>)</w:t>
      </w:r>
      <w:r w:rsidRPr="005A097B">
        <w:rPr>
          <w:rFonts w:ascii="AdvPTimes" w:hAnsi="AdvPTimes" w:cs="AdvPTimes"/>
        </w:rPr>
        <w:t xml:space="preserve"> a station should be placed in</w:t>
      </w:r>
      <w:r w:rsidR="0017343C" w:rsidRPr="005A097B">
        <w:rPr>
          <w:rFonts w:ascii="AdvPTimes" w:hAnsi="AdvPTimes" w:cs="AdvPTimes"/>
        </w:rPr>
        <w:t xml:space="preserve"> </w:t>
      </w:r>
      <w:r w:rsidR="00666B03" w:rsidRPr="005A097B">
        <w:rPr>
          <w:rFonts w:ascii="AdvPTimes" w:hAnsi="AdvPTimes" w:cs="AdvPTimes"/>
        </w:rPr>
        <w:t>(</w:t>
      </w:r>
      <w:r w:rsidR="00672AD2">
        <w:rPr>
          <w:rFonts w:ascii="AdvPTimes" w:hAnsi="AdvPTimes" w:cs="AdvPTimes"/>
        </w:rPr>
        <w:t>or</w:t>
      </w:r>
      <w:r w:rsidR="0017343C" w:rsidRPr="005A097B">
        <w:rPr>
          <w:rFonts w:ascii="AdvPTimes" w:hAnsi="AdvPTimes" w:cs="AdvPTimes"/>
        </w:rPr>
        <w:t xml:space="preserve"> obtained from</w:t>
      </w:r>
      <w:r w:rsidR="00666B03" w:rsidRPr="005A097B">
        <w:rPr>
          <w:rFonts w:ascii="AdvPTimes" w:hAnsi="AdvPTimes" w:cs="AdvPTimes"/>
        </w:rPr>
        <w:t>)</w:t>
      </w:r>
      <w:r w:rsidRPr="005A097B">
        <w:rPr>
          <w:rFonts w:ascii="AdvPTimes" w:hAnsi="AdvPTimes" w:cs="AdvPTimes"/>
        </w:rPr>
        <w:t xml:space="preserve"> the </w:t>
      </w:r>
      <w:r w:rsidR="00672AD2">
        <w:rPr>
          <w:rFonts w:ascii="AdvPTimes" w:hAnsi="AdvPTimes" w:cs="AdvPTimes"/>
        </w:rPr>
        <w:t>compartment</w:t>
      </w:r>
      <w:r w:rsidR="00672AD2" w:rsidRPr="005A097B">
        <w:rPr>
          <w:rFonts w:ascii="AdvPTimes" w:hAnsi="AdvPTimes" w:cs="AdvPTimes"/>
        </w:rPr>
        <w:t xml:space="preserve"> </w:t>
      </w:r>
      <w:r w:rsidRPr="005A097B">
        <w:rPr>
          <w:rFonts w:ascii="AdvPTimes" w:hAnsi="AdvPTimes" w:cs="AdvPTimes"/>
        </w:rPr>
        <w:t xml:space="preserve">with </w:t>
      </w:r>
      <w:r w:rsidR="00672AD2">
        <w:rPr>
          <w:rFonts w:ascii="AdvPTimes" w:hAnsi="AdvPTimes" w:cs="AdvPTimes"/>
        </w:rPr>
        <w:t xml:space="preserve">a </w:t>
      </w:r>
      <w:r w:rsidR="00666B03" w:rsidRPr="005A097B">
        <w:rPr>
          <w:rFonts w:ascii="AdvPTimes" w:hAnsi="AdvPTimes" w:cs="AdvPTimes"/>
        </w:rPr>
        <w:t xml:space="preserve">unit occupancy </w:t>
      </w:r>
      <w:r w:rsidR="001A066C" w:rsidRPr="005A097B">
        <w:rPr>
          <w:rFonts w:ascii="AdvPTimes" w:hAnsi="AdvPTimes" w:cs="AdvPTimes"/>
        </w:rPr>
        <w:t>penalty</w:t>
      </w:r>
      <w:r w:rsidR="00666B03" w:rsidRPr="005A097B">
        <w:rPr>
          <w:rFonts w:ascii="AdvPTimes" w:hAnsi="AdvPTimes" w:cs="AdvPTimes"/>
        </w:rPr>
        <w:t xml:space="preserve"> as small as (</w:t>
      </w:r>
      <w:r w:rsidR="00D42593">
        <w:rPr>
          <w:rFonts w:ascii="AdvPTimes" w:hAnsi="AdvPTimes" w:cs="AdvPTimes"/>
        </w:rPr>
        <w:t>or</w:t>
      </w:r>
      <w:r w:rsidR="00D42593" w:rsidRPr="005A097B">
        <w:rPr>
          <w:rFonts w:ascii="AdvPTimes" w:hAnsi="AdvPTimes" w:cs="AdvPTimes"/>
        </w:rPr>
        <w:t xml:space="preserve"> </w:t>
      </w:r>
      <w:r w:rsidR="00666B03" w:rsidRPr="005A097B">
        <w:rPr>
          <w:rFonts w:ascii="AdvPTimes" w:hAnsi="AdvPTimes" w:cs="AdvPTimes"/>
        </w:rPr>
        <w:t>as large as) possible</w:t>
      </w:r>
      <w:r w:rsidRPr="005A097B">
        <w:rPr>
          <w:rFonts w:ascii="AdvPTimes" w:hAnsi="AdvPTimes" w:cs="AdvPTimes"/>
        </w:rPr>
        <w:t xml:space="preserve">. </w:t>
      </w:r>
      <w:r w:rsidR="00B05B85" w:rsidRPr="005A097B">
        <w:rPr>
          <w:rFonts w:ascii="AdvPTimes" w:hAnsi="AdvPTimes" w:cs="AdvPTimes"/>
        </w:rPr>
        <w:t>To achieve this</w:t>
      </w:r>
      <w:r w:rsidRPr="005A097B">
        <w:rPr>
          <w:rFonts w:ascii="AdvPTimes" w:hAnsi="AdvPTimes" w:cs="AdvPTimes"/>
        </w:rPr>
        <w:t xml:space="preserve">, we </w:t>
      </w:r>
      <w:r w:rsidR="004A5510" w:rsidRPr="005A097B">
        <w:rPr>
          <w:rFonts w:ascii="AdvPTimes" w:hAnsi="AdvPTimes" w:cs="AdvPTimes"/>
        </w:rPr>
        <w:t>define</w:t>
      </w:r>
      <w:r w:rsidRPr="005A097B">
        <w:rPr>
          <w:rFonts w:ascii="AdvPTimes" w:hAnsi="AdvPTimes" w:cs="AdvPTimes"/>
        </w:rPr>
        <w:t xml:space="preserve"> </w:t>
      </w:r>
      <w:r w:rsidR="00E8388F" w:rsidRPr="005A097B">
        <w:rPr>
          <w:rFonts w:ascii="AdvPTimes" w:hAnsi="AdvPTimes" w:cs="AdvPTimes"/>
        </w:rPr>
        <w:t xml:space="preserve">and initialize </w:t>
      </w:r>
      <w:r w:rsidRPr="005A097B">
        <w:rPr>
          <w:rFonts w:ascii="AdvPTimes" w:hAnsi="AdvPTimes" w:cs="AdvPTimes"/>
        </w:rPr>
        <w:t>an occupancy priority value as</w:t>
      </w:r>
      <w:r w:rsidR="00C51A10" w:rsidRPr="005A097B">
        <w:rPr>
          <w:rFonts w:ascii="AdvPTimes" w:hAnsi="AdvPTimes" w:cs="AdvPTimes"/>
        </w:rPr>
        <w:t xml:space="preserve"> follows.</w:t>
      </w:r>
    </w:p>
    <w:p w14:paraId="47810DFA" w14:textId="6F03B6CF" w:rsidR="001A6783" w:rsidRPr="005A097B" w:rsidRDefault="001A6783" w:rsidP="00204E4C">
      <w:pPr>
        <w:widowControl w:val="0"/>
        <w:snapToGrid w:val="0"/>
        <w:ind w:firstLineChars="150" w:firstLine="330"/>
        <w:jc w:val="both"/>
        <w:rPr>
          <w:rFonts w:ascii="Times New Roman" w:hAnsi="Times New Roman"/>
        </w:rPr>
      </w:pPr>
      <w:r w:rsidRPr="005A097B">
        <w:rPr>
          <w:rFonts w:ascii="AdvPTimes" w:hAnsi="AdvPTimes" w:cs="AdvPTimes"/>
        </w:rPr>
        <w:t xml:space="preserve">  </w:t>
      </w:r>
      <m:oMath>
        <m:sSub>
          <m:sSubPr>
            <m:ctrlPr>
              <w:rPr>
                <w:rFonts w:ascii="Cambria Math" w:hAnsi="Cambria Math" w:cs="AdvPTimes"/>
              </w:rPr>
            </m:ctrlPr>
          </m:sSubPr>
          <m:e>
            <m:sSup>
              <m:sSupPr>
                <m:ctrlPr>
                  <w:rPr>
                    <w:rFonts w:ascii="Cambria Math" w:hAnsi="Cambria Math" w:cs="AdvPTimes"/>
                    <w:i/>
                  </w:rPr>
                </m:ctrlPr>
              </m:sSupPr>
              <m:e>
                <m:r>
                  <w:rPr>
                    <w:rFonts w:ascii="Cambria Math" w:hAnsi="Cambria Math" w:cs="AdvPTimes" w:hint="eastAsia"/>
                  </w:rPr>
                  <m:t>opr</m:t>
                </m:r>
              </m:e>
              <m:sup>
                <m:r>
                  <w:rPr>
                    <w:rFonts w:ascii="Cambria Math" w:hAnsi="Cambria Math" w:cs="AdvPTimes" w:hint="eastAsia"/>
                  </w:rPr>
                  <m:t>m,k</m:t>
                </m:r>
              </m:sup>
            </m:sSup>
          </m:e>
          <m:sub>
            <m:r>
              <w:rPr>
                <w:rFonts w:ascii="Cambria Math" w:hAnsi="Cambria Math" w:cs="AdvPTimes" w:hint="eastAsia"/>
              </w:rPr>
              <m:t xml:space="preserve"> </m:t>
            </m:r>
          </m:sub>
        </m:sSub>
        <m:r>
          <w:rPr>
            <w:rFonts w:ascii="Cambria Math" w:hAnsi="Cambria Math" w:cs="AdvPTimes" w:hint="eastAsia"/>
          </w:rPr>
          <m:t xml:space="preserve">= </m:t>
        </m:r>
        <m:sSup>
          <m:sSupPr>
            <m:ctrlPr>
              <w:rPr>
                <w:rFonts w:ascii="Cambria Math" w:hAnsi="Cambria Math"/>
                <w:i/>
              </w:rPr>
            </m:ctrlPr>
          </m:sSupPr>
          <m:e>
            <m:r>
              <w:rPr>
                <w:rFonts w:ascii="Cambria Math" w:hAnsi="Cambria Math" w:hint="eastAsia"/>
              </w:rPr>
              <m:t>1/op</m:t>
            </m:r>
          </m:e>
          <m:sup>
            <m:r>
              <w:rPr>
                <w:rFonts w:ascii="Cambria Math" w:hAnsi="Cambria Math" w:hint="eastAsia"/>
              </w:rPr>
              <m:t>m,k</m:t>
            </m:r>
          </m:sup>
        </m:sSup>
        <m:r>
          <w:rPr>
            <w:rFonts w:ascii="Cambria Math" w:hAnsi="Cambria Math" w:cs="AdvPTimes"/>
          </w:rPr>
          <m:t xml:space="preserve">   ∙  </m:t>
        </m:r>
        <m:sSup>
          <m:sSupPr>
            <m:ctrlPr>
              <w:rPr>
                <w:rFonts w:ascii="Cambria Math" w:hAnsi="Cambria Math" w:cs="AdvPTimes"/>
                <w:i/>
              </w:rPr>
            </m:ctrlPr>
          </m:sSupPr>
          <m:e>
            <m:r>
              <w:rPr>
                <w:rFonts w:ascii="Cambria Math" w:hAnsi="Cambria Math" w:cs="AdvPTimes" w:hint="eastAsia"/>
              </w:rPr>
              <m:t>f</m:t>
            </m:r>
          </m:e>
          <m:sup>
            <m:r>
              <w:rPr>
                <w:rFonts w:ascii="Cambria Math" w:hAnsi="Cambria Math" w:cs="AdvPTimes" w:hint="eastAsia"/>
              </w:rPr>
              <m:t>m</m:t>
            </m:r>
            <m:r>
              <w:rPr>
                <w:rFonts w:ascii="Cambria Math" w:hAnsi="Cambria Math" w:cs="AdvPTimes"/>
              </w:rPr>
              <m:t>,</m:t>
            </m:r>
            <m:r>
              <w:rPr>
                <w:rFonts w:ascii="Cambria Math" w:hAnsi="Cambria Math" w:cs="AdvPTimes" w:hint="eastAsia"/>
              </w:rPr>
              <m:t>k</m:t>
            </m:r>
          </m:sup>
        </m:sSup>
        <m:r>
          <w:rPr>
            <w:rFonts w:ascii="Cambria Math" w:hAnsi="Cambria Math" w:cs="AdvPTimes"/>
          </w:rPr>
          <m:t>,</m:t>
        </m:r>
        <m:r>
          <w:rPr>
            <w:rFonts w:ascii="Cambria Math" w:hAnsi="Cambria Math" w:cs="AdvPTimes" w:hint="eastAsia"/>
          </w:rPr>
          <m:t xml:space="preserve">  </m:t>
        </m:r>
        <m:r>
          <w:rPr>
            <w:rFonts w:ascii="Cambria Math" w:hAnsi="Cambria Math"/>
          </w:rPr>
          <m:t>∀m,k</m:t>
        </m:r>
        <m:r>
          <w:rPr>
            <w:rFonts w:ascii="Cambria Math" w:hAnsi="Cambria Math" w:hint="eastAsia"/>
          </w:rPr>
          <m:t>∈</m:t>
        </m:r>
        <m:r>
          <w:rPr>
            <w:rFonts w:ascii="Cambria Math" w:hAnsi="Cambria Math" w:hint="eastAsia"/>
          </w:rPr>
          <m:t>K</m:t>
        </m:r>
      </m:oMath>
      <w:r w:rsidRPr="005A097B">
        <w:rPr>
          <w:rFonts w:ascii="AdvPTimes" w:hAnsi="AdvPTimes" w:cs="AdvPTimes"/>
        </w:rPr>
        <w:t>.</w:t>
      </w:r>
      <w:r w:rsidRPr="005A097B">
        <w:rPr>
          <w:rFonts w:ascii="Times New Roman" w:hAnsi="Times New Roman"/>
          <w:i/>
        </w:rPr>
        <w:tab/>
      </w:r>
      <w:r w:rsidRPr="005A097B">
        <w:rPr>
          <w:rFonts w:ascii="Times New Roman" w:hAnsi="Times New Roman"/>
          <w:i/>
        </w:rPr>
        <w:tab/>
        <w:t xml:space="preserve"> </w:t>
      </w:r>
      <w:r w:rsidRPr="005A097B">
        <w:rPr>
          <w:rFonts w:ascii="Times New Roman" w:hAnsi="Times New Roman"/>
          <w:i/>
        </w:rPr>
        <w:tab/>
      </w:r>
      <w:r w:rsidRPr="005A097B">
        <w:rPr>
          <w:rFonts w:ascii="Times New Roman" w:hAnsi="Times New Roman"/>
          <w:i/>
        </w:rPr>
        <w:tab/>
        <w:t xml:space="preserve"> </w:t>
      </w:r>
      <w:r w:rsidRPr="005A097B">
        <w:rPr>
          <w:rFonts w:ascii="Times New Roman" w:hAnsi="Times New Roman"/>
          <w:i/>
        </w:rPr>
        <w:tab/>
      </w:r>
      <w:r w:rsidRPr="005A097B">
        <w:rPr>
          <w:rFonts w:ascii="Times New Roman" w:hAnsi="Times New Roman"/>
          <w:i/>
        </w:rPr>
        <w:tab/>
      </w:r>
      <w:r w:rsidRPr="005A097B">
        <w:rPr>
          <w:rFonts w:ascii="Times New Roman" w:hAnsi="Times New Roman"/>
          <w:i/>
        </w:rPr>
        <w:tab/>
      </w:r>
      <w:r w:rsidRPr="005A097B">
        <w:rPr>
          <w:rFonts w:ascii="Times New Roman" w:hAnsi="Times New Roman"/>
          <w:i/>
        </w:rPr>
        <w:tab/>
      </w:r>
      <w:r w:rsidRPr="005A097B">
        <w:rPr>
          <w:rFonts w:ascii="Times New Roman" w:hAnsi="Times New Roman"/>
          <w:i/>
        </w:rPr>
        <w:tab/>
      </w:r>
      <w:r w:rsidRPr="005A097B">
        <w:rPr>
          <w:rFonts w:ascii="Times New Roman" w:hAnsi="Times New Roman"/>
          <w:i/>
        </w:rPr>
        <w:tab/>
      </w:r>
      <w:r w:rsidRPr="005A097B">
        <w:rPr>
          <w:rFonts w:ascii="Times New Roman" w:hAnsi="Times New Roman"/>
        </w:rPr>
        <w:t>(2</w:t>
      </w:r>
      <w:r w:rsidR="006D6D6B" w:rsidRPr="005A097B">
        <w:rPr>
          <w:rFonts w:ascii="Times New Roman" w:hAnsi="Times New Roman"/>
        </w:rPr>
        <w:t>8</w:t>
      </w:r>
      <w:r w:rsidRPr="005A097B">
        <w:rPr>
          <w:rFonts w:ascii="Times New Roman" w:hAnsi="Times New Roman"/>
        </w:rPr>
        <w:t>)</w:t>
      </w:r>
    </w:p>
    <w:p w14:paraId="3D599564" w14:textId="0B6E1941" w:rsidR="003A0E67" w:rsidRPr="005A097B" w:rsidRDefault="003A0E67" w:rsidP="00204E4C">
      <w:pPr>
        <w:widowControl w:val="0"/>
        <w:snapToGrid w:val="0"/>
        <w:ind w:firstLineChars="150" w:firstLine="330"/>
        <w:jc w:val="both"/>
        <w:rPr>
          <w:rFonts w:ascii="AdvPTimes" w:hAnsi="AdvPTimes" w:cs="AdvPTimes"/>
        </w:rPr>
      </w:pPr>
      <w:r w:rsidRPr="005A097B">
        <w:rPr>
          <w:rFonts w:ascii="AdvPTimes" w:hAnsi="AdvPTimes" w:cs="AdvPTimes"/>
        </w:rPr>
        <w:t xml:space="preserve">According to the above, if the unit occupancy penalty </w:t>
      </w:r>
      <m:oMath>
        <m:sSup>
          <m:sSupPr>
            <m:ctrlPr>
              <w:rPr>
                <w:rFonts w:ascii="Cambria Math" w:hAnsi="Cambria Math"/>
                <w:i/>
              </w:rPr>
            </m:ctrlPr>
          </m:sSupPr>
          <m:e>
            <m:r>
              <w:rPr>
                <w:rFonts w:ascii="Cambria Math" w:hAnsi="Cambria Math" w:hint="eastAsia"/>
              </w:rPr>
              <m:t>op</m:t>
            </m:r>
          </m:e>
          <m:sup>
            <m:r>
              <w:rPr>
                <w:rFonts w:ascii="Cambria Math" w:hAnsi="Cambria Math" w:hint="eastAsia"/>
              </w:rPr>
              <m:t>m,k</m:t>
            </m:r>
          </m:sup>
        </m:sSup>
      </m:oMath>
      <w:r w:rsidRPr="005A097B">
        <w:rPr>
          <w:rFonts w:ascii="AdvPTimes" w:hAnsi="AdvPTimes" w:cs="AdvPTimes"/>
        </w:rPr>
        <w:t xml:space="preserve"> is higher, then the occupancy priority value is smaller, </w:t>
      </w:r>
      <w:r w:rsidR="00A816FA" w:rsidRPr="005A097B">
        <w:rPr>
          <w:rFonts w:ascii="AdvPTimes" w:hAnsi="AdvPTimes" w:cs="AdvPTimes"/>
        </w:rPr>
        <w:t>meaning</w:t>
      </w:r>
      <w:r w:rsidRPr="005A097B">
        <w:rPr>
          <w:rFonts w:ascii="AdvPTimes" w:hAnsi="AdvPTimes" w:cs="AdvPTimes"/>
        </w:rPr>
        <w:t xml:space="preserve"> that the priority of putting type </w:t>
      </w:r>
      <w:r w:rsidRPr="005A097B">
        <w:rPr>
          <w:rFonts w:ascii="AdvPTimes" w:hAnsi="AdvPTimes" w:cs="AdvPTimes"/>
          <w:i/>
        </w:rPr>
        <w:t>k</w:t>
      </w:r>
      <w:r w:rsidRPr="005A097B">
        <w:rPr>
          <w:rFonts w:ascii="AdvPTimes" w:hAnsi="AdvPTimes" w:cs="AdvPTimes"/>
        </w:rPr>
        <w:t xml:space="preserve"> bikes into a type </w:t>
      </w:r>
      <w:r w:rsidRPr="005A097B">
        <w:rPr>
          <w:rFonts w:ascii="AdvPTimes" w:hAnsi="AdvPTimes" w:cs="AdvPTimes"/>
          <w:i/>
        </w:rPr>
        <w:t>m</w:t>
      </w:r>
      <w:r w:rsidRPr="005A097B">
        <w:rPr>
          <w:rFonts w:ascii="AdvPTimes" w:hAnsi="AdvPTimes" w:cs="AdvPTimes"/>
        </w:rPr>
        <w:t xml:space="preserve"> </w:t>
      </w:r>
      <w:r w:rsidR="00672AD2">
        <w:rPr>
          <w:rFonts w:ascii="AdvPTimes" w:hAnsi="AdvPTimes" w:cs="AdvPTimes"/>
        </w:rPr>
        <w:t>compartment</w:t>
      </w:r>
      <w:r w:rsidRPr="005A097B">
        <w:rPr>
          <w:rFonts w:ascii="AdvPTimes" w:hAnsi="AdvPTimes" w:cs="AdvPTimes"/>
        </w:rPr>
        <w:t xml:space="preserve"> is lower</w:t>
      </w:r>
      <w:r w:rsidR="00502993" w:rsidRPr="005A097B">
        <w:rPr>
          <w:rFonts w:ascii="AdvPTimes" w:hAnsi="AdvPTimes" w:cs="AdvPTimes"/>
        </w:rPr>
        <w:t xml:space="preserve"> and the priority of getting a type </w:t>
      </w:r>
      <w:r w:rsidR="00502993" w:rsidRPr="005A097B">
        <w:rPr>
          <w:rFonts w:ascii="AdvPTimes" w:hAnsi="AdvPTimes" w:cs="AdvPTimes"/>
          <w:i/>
        </w:rPr>
        <w:t>k</w:t>
      </w:r>
      <w:r w:rsidR="00502993" w:rsidRPr="005A097B">
        <w:rPr>
          <w:rFonts w:ascii="AdvPTimes" w:hAnsi="AdvPTimes" w:cs="AdvPTimes"/>
        </w:rPr>
        <w:t xml:space="preserve"> bike from that </w:t>
      </w:r>
      <w:r w:rsidR="00D42593">
        <w:rPr>
          <w:rFonts w:ascii="AdvPTimes" w:hAnsi="AdvPTimes" w:cs="AdvPTimes"/>
        </w:rPr>
        <w:t>compartment</w:t>
      </w:r>
      <w:r w:rsidR="00D42593" w:rsidRPr="005A097B">
        <w:rPr>
          <w:rFonts w:ascii="AdvPTimes" w:hAnsi="AdvPTimes" w:cs="AdvPTimes"/>
        </w:rPr>
        <w:t xml:space="preserve"> </w:t>
      </w:r>
      <w:r w:rsidR="00502993" w:rsidRPr="005A097B">
        <w:rPr>
          <w:rFonts w:ascii="AdvPTimes" w:hAnsi="AdvPTimes" w:cs="AdvPTimes"/>
        </w:rPr>
        <w:t>is higher</w:t>
      </w:r>
      <w:r w:rsidRPr="005A097B">
        <w:rPr>
          <w:rFonts w:ascii="AdvPTimes" w:hAnsi="AdvPTimes" w:cs="AdvPTimes"/>
        </w:rPr>
        <w:t xml:space="preserve">. </w:t>
      </w:r>
      <w:r w:rsidR="001A6783" w:rsidRPr="005A097B">
        <w:rPr>
          <w:rFonts w:ascii="AdvPTimes" w:hAnsi="AdvPTimes" w:cs="AdvPTimes"/>
        </w:rPr>
        <w:t xml:space="preserve">Note that </w:t>
      </w:r>
      <m:oMath>
        <m:sSup>
          <m:sSupPr>
            <m:ctrlPr>
              <w:rPr>
                <w:rFonts w:ascii="Cambria Math" w:hAnsi="Cambria Math" w:cs="AdvPTimes"/>
                <w:i/>
              </w:rPr>
            </m:ctrlPr>
          </m:sSupPr>
          <m:e>
            <m:r>
              <w:rPr>
                <w:rFonts w:ascii="Cambria Math" w:hAnsi="Cambria Math" w:cs="AdvPTimes" w:hint="eastAsia"/>
              </w:rPr>
              <m:t>opr</m:t>
            </m:r>
          </m:e>
          <m:sup>
            <m:r>
              <w:rPr>
                <w:rFonts w:ascii="Cambria Math" w:hAnsi="Cambria Math" w:cs="AdvPTimes" w:hint="eastAsia"/>
              </w:rPr>
              <m:t>m,k</m:t>
            </m:r>
          </m:sup>
        </m:sSup>
      </m:oMath>
      <w:r w:rsidR="001A6783" w:rsidRPr="005A097B">
        <w:rPr>
          <w:rFonts w:ascii="AdvPTimes" w:hAnsi="AdvPTimes" w:cs="AdvPTimes"/>
        </w:rPr>
        <w:t xml:space="preserve"> is 0 if type </w:t>
      </w:r>
      <w:r w:rsidR="001A6783" w:rsidRPr="005A097B">
        <w:rPr>
          <w:rFonts w:ascii="AdvPTimes" w:hAnsi="AdvPTimes" w:cs="AdvPTimes"/>
          <w:i/>
        </w:rPr>
        <w:t>k</w:t>
      </w:r>
      <w:r w:rsidR="001A6783" w:rsidRPr="005A097B">
        <w:rPr>
          <w:rFonts w:ascii="AdvPTimes" w:hAnsi="AdvPTimes" w:cs="AdvPTimes"/>
        </w:rPr>
        <w:t xml:space="preserve"> bikes cannot occupy the </w:t>
      </w:r>
      <w:r w:rsidR="00672AD2">
        <w:rPr>
          <w:rFonts w:ascii="AdvPTimes" w:hAnsi="AdvPTimes" w:cs="AdvPTimes"/>
        </w:rPr>
        <w:t>compartment</w:t>
      </w:r>
      <w:r w:rsidR="001A6783" w:rsidRPr="005A097B">
        <w:rPr>
          <w:rFonts w:ascii="AdvPTimes" w:hAnsi="AdvPTimes" w:cs="AdvPTimes"/>
        </w:rPr>
        <w:t xml:space="preserve"> for type </w:t>
      </w:r>
      <w:r w:rsidR="001A6783" w:rsidRPr="005A097B">
        <w:rPr>
          <w:rFonts w:ascii="AdvPTimes" w:hAnsi="AdvPTimes" w:cs="AdvPTimes"/>
          <w:i/>
        </w:rPr>
        <w:t>m</w:t>
      </w:r>
      <w:r w:rsidR="001A6783" w:rsidRPr="005A097B">
        <w:rPr>
          <w:rFonts w:ascii="AdvPTimes" w:hAnsi="AdvPTimes" w:cs="AdvPTimes"/>
        </w:rPr>
        <w:t xml:space="preserve"> bikes, and </w:t>
      </w:r>
      <m:oMath>
        <m:sSup>
          <m:sSupPr>
            <m:ctrlPr>
              <w:rPr>
                <w:rFonts w:ascii="Cambria Math" w:hAnsi="Cambria Math" w:cs="AdvPTimes"/>
                <w:i/>
              </w:rPr>
            </m:ctrlPr>
          </m:sSupPr>
          <m:e>
            <m:r>
              <w:rPr>
                <w:rFonts w:ascii="Cambria Math" w:hAnsi="Cambria Math" w:cs="AdvPTimes" w:hint="eastAsia"/>
              </w:rPr>
              <m:t>o</m:t>
            </m:r>
            <m:r>
              <w:rPr>
                <w:rFonts w:ascii="Cambria Math" w:hAnsi="Cambria Math" w:cs="AdvPTimes"/>
              </w:rPr>
              <m:t>pr</m:t>
            </m:r>
          </m:e>
          <m:sup>
            <m:r>
              <w:rPr>
                <w:rFonts w:ascii="Cambria Math" w:hAnsi="Cambria Math" w:cs="AdvPTimes"/>
              </w:rPr>
              <m:t>k</m:t>
            </m:r>
            <m:r>
              <w:rPr>
                <w:rFonts w:ascii="Cambria Math" w:hAnsi="Cambria Math" w:cs="AdvPTimes" w:hint="eastAsia"/>
              </w:rPr>
              <m:t>,</m:t>
            </m:r>
            <m:r>
              <w:rPr>
                <w:rFonts w:ascii="Cambria Math" w:hAnsi="Cambria Math" w:cs="AdvPTimes"/>
              </w:rPr>
              <m:t>k</m:t>
            </m:r>
          </m:sup>
        </m:sSup>
      </m:oMath>
      <w:r w:rsidR="001A6783" w:rsidRPr="005A097B">
        <w:rPr>
          <w:rFonts w:ascii="AdvPTimes" w:hAnsi="AdvPTimes" w:cs="AdvPTimes"/>
        </w:rPr>
        <w:t xml:space="preserve"> is positive infinity.</w:t>
      </w:r>
      <w:r w:rsidR="00FD0A42" w:rsidRPr="005A097B">
        <w:rPr>
          <w:rFonts w:ascii="AdvPTimes" w:hAnsi="AdvPTimes" w:cs="AdvPTimes"/>
        </w:rPr>
        <w:t xml:space="preserve"> </w:t>
      </w:r>
    </w:p>
    <w:p w14:paraId="30C4E5B6" w14:textId="06DE6023" w:rsidR="003A0E67" w:rsidRPr="005A097B" w:rsidRDefault="007824FA" w:rsidP="00204E4C">
      <w:pPr>
        <w:widowControl w:val="0"/>
        <w:snapToGrid w:val="0"/>
        <w:ind w:firstLineChars="200" w:firstLine="440"/>
        <w:jc w:val="both"/>
        <w:rPr>
          <w:rFonts w:ascii="AdvPTimes" w:hAnsi="AdvPTimes" w:cs="AdvPTimes"/>
        </w:rPr>
      </w:pPr>
      <m:oMath>
        <m:sSubSup>
          <m:sSubSupPr>
            <m:ctrlPr>
              <w:rPr>
                <w:rFonts w:ascii="Cambria Math" w:hAnsi="Cambria Math"/>
                <w:i/>
              </w:rPr>
            </m:ctrlPr>
          </m:sSubSupPr>
          <m:e>
            <m:r>
              <w:rPr>
                <w:rFonts w:ascii="Cambria Math" w:hAnsi="Cambria Math" w:hint="eastAsia"/>
              </w:rPr>
              <m:t>y</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hint="eastAsia"/>
              </w:rPr>
              <m:t>m,k</m:t>
            </m:r>
          </m:sup>
        </m:sSubSup>
      </m:oMath>
      <w:r w:rsidR="00EE3798" w:rsidRPr="005A097B">
        <w:rPr>
          <w:rFonts w:ascii="AdvPTimes" w:hAnsi="AdvPTimes" w:cs="AdvPTimes"/>
        </w:rPr>
        <w:t xml:space="preserve"> </w:t>
      </w:r>
      <m:oMath>
        <m:r>
          <w:rPr>
            <w:rFonts w:ascii="Cambria Math" w:hAnsi="Cambria Math"/>
          </w:rPr>
          <m:t>, ∀m,k∈K</m:t>
        </m:r>
      </m:oMath>
      <w:r w:rsidR="003A0E67" w:rsidRPr="005A097B">
        <w:rPr>
          <w:rFonts w:ascii="AdvPTimes" w:hAnsi="AdvPTimes" w:cs="AdvPTimes"/>
        </w:rPr>
        <w:t xml:space="preserve"> at station </w:t>
      </w:r>
      <m:oMath>
        <m:sSub>
          <m:sSubPr>
            <m:ctrlPr>
              <w:rPr>
                <w:rFonts w:ascii="Cambria Math" w:hAnsi="Cambria Math"/>
                <w:i/>
              </w:rPr>
            </m:ctrlPr>
          </m:sSubPr>
          <m:e>
            <m:r>
              <w:rPr>
                <w:rFonts w:ascii="Cambria Math" w:hAnsi="Cambria Math"/>
              </w:rPr>
              <m:t>i</m:t>
            </m:r>
          </m:e>
          <m:sub>
            <m:r>
              <w:rPr>
                <w:rFonts w:ascii="Cambria Math" w:hAnsi="Cambria Math"/>
              </w:rPr>
              <m:t>h</m:t>
            </m:r>
          </m:sub>
        </m:sSub>
      </m:oMath>
      <w:r w:rsidR="003A0E67" w:rsidRPr="005A097B">
        <w:rPr>
          <w:rFonts w:ascii="AdvPTimes" w:hAnsi="AdvPTimes" w:cs="AdvPTimes"/>
        </w:rPr>
        <w:t xml:space="preserve"> is determined by the following procedure:</w:t>
      </w:r>
    </w:p>
    <w:p w14:paraId="477D2EF1" w14:textId="6A8837F7" w:rsidR="003A0E67" w:rsidRPr="005A097B" w:rsidRDefault="003A0E67" w:rsidP="00204E4C">
      <w:pPr>
        <w:widowControl w:val="0"/>
        <w:tabs>
          <w:tab w:val="left" w:pos="3730"/>
        </w:tabs>
        <w:snapToGrid w:val="0"/>
        <w:rPr>
          <w:rFonts w:ascii="AdvPTimes" w:hAnsi="AdvPTimes" w:cs="AdvPTimes"/>
        </w:rPr>
      </w:pPr>
      <w:r w:rsidRPr="005A097B">
        <w:rPr>
          <w:rFonts w:ascii="AdvPTimes" w:hAnsi="AdvPTimes" w:cs="AdvPTimes"/>
        </w:rPr>
        <w:t xml:space="preserve">Step 2.0: </w:t>
      </w:r>
      <w:r w:rsidR="005361B5" w:rsidRPr="005A097B">
        <w:rPr>
          <w:rFonts w:ascii="AdvPTimes" w:hAnsi="AdvPTimes" w:cs="AdvPTimes"/>
        </w:rPr>
        <w:t xml:space="preserve">Set </w:t>
      </w:r>
      <m:oMath>
        <m:sSubSup>
          <m:sSubSupPr>
            <m:ctrlPr>
              <w:rPr>
                <w:rFonts w:ascii="Cambria Math" w:hAnsi="Cambria Math" w:cs="AdvPTimes"/>
              </w:rPr>
            </m:ctrlPr>
          </m:sSubSupPr>
          <m:e>
            <m:r>
              <w:rPr>
                <w:rFonts w:ascii="Cambria Math" w:hAnsi="Cambria Math" w:cs="AdvPTimes" w:hint="eastAsia"/>
              </w:rPr>
              <m:t>l</m:t>
            </m:r>
            <m:r>
              <m:rPr>
                <m:sty m:val="p"/>
              </m:rPr>
              <w:rPr>
                <w:rFonts w:ascii="Cambria Math" w:hAnsi="Cambria Math" w:cs="AdvPTimes"/>
              </w:rPr>
              <m:t>'</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r>
                  <m:rPr>
                    <m:sty m:val="p"/>
                  </m:rPr>
                  <w:rPr>
                    <w:rFonts w:ascii="Cambria Math" w:hAnsi="Cambria Math" w:cs="AdvPTimes"/>
                  </w:rPr>
                  <m:t>-1</m:t>
                </m:r>
              </m:sub>
            </m:sSub>
            <m:r>
              <m:rPr>
                <m:sty m:val="p"/>
              </m:rPr>
              <w:rPr>
                <w:rFonts w:ascii="Cambria Math" w:hAnsi="Cambria Math" w:cs="AdvPTimes"/>
              </w:rPr>
              <m:t>,</m:t>
            </m:r>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hint="eastAsia"/>
              </w:rPr>
              <m:t>m</m:t>
            </m:r>
            <m:r>
              <m:rPr>
                <m:sty m:val="p"/>
              </m:rPr>
              <w:rPr>
                <w:rFonts w:ascii="Cambria Math" w:hAnsi="Cambria Math" w:cs="AdvPTimes" w:hint="eastAsia"/>
              </w:rPr>
              <m:t>,</m:t>
            </m:r>
            <m:r>
              <w:rPr>
                <w:rFonts w:ascii="Cambria Math" w:hAnsi="Cambria Math" w:cs="AdvPTimes" w:hint="eastAsia"/>
              </w:rPr>
              <m:t>k</m:t>
            </m:r>
          </m:sup>
        </m:sSubSup>
        <m:r>
          <m:rPr>
            <m:sty m:val="p"/>
          </m:rPr>
          <w:rPr>
            <w:rFonts w:ascii="Cambria Math" w:hAnsi="Cambria Math" w:cs="AdvPTimes" w:hint="eastAsia"/>
          </w:rPr>
          <m:t>=</m:t>
        </m:r>
        <m:sSubSup>
          <m:sSubSupPr>
            <m:ctrlPr>
              <w:rPr>
                <w:rFonts w:ascii="Cambria Math" w:hAnsi="Cambria Math" w:cs="AdvPTimes"/>
              </w:rPr>
            </m:ctrlPr>
          </m:sSubSupPr>
          <m:e>
            <m:r>
              <w:rPr>
                <w:rFonts w:ascii="Cambria Math" w:hAnsi="Cambria Math" w:cs="AdvPTimes" w:hint="eastAsia"/>
              </w:rPr>
              <m:t>l</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r>
                  <m:rPr>
                    <m:sty m:val="p"/>
                  </m:rPr>
                  <w:rPr>
                    <w:rFonts w:ascii="Cambria Math" w:hAnsi="Cambria Math" w:cs="AdvPTimes"/>
                  </w:rPr>
                  <m:t>-1</m:t>
                </m:r>
              </m:sub>
            </m:sSub>
            <m:r>
              <m:rPr>
                <m:sty m:val="p"/>
              </m:rPr>
              <w:rPr>
                <w:rFonts w:ascii="Cambria Math" w:hAnsi="Cambria Math" w:cs="AdvPTimes"/>
              </w:rPr>
              <m:t>,</m:t>
            </m:r>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hint="eastAsia"/>
              </w:rPr>
              <m:t>m</m:t>
            </m:r>
            <m:r>
              <m:rPr>
                <m:sty m:val="p"/>
              </m:rPr>
              <w:rPr>
                <w:rFonts w:ascii="Cambria Math" w:hAnsi="Cambria Math" w:cs="AdvPTimes" w:hint="eastAsia"/>
              </w:rPr>
              <m:t>,</m:t>
            </m:r>
            <m:r>
              <w:rPr>
                <w:rFonts w:ascii="Cambria Math" w:hAnsi="Cambria Math" w:cs="AdvPTimes" w:hint="eastAsia"/>
              </w:rPr>
              <m:t>k</m:t>
            </m:r>
          </m:sup>
        </m:sSubSup>
        <m:r>
          <w:rPr>
            <w:rFonts w:ascii="Cambria Math" w:hAnsi="Cambria Math" w:cs="AdvPTimes"/>
          </w:rPr>
          <m:t>,</m:t>
        </m:r>
        <m:r>
          <w:rPr>
            <w:rFonts w:ascii="Cambria Math" w:hAnsi="Cambria Math" w:cs="AdvPTimes" w:hint="eastAsia"/>
          </w:rPr>
          <m:t xml:space="preserve"> </m:t>
        </m:r>
        <m:r>
          <w:rPr>
            <w:rFonts w:ascii="Cambria Math" w:hAnsi="Cambria Math"/>
          </w:rPr>
          <m:t>∀m,k</m:t>
        </m:r>
        <m:r>
          <w:rPr>
            <w:rFonts w:ascii="Cambria Math" w:hAnsi="Cambria Math" w:hint="eastAsia"/>
          </w:rPr>
          <m:t>∈</m:t>
        </m:r>
        <m:r>
          <w:rPr>
            <w:rFonts w:ascii="Cambria Math" w:hAnsi="Cambria Math" w:hint="eastAsia"/>
          </w:rPr>
          <m:t>K</m:t>
        </m:r>
      </m:oMath>
      <w:r w:rsidR="005361B5" w:rsidRPr="005A097B">
        <w:rPr>
          <w:rFonts w:ascii="AdvPTimes" w:hAnsi="AdvPTimes" w:cs="AdvPTimes"/>
        </w:rPr>
        <w:t xml:space="preserve">, and </w:t>
      </w:r>
      <m:oMath>
        <m:sSub>
          <m:sSubPr>
            <m:ctrlPr>
              <w:rPr>
                <w:rFonts w:ascii="Cambria Math" w:hAnsi="Cambria Math" w:cs="AdvPTimes"/>
              </w:rPr>
            </m:ctrlPr>
          </m:sSubPr>
          <m:e>
            <m:sSup>
              <m:sSupPr>
                <m:ctrlPr>
                  <w:rPr>
                    <w:rFonts w:ascii="Cambria Math" w:hAnsi="Cambria Math" w:cs="AdvPTimes"/>
                    <w:i/>
                  </w:rPr>
                </m:ctrlPr>
              </m:sSupPr>
              <m:e>
                <m:r>
                  <w:rPr>
                    <w:rFonts w:ascii="Cambria Math" w:hAnsi="Cambria Math" w:cs="AdvPTimes" w:hint="eastAsia"/>
                  </w:rPr>
                  <m:t>opr</m:t>
                </m:r>
              </m:e>
              <m:sup>
                <m:r>
                  <w:rPr>
                    <w:rFonts w:ascii="Cambria Math" w:hAnsi="Cambria Math" w:cs="AdvPTimes" w:hint="eastAsia"/>
                  </w:rPr>
                  <m:t>m,k</m:t>
                </m:r>
              </m:sup>
            </m:sSup>
            <m:r>
              <w:rPr>
                <w:rFonts w:ascii="Cambria Math" w:hAnsi="Cambria Math" w:cs="AdvPTimes"/>
              </w:rPr>
              <m:t>,</m:t>
            </m:r>
            <m:r>
              <w:rPr>
                <w:rFonts w:ascii="Cambria Math" w:hAnsi="Cambria Math" w:cs="AdvPTimes" w:hint="eastAsia"/>
              </w:rPr>
              <m:t xml:space="preserve"> </m:t>
            </m:r>
            <m:r>
              <w:rPr>
                <w:rFonts w:ascii="Cambria Math" w:hAnsi="Cambria Math"/>
              </w:rPr>
              <m:t>∀m,k</m:t>
            </m:r>
            <m:r>
              <w:rPr>
                <w:rFonts w:ascii="Cambria Math" w:hAnsi="Cambria Math" w:hint="eastAsia"/>
              </w:rPr>
              <m:t>∈</m:t>
            </m:r>
            <m:r>
              <w:rPr>
                <w:rFonts w:ascii="Cambria Math" w:hAnsi="Cambria Math" w:hint="eastAsia"/>
              </w:rPr>
              <m:t>K</m:t>
            </m:r>
          </m:e>
          <m:sub>
            <m:r>
              <w:rPr>
                <w:rFonts w:ascii="Cambria Math" w:hAnsi="Cambria Math" w:cs="AdvPTimes" w:hint="eastAsia"/>
              </w:rPr>
              <m:t xml:space="preserve"> </m:t>
            </m:r>
          </m:sub>
        </m:sSub>
      </m:oMath>
      <w:r w:rsidR="005361B5" w:rsidRPr="005A097B">
        <w:rPr>
          <w:rFonts w:ascii="AdvPTimes" w:hAnsi="AdvPTimes" w:cs="AdvPTimes"/>
        </w:rPr>
        <w:t xml:space="preserve"> according to (2</w:t>
      </w:r>
      <w:r w:rsidR="006D6D6B" w:rsidRPr="005A097B">
        <w:rPr>
          <w:rFonts w:ascii="AdvPTimes" w:hAnsi="AdvPTimes" w:cs="AdvPTimes"/>
        </w:rPr>
        <w:t>8</w:t>
      </w:r>
      <w:r w:rsidR="005361B5" w:rsidRPr="005A097B">
        <w:rPr>
          <w:rFonts w:ascii="AdvPTimes" w:hAnsi="AdvPTimes" w:cs="AdvPTimes"/>
        </w:rPr>
        <w:t>).</w:t>
      </w:r>
    </w:p>
    <w:p w14:paraId="2DA78B8A" w14:textId="576F4898" w:rsidR="00731ACF" w:rsidRPr="005A097B" w:rsidRDefault="00731ACF" w:rsidP="00204E4C">
      <w:pPr>
        <w:widowControl w:val="0"/>
        <w:snapToGrid w:val="0"/>
        <w:rPr>
          <w:rFonts w:ascii="AdvPTimes" w:hAnsi="AdvPTimes" w:cs="AdvPTimes"/>
        </w:rPr>
      </w:pPr>
      <w:r w:rsidRPr="005A097B">
        <w:rPr>
          <w:rFonts w:ascii="AdvPTimes" w:hAnsi="AdvPTimes" w:cs="AdvPTimes"/>
        </w:rPr>
        <w:t>Step 2.1</w:t>
      </w:r>
      <w:r w:rsidR="00D93DCE" w:rsidRPr="005A097B">
        <w:rPr>
          <w:rFonts w:ascii="AdvPTimes" w:hAnsi="AdvPTimes" w:cs="AdvPTimes"/>
        </w:rPr>
        <w:t>:</w:t>
      </w:r>
      <w:r w:rsidRPr="005A097B">
        <w:rPr>
          <w:rFonts w:ascii="AdvPTimes" w:hAnsi="AdvPTimes" w:cs="AdvPTimes"/>
        </w:rPr>
        <w:t xml:space="preserve"> If </w:t>
      </w:r>
      <m:oMath>
        <m:sSubSup>
          <m:sSubSupPr>
            <m:ctrlPr>
              <w:rPr>
                <w:rFonts w:ascii="Cambria Math" w:hAnsi="Cambria Math"/>
                <w:i/>
              </w:rPr>
            </m:ctrlPr>
          </m:sSubSupPr>
          <m:e>
            <m:r>
              <w:rPr>
                <w:rFonts w:ascii="Cambria Math" w:hAnsi="Cambria Math" w:hint="eastAsia"/>
              </w:rPr>
              <m:t>y</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hint="eastAsia"/>
              </w:rPr>
              <m:t>k</m:t>
            </m:r>
          </m:sup>
        </m:sSubSup>
        <m:r>
          <w:rPr>
            <w:rFonts w:ascii="Cambria Math" w:hAnsi="Cambria Math"/>
          </w:rPr>
          <m:t>≥</m:t>
        </m:r>
        <m:r>
          <w:rPr>
            <w:rFonts w:ascii="Cambria Math" w:hAnsi="Cambria Math" w:hint="eastAsia"/>
          </w:rPr>
          <m:t>0</m:t>
        </m:r>
      </m:oMath>
      <w:r w:rsidRPr="005A097B">
        <w:rPr>
          <w:rFonts w:ascii="AdvPTimes" w:hAnsi="AdvPTimes" w:cs="AdvPTimes"/>
        </w:rPr>
        <w:t>,</w:t>
      </w:r>
      <m:oMath>
        <m:r>
          <w:rPr>
            <w:rFonts w:ascii="Cambria Math" w:hAnsi="Cambria Math"/>
          </w:rPr>
          <m:t xml:space="preserve"> ∀k</m:t>
        </m:r>
        <m:r>
          <w:rPr>
            <w:rFonts w:ascii="Cambria Math" w:hAnsi="Cambria Math" w:hint="eastAsia"/>
          </w:rPr>
          <m:t>∈</m:t>
        </m:r>
        <m:r>
          <w:rPr>
            <w:rFonts w:ascii="Cambria Math" w:hAnsi="Cambria Math" w:hint="eastAsia"/>
          </w:rPr>
          <m:t>K</m:t>
        </m:r>
      </m:oMath>
      <w:r w:rsidR="005361B5" w:rsidRPr="005A097B">
        <w:rPr>
          <w:rFonts w:ascii="AdvPTimes" w:hAnsi="AdvPTimes" w:cs="AdvPTimes"/>
        </w:rPr>
        <w:t>,</w:t>
      </w:r>
      <w:r w:rsidR="00E02B2F" w:rsidRPr="005A097B">
        <w:rPr>
          <w:rFonts w:ascii="AdvPTimes" w:hAnsi="AdvPTimes" w:cs="AdvPTimes"/>
        </w:rPr>
        <w:t xml:space="preserve"> </w:t>
      </w:r>
      <w:r w:rsidR="005361B5" w:rsidRPr="005A097B">
        <w:rPr>
          <w:rFonts w:ascii="AdvPTimes" w:hAnsi="AdvPTimes" w:cs="AdvPTimes"/>
        </w:rPr>
        <w:t>g</w:t>
      </w:r>
      <w:r w:rsidRPr="005A097B">
        <w:rPr>
          <w:rFonts w:ascii="AdvPTimes" w:hAnsi="AdvPTimes" w:cs="AdvPTimes"/>
        </w:rPr>
        <w:t>o to</w:t>
      </w:r>
      <w:r w:rsidR="00E02B2F" w:rsidRPr="005A097B">
        <w:rPr>
          <w:rFonts w:ascii="AdvPTimes" w:hAnsi="AdvPTimes" w:cs="AdvPTimes"/>
        </w:rPr>
        <w:t xml:space="preserve"> Step 2.</w:t>
      </w:r>
      <w:r w:rsidR="005361B5" w:rsidRPr="005A097B">
        <w:rPr>
          <w:rFonts w:ascii="AdvPTimes" w:hAnsi="AdvPTimes" w:cs="AdvPTimes"/>
        </w:rPr>
        <w:t>5</w:t>
      </w:r>
      <w:r w:rsidRPr="005A097B">
        <w:rPr>
          <w:rFonts w:ascii="AdvPTimes" w:hAnsi="AdvPTimes" w:cs="AdvPTimes"/>
        </w:rPr>
        <w:t>.</w:t>
      </w:r>
    </w:p>
    <w:p w14:paraId="287EB4CF" w14:textId="3B849976" w:rsidR="003A0E67" w:rsidRPr="005A097B" w:rsidRDefault="003A0E67" w:rsidP="00204E4C">
      <w:pPr>
        <w:widowControl w:val="0"/>
        <w:snapToGrid w:val="0"/>
        <w:rPr>
          <w:rFonts w:ascii="AdvPTimes" w:hAnsi="AdvPTimes" w:cs="AdvPTimes"/>
        </w:rPr>
      </w:pPr>
      <w:r w:rsidRPr="005A097B">
        <w:rPr>
          <w:rFonts w:ascii="AdvPTimes" w:hAnsi="AdvPTimes" w:cs="AdvPTimes"/>
        </w:rPr>
        <w:t>Step 2.</w:t>
      </w:r>
      <w:r w:rsidR="00E02B2F" w:rsidRPr="005A097B">
        <w:rPr>
          <w:rFonts w:ascii="AdvPTimes" w:hAnsi="AdvPTimes" w:cs="AdvPTimes"/>
        </w:rPr>
        <w:t>2</w:t>
      </w:r>
      <w:r w:rsidRPr="005A097B">
        <w:rPr>
          <w:rFonts w:ascii="AdvPTimes" w:hAnsi="AdvPTimes" w:cs="AdvPTimes"/>
        </w:rPr>
        <w:t xml:space="preserve">: Select </w:t>
      </w:r>
      <m:oMath>
        <m:r>
          <w:rPr>
            <w:rFonts w:ascii="Cambria Math" w:hAnsi="Cambria Math" w:cs="AdvPTimes"/>
          </w:rPr>
          <m:t>g</m:t>
        </m:r>
        <m:r>
          <m:rPr>
            <m:sty m:val="p"/>
          </m:rPr>
          <w:rPr>
            <w:rFonts w:ascii="Cambria Math" w:hAnsi="Cambria Math" w:cs="AdvPTimes"/>
          </w:rPr>
          <m:t>,</m:t>
        </m:r>
        <m:r>
          <w:rPr>
            <w:rFonts w:ascii="Cambria Math" w:hAnsi="Cambria Math" w:cs="AdvPTimes"/>
          </w:rPr>
          <m:t xml:space="preserve"> d</m:t>
        </m:r>
        <m:r>
          <w:rPr>
            <w:rFonts w:ascii="Cambria Math" w:hAnsi="Cambria Math" w:hint="eastAsia"/>
          </w:rPr>
          <m:t>∈</m:t>
        </m:r>
        <m:r>
          <w:rPr>
            <w:rFonts w:ascii="Cambria Math" w:hAnsi="Cambria Math" w:hint="eastAsia"/>
          </w:rPr>
          <m:t>K</m:t>
        </m:r>
      </m:oMath>
      <w:r w:rsidR="00E02B2F" w:rsidRPr="005A097B">
        <w:rPr>
          <w:rFonts w:ascii="AdvPTimes" w:hAnsi="AdvPTimes" w:cs="AdvPTimes"/>
        </w:rPr>
        <w:t xml:space="preserve"> </w:t>
      </w:r>
      <w:r w:rsidR="00EB6210" w:rsidRPr="005A097B">
        <w:rPr>
          <w:rFonts w:ascii="AdvPTimes" w:hAnsi="AdvPTimes" w:cs="AdvPTimes"/>
        </w:rPr>
        <w:t>such that</w:t>
      </w:r>
      <w:r w:rsidRPr="005A097B">
        <w:rPr>
          <w:rFonts w:ascii="AdvPTimes" w:hAnsi="AdvPTimes" w:cs="AdvPTimes"/>
        </w:rPr>
        <w:t xml:space="preserve"> </w:t>
      </w:r>
      <m:oMath>
        <m:sSub>
          <m:sSubPr>
            <m:ctrlPr>
              <w:rPr>
                <w:rFonts w:ascii="Cambria Math" w:hAnsi="Cambria Math" w:cs="AdvPTimes"/>
              </w:rPr>
            </m:ctrlPr>
          </m:sSubPr>
          <m:e>
            <m:sSup>
              <m:sSupPr>
                <m:ctrlPr>
                  <w:rPr>
                    <w:rFonts w:ascii="Cambria Math" w:hAnsi="Cambria Math" w:cs="AdvPTimes"/>
                  </w:rPr>
                </m:ctrlPr>
              </m:sSupPr>
              <m:e>
                <m:r>
                  <w:rPr>
                    <w:rFonts w:ascii="Cambria Math" w:hAnsi="Cambria Math" w:cs="AdvPTimes" w:hint="eastAsia"/>
                  </w:rPr>
                  <m:t>opr</m:t>
                </m:r>
              </m:e>
              <m:sup>
                <m:r>
                  <w:rPr>
                    <w:rFonts w:ascii="Cambria Math" w:hAnsi="Cambria Math" w:cs="AdvPTimes"/>
                  </w:rPr>
                  <m:t>g</m:t>
                </m:r>
                <m:r>
                  <m:rPr>
                    <m:sty m:val="p"/>
                  </m:rPr>
                  <w:rPr>
                    <w:rFonts w:ascii="Cambria Math" w:hAnsi="Cambria Math" w:cs="AdvPTimes"/>
                  </w:rPr>
                  <m:t>,</m:t>
                </m:r>
                <m:r>
                  <w:rPr>
                    <w:rFonts w:ascii="Cambria Math" w:hAnsi="Cambria Math" w:cs="AdvPTimes"/>
                  </w:rPr>
                  <m:t>d</m:t>
                </m:r>
              </m:sup>
            </m:sSup>
          </m:e>
          <m:sub>
            <m:r>
              <m:rPr>
                <m:sty m:val="p"/>
              </m:rPr>
              <w:rPr>
                <w:rFonts w:ascii="Cambria Math" w:hAnsi="Cambria Math" w:cs="AdvPTimes" w:hint="eastAsia"/>
              </w:rPr>
              <m:t xml:space="preserve"> </m:t>
            </m:r>
          </m:sub>
        </m:sSub>
      </m:oMath>
      <w:r w:rsidR="00EB6210" w:rsidRPr="005A097B">
        <w:rPr>
          <w:rFonts w:ascii="AdvPTimes" w:hAnsi="AdvPTimes" w:cs="AdvPTimes"/>
        </w:rPr>
        <w:t xml:space="preserve"> is the least positive</w:t>
      </w:r>
      <w:r w:rsidRPr="005A097B">
        <w:rPr>
          <w:rFonts w:ascii="AdvPTimes" w:hAnsi="AdvPTimes" w:cs="AdvPTimes"/>
        </w:rPr>
        <w:t>.</w:t>
      </w:r>
    </w:p>
    <w:p w14:paraId="1FEB3A33" w14:textId="67BBB0CE" w:rsidR="003A0E67" w:rsidRPr="005A097B" w:rsidRDefault="00731ACF" w:rsidP="00204E4C">
      <w:pPr>
        <w:widowControl w:val="0"/>
        <w:snapToGrid w:val="0"/>
        <w:rPr>
          <w:rFonts w:ascii="AdvPTimes" w:hAnsi="AdvPTimes" w:cs="AdvPTimes"/>
        </w:rPr>
      </w:pPr>
      <w:r w:rsidRPr="005A097B">
        <w:rPr>
          <w:rFonts w:ascii="AdvPTimes" w:hAnsi="AdvPTimes" w:cs="AdvPTimes"/>
        </w:rPr>
        <w:t>Step 2.</w:t>
      </w:r>
      <w:r w:rsidR="00E02B2F" w:rsidRPr="005A097B">
        <w:rPr>
          <w:rFonts w:ascii="AdvPTimes" w:hAnsi="AdvPTimes" w:cs="AdvPTimes"/>
        </w:rPr>
        <w:t>3</w:t>
      </w:r>
      <w:r w:rsidR="003A0E67" w:rsidRPr="005A097B">
        <w:rPr>
          <w:rFonts w:ascii="AdvPTimes" w:hAnsi="AdvPTimes" w:cs="AdvPTimes"/>
        </w:rPr>
        <w:t xml:space="preserve">: </w:t>
      </w:r>
      <w:r w:rsidR="00E02B2F" w:rsidRPr="005A097B">
        <w:rPr>
          <w:rFonts w:ascii="AdvPTimes" w:hAnsi="AdvPTimes" w:cs="AdvPTimes"/>
        </w:rPr>
        <w:t>Set</w:t>
      </w:r>
      <w:r w:rsidR="003A0E67" w:rsidRPr="005A097B">
        <w:rPr>
          <w:rFonts w:ascii="AdvPTimes" w:hAnsi="AdvPTimes" w:cs="AdvPTimes"/>
        </w:rPr>
        <w:t xml:space="preserve"> </w:t>
      </w:r>
      <m:oMath>
        <m:sSubSup>
          <m:sSubSupPr>
            <m:ctrlPr>
              <w:rPr>
                <w:rFonts w:ascii="Cambria Math" w:hAnsi="Cambria Math"/>
                <w:i/>
              </w:rPr>
            </m:ctrlPr>
          </m:sSubSupPr>
          <m:e>
            <m:r>
              <w:rPr>
                <w:rFonts w:ascii="Cambria Math" w:hAnsi="Cambria Math" w:hint="eastAsia"/>
              </w:rPr>
              <m:t>y</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g</m:t>
            </m:r>
            <m:r>
              <w:rPr>
                <w:rFonts w:ascii="Cambria Math" w:hAnsi="Cambria Math" w:hint="eastAsia"/>
              </w:rPr>
              <m:t>,</m:t>
            </m:r>
            <m:r>
              <w:rPr>
                <w:rFonts w:ascii="Cambria Math" w:hAnsi="Cambria Math"/>
              </w:rPr>
              <m:t>d</m:t>
            </m:r>
          </m:sup>
        </m:sSubSup>
        <m:r>
          <w:rPr>
            <w:rFonts w:ascii="Cambria Math" w:hAnsi="Cambria Math"/>
          </w:rPr>
          <m:t>=-</m:t>
        </m:r>
        <m:r>
          <m:rPr>
            <m:sty m:val="p"/>
          </m:rPr>
          <w:rPr>
            <w:rFonts w:ascii="Cambria Math" w:hAnsi="Cambria Math"/>
          </w:rPr>
          <m:t>min⁡</m:t>
        </m:r>
        <m:r>
          <w:rPr>
            <w:rFonts w:ascii="Cambria Math" w:hAnsi="Cambria Math" w:hint="eastAsia"/>
          </w:rPr>
          <m:t xml:space="preserve">( </m:t>
        </m:r>
        <m:sSubSup>
          <m:sSubSupPr>
            <m:ctrlPr>
              <w:rPr>
                <w:rFonts w:ascii="Cambria Math" w:hAnsi="Cambria Math"/>
                <w:i/>
              </w:rPr>
            </m:ctrlPr>
          </m:sSubSupPr>
          <m:e>
            <m:r>
              <w:rPr>
                <w:rFonts w:ascii="Cambria Math" w:hAnsi="Cambria Math" w:hint="eastAsia"/>
              </w:rPr>
              <m:t>l</m:t>
            </m:r>
            <m:r>
              <w:rPr>
                <w:rFonts w:ascii="Cambria Math" w:hAnsi="Cambria Math"/>
              </w:rPr>
              <m:t>'</m:t>
            </m:r>
          </m:e>
          <m:sub>
            <m:sSub>
              <m:sSubPr>
                <m:ctrlPr>
                  <w:rPr>
                    <w:rFonts w:ascii="Cambria Math" w:hAnsi="Cambria Math"/>
                    <w:i/>
                  </w:rPr>
                </m:ctrlPr>
              </m:sSubPr>
              <m:e>
                <m:r>
                  <w:rPr>
                    <w:rFonts w:ascii="Cambria Math" w:hAnsi="Cambria Math"/>
                  </w:rPr>
                  <m:t>i</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g</m:t>
            </m:r>
            <m:r>
              <w:rPr>
                <w:rFonts w:ascii="Cambria Math" w:hAnsi="Cambria Math" w:hint="eastAsia"/>
              </w:rPr>
              <m:t>,</m:t>
            </m:r>
            <m:r>
              <w:rPr>
                <w:rFonts w:ascii="Cambria Math" w:hAnsi="Cambria Math"/>
              </w:rPr>
              <m:t>d</m:t>
            </m:r>
          </m:sup>
        </m:sSubSup>
        <m:r>
          <w:rPr>
            <w:rFonts w:ascii="Cambria Math" w:hAnsi="Cambria Math" w:hint="eastAsia"/>
          </w:rPr>
          <m:t xml:space="preserve">, </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d</m:t>
            </m:r>
          </m:sup>
        </m:sSubSup>
        <m:r>
          <w:rPr>
            <w:rFonts w:ascii="Cambria Math" w:hAnsi="Cambria Math" w:hint="eastAsia"/>
          </w:rPr>
          <m:t>)</m:t>
        </m:r>
      </m:oMath>
      <w:r w:rsidR="003A0E67" w:rsidRPr="005A097B">
        <w:rPr>
          <w:rFonts w:ascii="AdvPTimes" w:hAnsi="AdvPTimes" w:cs="AdvPTimes"/>
        </w:rPr>
        <w:t>.</w:t>
      </w:r>
    </w:p>
    <w:p w14:paraId="1E247791" w14:textId="0EB2C5FB" w:rsidR="003A0E67" w:rsidRPr="005A097B" w:rsidRDefault="003A0E67" w:rsidP="00204E4C">
      <w:pPr>
        <w:widowControl w:val="0"/>
        <w:snapToGrid w:val="0"/>
        <w:rPr>
          <w:rFonts w:ascii="AdvPTimes" w:hAnsi="AdvPTimes" w:cs="AdvPTimes"/>
        </w:rPr>
      </w:pPr>
      <w:r w:rsidRPr="005A097B">
        <w:rPr>
          <w:rFonts w:ascii="AdvPTimes" w:hAnsi="AdvPTimes" w:cs="AdvPTimes"/>
        </w:rPr>
        <w:t>Step 2.</w:t>
      </w:r>
      <w:r w:rsidR="00E02B2F" w:rsidRPr="005A097B">
        <w:rPr>
          <w:rFonts w:ascii="AdvPTimes" w:hAnsi="AdvPTimes" w:cs="AdvPTimes"/>
        </w:rPr>
        <w:t>4:</w:t>
      </w:r>
      <w:r w:rsidRPr="005A097B">
        <w:rPr>
          <w:rFonts w:ascii="AdvPTimes" w:hAnsi="AdvPTimes" w:cs="AdvPTimes"/>
        </w:rPr>
        <w:t xml:space="preserve"> Update </w:t>
      </w:r>
      <m:oMath>
        <m:sSubSup>
          <m:sSubSupPr>
            <m:ctrlPr>
              <w:rPr>
                <w:rFonts w:ascii="Cambria Math" w:hAnsi="Cambria Math"/>
                <w:i/>
              </w:rPr>
            </m:ctrlPr>
          </m:sSubSupPr>
          <m:e>
            <m:r>
              <w:rPr>
                <w:rFonts w:ascii="Cambria Math" w:hAnsi="Cambria Math" w:hint="eastAsia"/>
              </w:rPr>
              <m:t>l</m:t>
            </m:r>
            <m:r>
              <w:rPr>
                <w:rFonts w:ascii="Cambria Math" w:hAnsi="Cambria Math"/>
              </w:rPr>
              <m:t>'</m:t>
            </m:r>
          </m:e>
          <m:sub>
            <m:sSub>
              <m:sSubPr>
                <m:ctrlPr>
                  <w:rPr>
                    <w:rFonts w:ascii="Cambria Math" w:hAnsi="Cambria Math"/>
                    <w:i/>
                  </w:rPr>
                </m:ctrlPr>
              </m:sSubPr>
              <m:e>
                <m:r>
                  <w:rPr>
                    <w:rFonts w:ascii="Cambria Math" w:hAnsi="Cambria Math"/>
                  </w:rPr>
                  <m:t>i</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g</m:t>
            </m:r>
            <m:r>
              <w:rPr>
                <w:rFonts w:ascii="Cambria Math" w:hAnsi="Cambria Math" w:hint="eastAsia"/>
              </w:rPr>
              <m:t>,</m:t>
            </m:r>
            <m:r>
              <w:rPr>
                <w:rFonts w:ascii="Cambria Math" w:hAnsi="Cambria Math"/>
              </w:rPr>
              <m:t>d</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l</m:t>
            </m:r>
            <m:r>
              <w:rPr>
                <w:rFonts w:ascii="Cambria Math" w:hAnsi="Cambria Math"/>
              </w:rPr>
              <m:t>'</m:t>
            </m:r>
          </m:e>
          <m:sub>
            <m:sSub>
              <m:sSubPr>
                <m:ctrlPr>
                  <w:rPr>
                    <w:rFonts w:ascii="Cambria Math" w:hAnsi="Cambria Math"/>
                    <w:i/>
                  </w:rPr>
                </m:ctrlPr>
              </m:sSubPr>
              <m:e>
                <m:r>
                  <w:rPr>
                    <w:rFonts w:ascii="Cambria Math" w:hAnsi="Cambria Math"/>
                  </w:rPr>
                  <m:t>i</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g</m:t>
            </m:r>
            <m:r>
              <w:rPr>
                <w:rFonts w:ascii="Cambria Math" w:hAnsi="Cambria Math" w:hint="eastAsia"/>
              </w:rPr>
              <m:t>,</m:t>
            </m:r>
            <m:r>
              <w:rPr>
                <w:rFonts w:ascii="Cambria Math" w:hAnsi="Cambria Math"/>
              </w:rPr>
              <m:t>d</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y</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g</m:t>
            </m:r>
            <m:r>
              <w:rPr>
                <w:rFonts w:ascii="Cambria Math" w:hAnsi="Cambria Math" w:hint="eastAsia"/>
              </w:rPr>
              <m:t>,</m:t>
            </m:r>
            <m:r>
              <w:rPr>
                <w:rFonts w:ascii="Cambria Math" w:hAnsi="Cambria Math"/>
              </w:rPr>
              <m:t>d</m:t>
            </m:r>
          </m:sup>
        </m:sSubSup>
      </m:oMath>
      <w:r w:rsidRPr="005A097B">
        <w:rPr>
          <w:rFonts w:ascii="AdvPTimes" w:hAnsi="AdvPTimes" w:cs="AdvPTimes"/>
        </w:rPr>
        <w:t>,</w:t>
      </w:r>
      <w:r w:rsidR="00EE5B3D" w:rsidRPr="005A097B">
        <w:rPr>
          <w:rFonts w:ascii="AdvPTimes" w:hAnsi="AdvPTimes" w:cs="AdvPTimes"/>
        </w:rPr>
        <w:t xml:space="preserve"> </w:t>
      </w:r>
      <m:oMath>
        <m:sSubSup>
          <m:sSubSupPr>
            <m:ctrlPr>
              <w:rPr>
                <w:rFonts w:ascii="Cambria Math" w:hAnsi="Cambria Math"/>
                <w:i/>
              </w:rPr>
            </m:ctrlPr>
          </m:sSubSupPr>
          <m:e>
            <m:r>
              <w:rPr>
                <w:rFonts w:ascii="Cambria Math" w:hAnsi="Cambria Math" w:hint="eastAsia"/>
              </w:rPr>
              <m:t>y</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d</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y</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hint="eastAsia"/>
              </w:rPr>
              <m:t>y</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g</m:t>
            </m:r>
            <m:r>
              <w:rPr>
                <w:rFonts w:ascii="Cambria Math" w:hAnsi="Cambria Math" w:hint="eastAsia"/>
              </w:rPr>
              <m:t>,</m:t>
            </m:r>
            <m:r>
              <w:rPr>
                <w:rFonts w:ascii="Cambria Math" w:hAnsi="Cambria Math"/>
              </w:rPr>
              <m:t>d</m:t>
            </m:r>
          </m:sup>
        </m:sSubSup>
      </m:oMath>
      <w:r w:rsidR="005361B5" w:rsidRPr="005A097B">
        <w:rPr>
          <w:rFonts w:ascii="AdvPTimes" w:hAnsi="AdvPTimes" w:cs="AdvPTimes"/>
        </w:rPr>
        <w:t>, and</w:t>
      </w:r>
      <w:r w:rsidRPr="005A097B">
        <w:rPr>
          <w:rFonts w:ascii="AdvPTimes" w:hAnsi="AdvPTimes" w:cs="AdvPTimes"/>
        </w:rPr>
        <w:t xml:space="preserve"> </w:t>
      </w:r>
      <m:oMath>
        <m:sSub>
          <m:sSubPr>
            <m:ctrlPr>
              <w:rPr>
                <w:rFonts w:ascii="Cambria Math" w:hAnsi="Cambria Math" w:cs="AdvPTimes"/>
              </w:rPr>
            </m:ctrlPr>
          </m:sSubPr>
          <m:e>
            <m:sSup>
              <m:sSupPr>
                <m:ctrlPr>
                  <w:rPr>
                    <w:rFonts w:ascii="Cambria Math" w:hAnsi="Cambria Math" w:cs="AdvPTimes"/>
                    <w:i/>
                  </w:rPr>
                </m:ctrlPr>
              </m:sSupPr>
              <m:e>
                <m:r>
                  <w:rPr>
                    <w:rFonts w:ascii="Cambria Math" w:hAnsi="Cambria Math" w:cs="AdvPTimes" w:hint="eastAsia"/>
                  </w:rPr>
                  <m:t>op</m:t>
                </m:r>
                <m:r>
                  <w:rPr>
                    <w:rFonts w:ascii="Cambria Math" w:hAnsi="Cambria Math" w:cs="AdvPTimes"/>
                  </w:rPr>
                  <m:t>r</m:t>
                </m:r>
              </m:e>
              <m:sup>
                <m:r>
                  <w:rPr>
                    <w:rFonts w:ascii="Cambria Math" w:hAnsi="Cambria Math" w:cs="AdvPTimes"/>
                  </w:rPr>
                  <m:t>g</m:t>
                </m:r>
                <m:r>
                  <w:rPr>
                    <w:rFonts w:ascii="Cambria Math" w:hAnsi="Cambria Math" w:cs="AdvPTimes" w:hint="eastAsia"/>
                  </w:rPr>
                  <m:t>,</m:t>
                </m:r>
                <m:r>
                  <w:rPr>
                    <w:rFonts w:ascii="Cambria Math" w:hAnsi="Cambria Math" w:cs="AdvPTimes"/>
                  </w:rPr>
                  <m:t>d</m:t>
                </m:r>
              </m:sup>
            </m:sSup>
          </m:e>
          <m:sub>
            <m:r>
              <w:rPr>
                <w:rFonts w:ascii="Cambria Math" w:hAnsi="Cambria Math" w:cs="AdvPTimes" w:hint="eastAsia"/>
              </w:rPr>
              <m:t xml:space="preserve"> </m:t>
            </m:r>
          </m:sub>
        </m:sSub>
        <m:r>
          <w:rPr>
            <w:rFonts w:ascii="Cambria Math" w:hAnsi="Cambria Math" w:cs="AdvPTimes" w:hint="eastAsia"/>
          </w:rPr>
          <m:t>=0</m:t>
        </m:r>
      </m:oMath>
      <w:r w:rsidRPr="005A097B">
        <w:rPr>
          <w:rFonts w:ascii="AdvPTimes" w:hAnsi="AdvPTimes" w:cs="AdvPTimes"/>
        </w:rPr>
        <w:t>.</w:t>
      </w:r>
      <w:r w:rsidR="005361B5" w:rsidRPr="005A097B">
        <w:rPr>
          <w:rFonts w:ascii="AdvPTimes" w:hAnsi="AdvPTimes" w:cs="AdvPTimes"/>
        </w:rPr>
        <w:t xml:space="preserve"> Go to Step 2.1</w:t>
      </w:r>
      <w:r w:rsidR="008117F2" w:rsidRPr="005A097B">
        <w:rPr>
          <w:rFonts w:ascii="AdvPTimes" w:hAnsi="AdvPTimes" w:cs="AdvPTimes"/>
        </w:rPr>
        <w:t>.</w:t>
      </w:r>
    </w:p>
    <w:p w14:paraId="0DBC7F3A" w14:textId="632DF326" w:rsidR="00E02B2F" w:rsidRPr="005A097B" w:rsidRDefault="00E02B2F" w:rsidP="00204E4C">
      <w:pPr>
        <w:widowControl w:val="0"/>
        <w:snapToGrid w:val="0"/>
        <w:rPr>
          <w:rFonts w:ascii="AdvPTimes" w:hAnsi="AdvPTimes" w:cs="AdvPTimes"/>
        </w:rPr>
      </w:pPr>
      <w:r w:rsidRPr="005A097B">
        <w:rPr>
          <w:rFonts w:ascii="AdvPTimes" w:hAnsi="AdvPTimes" w:cs="AdvPTimes"/>
        </w:rPr>
        <w:t>Step 2.</w:t>
      </w:r>
      <w:r w:rsidR="005361B5" w:rsidRPr="005A097B">
        <w:rPr>
          <w:rFonts w:ascii="AdvPTimes" w:hAnsi="AdvPTimes" w:cs="AdvPTimes"/>
        </w:rPr>
        <w:t>5</w:t>
      </w:r>
      <w:r w:rsidR="00551AFA" w:rsidRPr="005A097B">
        <w:rPr>
          <w:rFonts w:ascii="AdvPTimes" w:hAnsi="AdvPTimes" w:cs="AdvPTimes"/>
        </w:rPr>
        <w:t>:</w:t>
      </w:r>
      <w:r w:rsidR="005361B5" w:rsidRPr="005A097B">
        <w:rPr>
          <w:rFonts w:ascii="AdvPTimes" w:hAnsi="AdvPTimes" w:cs="AdvPTimes"/>
        </w:rPr>
        <w:t xml:space="preserve"> If </w:t>
      </w:r>
      <m:oMath>
        <m:sSubSup>
          <m:sSubSupPr>
            <m:ctrlPr>
              <w:rPr>
                <w:rFonts w:ascii="Cambria Math" w:hAnsi="Cambria Math" w:cs="AdvPTimes"/>
              </w:rPr>
            </m:ctrlPr>
          </m:sSubSupPr>
          <m:e>
            <m:r>
              <w:rPr>
                <w:rFonts w:ascii="Cambria Math" w:hAnsi="Cambria Math" w:cs="AdvPTimes" w:hint="eastAsia"/>
              </w:rPr>
              <m:t>y</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hint="eastAsia"/>
              </w:rPr>
              <m:t>k</m:t>
            </m:r>
          </m:sup>
        </m:sSubSup>
        <m:r>
          <m:rPr>
            <m:sty m:val="p"/>
          </m:rPr>
          <w:rPr>
            <w:rFonts w:ascii="Cambria Math" w:hAnsi="Cambria Math" w:cs="AdvPTimes" w:hint="eastAsia"/>
          </w:rPr>
          <m:t>=0</m:t>
        </m:r>
        <m:r>
          <m:rPr>
            <m:sty m:val="p"/>
          </m:rPr>
          <w:rPr>
            <w:rFonts w:ascii="Cambria Math" w:hAnsi="Cambria Math" w:cs="AdvPTimes"/>
          </w:rPr>
          <m:t>,</m:t>
        </m:r>
        <m:r>
          <w:rPr>
            <w:rFonts w:ascii="Cambria Math" w:hAnsi="Cambria Math"/>
          </w:rPr>
          <m:t>∀k</m:t>
        </m:r>
        <m:r>
          <w:rPr>
            <w:rFonts w:ascii="Cambria Math" w:hAnsi="Cambria Math" w:hint="eastAsia"/>
          </w:rPr>
          <m:t>∈</m:t>
        </m:r>
        <m:r>
          <w:rPr>
            <w:rFonts w:ascii="Cambria Math" w:hAnsi="Cambria Math" w:hint="eastAsia"/>
          </w:rPr>
          <m:t>K</m:t>
        </m:r>
      </m:oMath>
      <w:r w:rsidR="005361B5" w:rsidRPr="005A097B">
        <w:rPr>
          <w:rFonts w:ascii="AdvPTimes" w:hAnsi="AdvPTimes" w:cs="AdvPTimes"/>
        </w:rPr>
        <w:t>, stop.</w:t>
      </w:r>
    </w:p>
    <w:p w14:paraId="28B43FBD" w14:textId="2347C0F3" w:rsidR="005361B5" w:rsidRPr="005A097B" w:rsidRDefault="005361B5" w:rsidP="00204E4C">
      <w:pPr>
        <w:widowControl w:val="0"/>
        <w:snapToGrid w:val="0"/>
        <w:rPr>
          <w:rFonts w:ascii="AdvPTimes" w:hAnsi="AdvPTimes" w:cs="AdvPTimes"/>
        </w:rPr>
      </w:pPr>
      <w:r w:rsidRPr="005A097B">
        <w:rPr>
          <w:rFonts w:ascii="AdvPTimes" w:hAnsi="AdvPTimes" w:cs="AdvPTimes"/>
        </w:rPr>
        <w:t xml:space="preserve">Step 2.6: Choose </w:t>
      </w:r>
      <m:oMath>
        <m:r>
          <w:rPr>
            <w:rFonts w:ascii="Cambria Math" w:hAnsi="Cambria Math" w:cs="AdvPTimes"/>
          </w:rPr>
          <m:t>g</m:t>
        </m:r>
        <m:r>
          <m:rPr>
            <m:sty m:val="p"/>
          </m:rPr>
          <w:rPr>
            <w:rFonts w:ascii="Cambria Math" w:hAnsi="Cambria Math" w:cs="AdvPTimes"/>
          </w:rPr>
          <m:t>,</m:t>
        </m:r>
        <m:r>
          <w:rPr>
            <w:rFonts w:ascii="Cambria Math" w:hAnsi="Cambria Math" w:cs="AdvPTimes"/>
          </w:rPr>
          <m:t>d</m:t>
        </m:r>
        <m:r>
          <w:rPr>
            <w:rFonts w:ascii="Cambria Math" w:hAnsi="Cambria Math" w:hint="eastAsia"/>
          </w:rPr>
          <m:t>∈</m:t>
        </m:r>
        <m:r>
          <w:rPr>
            <w:rFonts w:ascii="Cambria Math" w:hAnsi="Cambria Math" w:hint="eastAsia"/>
          </w:rPr>
          <m:t>K</m:t>
        </m:r>
      </m:oMath>
      <w:r w:rsidRPr="005A097B">
        <w:rPr>
          <w:rFonts w:ascii="AdvPTimes" w:hAnsi="AdvPTimes" w:cs="AdvPTimes"/>
        </w:rPr>
        <w:t xml:space="preserve"> </w:t>
      </w:r>
      <w:r w:rsidR="00565A59" w:rsidRPr="005A097B">
        <w:rPr>
          <w:rFonts w:ascii="AdvPTimes" w:hAnsi="AdvPTimes" w:cs="AdvPTimes"/>
        </w:rPr>
        <w:t>such that</w:t>
      </w:r>
      <w:r w:rsidRPr="005A097B">
        <w:rPr>
          <w:rFonts w:ascii="AdvPTimes" w:hAnsi="AdvPTimes" w:cs="AdvPTimes"/>
        </w:rPr>
        <w:t xml:space="preserve"> </w:t>
      </w:r>
      <m:oMath>
        <m:sSub>
          <m:sSubPr>
            <m:ctrlPr>
              <w:rPr>
                <w:rFonts w:ascii="Cambria Math" w:hAnsi="Cambria Math" w:cs="AdvPTimes"/>
              </w:rPr>
            </m:ctrlPr>
          </m:sSubPr>
          <m:e>
            <m:sSup>
              <m:sSupPr>
                <m:ctrlPr>
                  <w:rPr>
                    <w:rFonts w:ascii="Cambria Math" w:hAnsi="Cambria Math" w:cs="AdvPTimes"/>
                  </w:rPr>
                </m:ctrlPr>
              </m:sSupPr>
              <m:e>
                <m:r>
                  <w:rPr>
                    <w:rFonts w:ascii="Cambria Math" w:hAnsi="Cambria Math" w:cs="AdvPTimes" w:hint="eastAsia"/>
                  </w:rPr>
                  <m:t>opr</m:t>
                </m:r>
              </m:e>
              <m:sup>
                <m:r>
                  <w:rPr>
                    <w:rFonts w:ascii="Cambria Math" w:hAnsi="Cambria Math" w:cs="AdvPTimes"/>
                  </w:rPr>
                  <m:t>g</m:t>
                </m:r>
                <m:r>
                  <m:rPr>
                    <m:sty m:val="p"/>
                  </m:rPr>
                  <w:rPr>
                    <w:rFonts w:ascii="Cambria Math" w:hAnsi="Cambria Math" w:cs="AdvPTimes"/>
                  </w:rPr>
                  <m:t>,</m:t>
                </m:r>
                <m:r>
                  <w:rPr>
                    <w:rFonts w:ascii="Cambria Math" w:hAnsi="Cambria Math" w:cs="AdvPTimes"/>
                  </w:rPr>
                  <m:t>d</m:t>
                </m:r>
              </m:sup>
            </m:sSup>
          </m:e>
          <m:sub>
            <m:r>
              <m:rPr>
                <m:sty m:val="p"/>
              </m:rPr>
              <w:rPr>
                <w:rFonts w:ascii="Cambria Math" w:hAnsi="Cambria Math" w:cs="AdvPTimes" w:hint="eastAsia"/>
              </w:rPr>
              <m:t xml:space="preserve"> </m:t>
            </m:r>
          </m:sub>
        </m:sSub>
      </m:oMath>
      <w:r w:rsidR="00565A59" w:rsidRPr="005A097B">
        <w:rPr>
          <w:rFonts w:ascii="AdvPTimes" w:hAnsi="AdvPTimes" w:cs="AdvPTimes"/>
        </w:rPr>
        <w:t>is the largest</w:t>
      </w:r>
      <w:r w:rsidRPr="005A097B">
        <w:rPr>
          <w:rFonts w:ascii="AdvPTimes" w:hAnsi="AdvPTimes" w:cs="AdvPTimes"/>
        </w:rPr>
        <w:t>.</w:t>
      </w:r>
    </w:p>
    <w:p w14:paraId="1DB129AB" w14:textId="1692722B" w:rsidR="005361B5" w:rsidRPr="005A097B" w:rsidRDefault="005361B5" w:rsidP="00204E4C">
      <w:pPr>
        <w:widowControl w:val="0"/>
        <w:snapToGrid w:val="0"/>
        <w:rPr>
          <w:rFonts w:ascii="AdvPTimes" w:hAnsi="AdvPTimes" w:cs="AdvPTimes"/>
        </w:rPr>
      </w:pPr>
      <w:r w:rsidRPr="005A097B">
        <w:rPr>
          <w:rFonts w:ascii="AdvPTimes" w:hAnsi="AdvPTimes" w:cs="AdvPTimes"/>
        </w:rPr>
        <w:t xml:space="preserve">Step 2.7: Calculate </w:t>
      </w:r>
      <m:oMath>
        <m:sSubSup>
          <m:sSubSupPr>
            <m:ctrlPr>
              <w:rPr>
                <w:rFonts w:ascii="Cambria Math" w:hAnsi="Cambria Math" w:cs="AdvPTimes"/>
              </w:rPr>
            </m:ctrlPr>
          </m:sSubSupPr>
          <m:e>
            <m:r>
              <w:rPr>
                <w:rFonts w:ascii="Cambria Math" w:hAnsi="Cambria Math" w:cs="AdvPTimes" w:hint="eastAsia"/>
              </w:rPr>
              <m:t>y</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g</m:t>
            </m:r>
            <m:r>
              <m:rPr>
                <m:sty m:val="p"/>
              </m:rPr>
              <w:rPr>
                <w:rFonts w:ascii="Cambria Math" w:hAnsi="Cambria Math" w:cs="AdvPTimes" w:hint="eastAsia"/>
              </w:rPr>
              <m:t>,</m:t>
            </m:r>
            <m:r>
              <w:rPr>
                <w:rFonts w:ascii="Cambria Math" w:hAnsi="Cambria Math" w:cs="AdvPTimes"/>
              </w:rPr>
              <m:t>d</m:t>
            </m:r>
          </m:sup>
        </m:sSubSup>
        <m:r>
          <m:rPr>
            <m:sty m:val="p"/>
          </m:rPr>
          <w:rPr>
            <w:rFonts w:ascii="Cambria Math" w:hAnsi="Cambria Math" w:cs="AdvPTimes" w:hint="eastAsia"/>
          </w:rPr>
          <m:t>=</m:t>
        </m:r>
        <m:r>
          <m:rPr>
            <m:sty m:val="p"/>
          </m:rPr>
          <w:rPr>
            <w:rFonts w:ascii="Cambria Math" w:hAnsi="Cambria Math" w:cs="AdvPTimes"/>
          </w:rPr>
          <m:t>min⁡</m:t>
        </m:r>
        <m:r>
          <m:rPr>
            <m:sty m:val="p"/>
          </m:rPr>
          <w:rPr>
            <w:rFonts w:ascii="Cambria Math" w:hAnsi="Cambria Math" w:cs="AdvPTimes" w:hint="eastAsia"/>
          </w:rPr>
          <m:t>(</m:t>
        </m:r>
        <m:sSup>
          <m:sSupPr>
            <m:ctrlPr>
              <w:rPr>
                <w:rFonts w:ascii="Cambria Math" w:hAnsi="Cambria Math" w:cs="AdvPTimes"/>
              </w:rPr>
            </m:ctrlPr>
          </m:sSupPr>
          <m:e>
            <m:r>
              <w:rPr>
                <w:rFonts w:ascii="Cambria Math" w:hAnsi="Cambria Math" w:cs="AdvPTimes" w:hint="eastAsia"/>
              </w:rPr>
              <m:t>Q</m:t>
            </m:r>
          </m:e>
          <m:sup>
            <m:r>
              <w:rPr>
                <w:rFonts w:ascii="Cambria Math" w:hAnsi="Cambria Math" w:cs="AdvPTimes"/>
              </w:rPr>
              <m:t>g</m:t>
            </m:r>
          </m:sup>
        </m:sSup>
        <m:r>
          <m:rPr>
            <m:sty m:val="p"/>
          </m:rPr>
          <w:rPr>
            <w:rFonts w:ascii="Cambria Math" w:hAnsi="Cambria Math" w:cs="AdvPTimes"/>
          </w:rPr>
          <m:t>-</m:t>
        </m:r>
        <m:nary>
          <m:naryPr>
            <m:chr m:val="∑"/>
            <m:limLoc m:val="undOvr"/>
            <m:supHide m:val="1"/>
            <m:ctrlPr>
              <w:rPr>
                <w:rFonts w:ascii="Cambria Math" w:hAnsi="Cambria Math" w:cs="AdvPTimes"/>
              </w:rPr>
            </m:ctrlPr>
          </m:naryPr>
          <m:sub>
            <m:r>
              <w:rPr>
                <w:rFonts w:ascii="Cambria Math" w:hAnsi="Cambria Math" w:cs="AdvPTimes" w:hint="eastAsia"/>
              </w:rPr>
              <m:t>k</m:t>
            </m:r>
            <m:r>
              <m:rPr>
                <m:sty m:val="p"/>
              </m:rPr>
              <w:rPr>
                <w:rFonts w:ascii="Cambria Math" w:hAnsi="Cambria Math" w:cs="AdvPTimes" w:hint="eastAsia"/>
              </w:rPr>
              <m:t>∈</m:t>
            </m:r>
            <m:r>
              <w:rPr>
                <w:rFonts w:ascii="Cambria Math" w:hAnsi="Cambria Math" w:cs="AdvPTimes" w:hint="eastAsia"/>
              </w:rPr>
              <m:t>K</m:t>
            </m:r>
          </m:sub>
          <m:sup/>
          <m:e>
            <m:sSubSup>
              <m:sSubSupPr>
                <m:ctrlPr>
                  <w:rPr>
                    <w:rFonts w:ascii="Cambria Math" w:hAnsi="Cambria Math" w:cs="AdvPTimes"/>
                  </w:rPr>
                </m:ctrlPr>
              </m:sSubSupPr>
              <m:e>
                <m:r>
                  <w:rPr>
                    <w:rFonts w:ascii="Cambria Math" w:hAnsi="Cambria Math" w:cs="AdvPTimes" w:hint="eastAsia"/>
                  </w:rPr>
                  <m:t>l</m:t>
                </m:r>
                <m:r>
                  <m:rPr>
                    <m:sty m:val="p"/>
                  </m:rPr>
                  <w:rPr>
                    <w:rFonts w:ascii="Cambria Math" w:hAnsi="Cambria Math" w:cs="AdvPTimes"/>
                  </w:rPr>
                  <m:t>'</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r>
                      <m:rPr>
                        <m:sty m:val="p"/>
                      </m:rPr>
                      <w:rPr>
                        <w:rFonts w:ascii="Cambria Math" w:hAnsi="Cambria Math" w:cs="AdvPTimes"/>
                      </w:rPr>
                      <m:t>-1</m:t>
                    </m:r>
                  </m:sub>
                </m:sSub>
                <m:r>
                  <m:rPr>
                    <m:sty m:val="p"/>
                  </m:rPr>
                  <w:rPr>
                    <w:rFonts w:ascii="Cambria Math" w:hAnsi="Cambria Math" w:cs="AdvPTimes"/>
                  </w:rPr>
                  <m:t>,</m:t>
                </m:r>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g</m:t>
                </m:r>
                <m:r>
                  <m:rPr>
                    <m:sty m:val="p"/>
                  </m:rPr>
                  <w:rPr>
                    <w:rFonts w:ascii="Cambria Math" w:hAnsi="Cambria Math" w:cs="AdvPTimes" w:hint="eastAsia"/>
                  </w:rPr>
                  <m:t>,</m:t>
                </m:r>
                <m:r>
                  <w:rPr>
                    <w:rFonts w:ascii="Cambria Math" w:hAnsi="Cambria Math" w:cs="AdvPTimes"/>
                  </w:rPr>
                  <m:t>d</m:t>
                </m:r>
              </m:sup>
            </m:sSubSup>
          </m:e>
        </m:nary>
        <m:r>
          <m:rPr>
            <m:sty m:val="p"/>
          </m:rPr>
          <w:rPr>
            <w:rFonts w:ascii="Cambria Math" w:hAnsi="Cambria Math" w:cs="AdvPTimes" w:hint="eastAsia"/>
          </w:rPr>
          <m:t xml:space="preserve">, </m:t>
        </m:r>
        <m:sSubSup>
          <m:sSubSupPr>
            <m:ctrlPr>
              <w:rPr>
                <w:rFonts w:ascii="Cambria Math" w:hAnsi="Cambria Math" w:cs="AdvPTimes"/>
              </w:rPr>
            </m:ctrlPr>
          </m:sSubSupPr>
          <m:e>
            <m:r>
              <w:rPr>
                <w:rFonts w:ascii="Cambria Math" w:hAnsi="Cambria Math" w:cs="AdvPTimes" w:hint="eastAsia"/>
              </w:rPr>
              <m:t>y</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d</m:t>
            </m:r>
          </m:sup>
        </m:sSubSup>
        <m:r>
          <m:rPr>
            <m:sty m:val="p"/>
          </m:rPr>
          <w:rPr>
            <w:rFonts w:ascii="Cambria Math" w:hAnsi="Cambria Math" w:cs="AdvPTimes" w:hint="eastAsia"/>
          </w:rPr>
          <m:t>)</m:t>
        </m:r>
      </m:oMath>
      <w:r w:rsidRPr="005A097B">
        <w:rPr>
          <w:rFonts w:ascii="AdvPTimes" w:hAnsi="AdvPTimes" w:cs="AdvPTimes"/>
        </w:rPr>
        <w:t>.</w:t>
      </w:r>
      <w:r w:rsidRPr="005A097B">
        <w:rPr>
          <w:rFonts w:ascii="AdvPTimes" w:hAnsi="AdvPTimes" w:cs="AdvPTimes"/>
        </w:rPr>
        <w:tab/>
      </w:r>
      <w:r w:rsidRPr="005A097B">
        <w:rPr>
          <w:rFonts w:ascii="AdvPTimes" w:hAnsi="AdvPTimes" w:cs="AdvPTimes"/>
        </w:rPr>
        <w:tab/>
      </w:r>
      <w:r w:rsidRPr="005A097B">
        <w:rPr>
          <w:rFonts w:ascii="AdvPTimes" w:hAnsi="AdvPTimes" w:cs="AdvPTimes"/>
        </w:rPr>
        <w:tab/>
      </w:r>
    </w:p>
    <w:p w14:paraId="30984BD1" w14:textId="75C3E5BB" w:rsidR="005361B5" w:rsidRPr="005A097B" w:rsidRDefault="005361B5" w:rsidP="00204E4C">
      <w:pPr>
        <w:widowControl w:val="0"/>
        <w:snapToGrid w:val="0"/>
        <w:rPr>
          <w:rFonts w:ascii="AdvPTimes" w:hAnsi="AdvPTimes" w:cs="AdvPTimes"/>
        </w:rPr>
      </w:pPr>
      <w:r w:rsidRPr="005A097B">
        <w:rPr>
          <w:rFonts w:ascii="AdvPTimes" w:hAnsi="AdvPTimes" w:cs="AdvPTimes"/>
        </w:rPr>
        <w:lastRenderedPageBreak/>
        <w:t xml:space="preserve">Step 2.8: Update </w:t>
      </w:r>
      <m:oMath>
        <m:sSubSup>
          <m:sSubSupPr>
            <m:ctrlPr>
              <w:rPr>
                <w:rFonts w:ascii="Cambria Math" w:hAnsi="Cambria Math" w:cs="AdvPTimes"/>
              </w:rPr>
            </m:ctrlPr>
          </m:sSubSupPr>
          <m:e>
            <m:r>
              <w:rPr>
                <w:rFonts w:ascii="Cambria Math" w:hAnsi="Cambria Math" w:cs="AdvPTimes" w:hint="eastAsia"/>
              </w:rPr>
              <m:t>l</m:t>
            </m:r>
            <m:r>
              <m:rPr>
                <m:sty m:val="p"/>
              </m:rPr>
              <w:rPr>
                <w:rFonts w:ascii="Cambria Math" w:hAnsi="Cambria Math" w:cs="AdvPTimes"/>
              </w:rPr>
              <m:t>'</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r>
                  <m:rPr>
                    <m:sty m:val="p"/>
                  </m:rPr>
                  <w:rPr>
                    <w:rFonts w:ascii="Cambria Math" w:hAnsi="Cambria Math" w:cs="AdvPTimes"/>
                  </w:rPr>
                  <m:t>-1</m:t>
                </m:r>
              </m:sub>
            </m:sSub>
            <m:r>
              <m:rPr>
                <m:sty m:val="p"/>
              </m:rPr>
              <w:rPr>
                <w:rFonts w:ascii="Cambria Math" w:hAnsi="Cambria Math" w:cs="AdvPTimes"/>
              </w:rPr>
              <m:t>,</m:t>
            </m:r>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g</m:t>
            </m:r>
            <m:r>
              <m:rPr>
                <m:sty m:val="p"/>
              </m:rPr>
              <w:rPr>
                <w:rFonts w:ascii="Cambria Math" w:hAnsi="Cambria Math" w:cs="AdvPTimes" w:hint="eastAsia"/>
              </w:rPr>
              <m:t>,</m:t>
            </m:r>
            <m:r>
              <w:rPr>
                <w:rFonts w:ascii="Cambria Math" w:hAnsi="Cambria Math" w:cs="AdvPTimes"/>
              </w:rPr>
              <m:t>d</m:t>
            </m:r>
          </m:sup>
        </m:sSubSup>
        <m:r>
          <m:rPr>
            <m:sty m:val="p"/>
          </m:rPr>
          <w:rPr>
            <w:rFonts w:ascii="Cambria Math" w:hAnsi="Cambria Math" w:cs="AdvPTimes" w:hint="eastAsia"/>
          </w:rPr>
          <m:t>=</m:t>
        </m:r>
        <m:sSubSup>
          <m:sSubSupPr>
            <m:ctrlPr>
              <w:rPr>
                <w:rFonts w:ascii="Cambria Math" w:hAnsi="Cambria Math" w:cs="AdvPTimes"/>
              </w:rPr>
            </m:ctrlPr>
          </m:sSubSupPr>
          <m:e>
            <m:r>
              <w:rPr>
                <w:rFonts w:ascii="Cambria Math" w:hAnsi="Cambria Math" w:cs="AdvPTimes" w:hint="eastAsia"/>
              </w:rPr>
              <m:t>l</m:t>
            </m:r>
            <m:r>
              <m:rPr>
                <m:sty m:val="p"/>
              </m:rPr>
              <w:rPr>
                <w:rFonts w:ascii="Cambria Math" w:hAnsi="Cambria Math" w:cs="AdvPTimes"/>
              </w:rPr>
              <m:t>'</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r>
                  <m:rPr>
                    <m:sty m:val="p"/>
                  </m:rPr>
                  <w:rPr>
                    <w:rFonts w:ascii="Cambria Math" w:hAnsi="Cambria Math" w:cs="AdvPTimes"/>
                  </w:rPr>
                  <m:t>-1</m:t>
                </m:r>
              </m:sub>
            </m:sSub>
            <m:r>
              <m:rPr>
                <m:sty m:val="p"/>
              </m:rPr>
              <w:rPr>
                <w:rFonts w:ascii="Cambria Math" w:hAnsi="Cambria Math" w:cs="AdvPTimes"/>
              </w:rPr>
              <m:t>,</m:t>
            </m:r>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g</m:t>
            </m:r>
            <m:r>
              <m:rPr>
                <m:sty m:val="p"/>
              </m:rPr>
              <w:rPr>
                <w:rFonts w:ascii="Cambria Math" w:hAnsi="Cambria Math" w:cs="AdvPTimes" w:hint="eastAsia"/>
              </w:rPr>
              <m:t>,</m:t>
            </m:r>
            <m:r>
              <w:rPr>
                <w:rFonts w:ascii="Cambria Math" w:hAnsi="Cambria Math" w:cs="AdvPTimes"/>
              </w:rPr>
              <m:t>d</m:t>
            </m:r>
          </m:sup>
        </m:sSubSup>
        <m:r>
          <m:rPr>
            <m:sty m:val="p"/>
          </m:rPr>
          <w:rPr>
            <w:rFonts w:ascii="Cambria Math" w:hAnsi="Cambria Math" w:cs="AdvPTimes" w:hint="eastAsia"/>
          </w:rPr>
          <m:t>+</m:t>
        </m:r>
        <m:sSubSup>
          <m:sSubSupPr>
            <m:ctrlPr>
              <w:rPr>
                <w:rFonts w:ascii="Cambria Math" w:hAnsi="Cambria Math" w:cs="AdvPTimes"/>
              </w:rPr>
            </m:ctrlPr>
          </m:sSubSupPr>
          <m:e>
            <m:r>
              <w:rPr>
                <w:rFonts w:ascii="Cambria Math" w:hAnsi="Cambria Math" w:cs="AdvPTimes" w:hint="eastAsia"/>
              </w:rPr>
              <m:t>y</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g</m:t>
            </m:r>
            <m:r>
              <m:rPr>
                <m:sty m:val="p"/>
              </m:rPr>
              <w:rPr>
                <w:rFonts w:ascii="Cambria Math" w:hAnsi="Cambria Math" w:cs="AdvPTimes" w:hint="eastAsia"/>
              </w:rPr>
              <m:t>,</m:t>
            </m:r>
            <m:r>
              <w:rPr>
                <w:rFonts w:ascii="Cambria Math" w:hAnsi="Cambria Math" w:cs="AdvPTimes"/>
              </w:rPr>
              <m:t>d</m:t>
            </m:r>
          </m:sup>
        </m:sSubSup>
      </m:oMath>
      <w:r w:rsidRPr="005A097B">
        <w:rPr>
          <w:rFonts w:ascii="AdvPTimes" w:hAnsi="AdvPTimes" w:cs="AdvPTimes"/>
        </w:rPr>
        <w:t xml:space="preserve">, </w:t>
      </w:r>
      <m:oMath>
        <m:sSubSup>
          <m:sSubSupPr>
            <m:ctrlPr>
              <w:rPr>
                <w:rFonts w:ascii="Cambria Math" w:hAnsi="Cambria Math" w:cs="AdvPTimes"/>
              </w:rPr>
            </m:ctrlPr>
          </m:sSubSupPr>
          <m:e>
            <m:r>
              <w:rPr>
                <w:rFonts w:ascii="Cambria Math" w:hAnsi="Cambria Math" w:cs="AdvPTimes" w:hint="eastAsia"/>
              </w:rPr>
              <m:t>y</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d</m:t>
            </m:r>
          </m:sup>
        </m:sSubSup>
        <m:r>
          <m:rPr>
            <m:sty m:val="p"/>
          </m:rPr>
          <w:rPr>
            <w:rFonts w:ascii="Cambria Math" w:hAnsi="Cambria Math" w:cs="AdvPTimes" w:hint="eastAsia"/>
          </w:rPr>
          <m:t>=</m:t>
        </m:r>
        <m:sSubSup>
          <m:sSubSupPr>
            <m:ctrlPr>
              <w:rPr>
                <w:rFonts w:ascii="Cambria Math" w:hAnsi="Cambria Math" w:cs="AdvPTimes"/>
              </w:rPr>
            </m:ctrlPr>
          </m:sSubSupPr>
          <m:e>
            <m:r>
              <w:rPr>
                <w:rFonts w:ascii="Cambria Math" w:hAnsi="Cambria Math" w:cs="AdvPTimes" w:hint="eastAsia"/>
              </w:rPr>
              <m:t>y</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d</m:t>
            </m:r>
          </m:sup>
        </m:sSubSup>
        <m:r>
          <m:rPr>
            <m:sty m:val="p"/>
          </m:rPr>
          <w:rPr>
            <w:rFonts w:ascii="Cambria Math" w:hAnsi="Cambria Math" w:cs="AdvPTimes"/>
          </w:rPr>
          <m:t>-</m:t>
        </m:r>
        <m:sSubSup>
          <m:sSubSupPr>
            <m:ctrlPr>
              <w:rPr>
                <w:rFonts w:ascii="Cambria Math" w:hAnsi="Cambria Math" w:cs="AdvPTimes"/>
              </w:rPr>
            </m:ctrlPr>
          </m:sSubSupPr>
          <m:e>
            <m:r>
              <w:rPr>
                <w:rFonts w:ascii="Cambria Math" w:hAnsi="Cambria Math" w:cs="AdvPTimes" w:hint="eastAsia"/>
              </w:rPr>
              <m:t>y</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g</m:t>
            </m:r>
            <m:r>
              <m:rPr>
                <m:sty m:val="p"/>
              </m:rPr>
              <w:rPr>
                <w:rFonts w:ascii="Cambria Math" w:hAnsi="Cambria Math" w:cs="AdvPTimes" w:hint="eastAsia"/>
              </w:rPr>
              <m:t>,</m:t>
            </m:r>
            <m:r>
              <w:rPr>
                <w:rFonts w:ascii="Cambria Math" w:hAnsi="Cambria Math" w:cs="AdvPTimes"/>
              </w:rPr>
              <m:t>d</m:t>
            </m:r>
          </m:sup>
        </m:sSubSup>
      </m:oMath>
      <w:r w:rsidR="008117F2" w:rsidRPr="005A097B">
        <w:rPr>
          <w:rFonts w:ascii="AdvPTimes" w:hAnsi="AdvPTimes" w:cs="AdvPTimes"/>
        </w:rPr>
        <w:t>, and</w:t>
      </w:r>
      <w:r w:rsidRPr="005A097B">
        <w:rPr>
          <w:rFonts w:ascii="AdvPTimes" w:hAnsi="AdvPTimes" w:cs="AdvPTimes"/>
        </w:rPr>
        <w:t xml:space="preserve"> </w:t>
      </w:r>
      <m:oMath>
        <m:sSub>
          <m:sSubPr>
            <m:ctrlPr>
              <w:rPr>
                <w:rFonts w:ascii="Cambria Math" w:hAnsi="Cambria Math" w:cs="AdvPTimes"/>
              </w:rPr>
            </m:ctrlPr>
          </m:sSubPr>
          <m:e>
            <m:sSup>
              <m:sSupPr>
                <m:ctrlPr>
                  <w:rPr>
                    <w:rFonts w:ascii="Cambria Math" w:hAnsi="Cambria Math" w:cs="AdvPTimes"/>
                  </w:rPr>
                </m:ctrlPr>
              </m:sSupPr>
              <m:e>
                <m:r>
                  <w:rPr>
                    <w:rFonts w:ascii="Cambria Math" w:hAnsi="Cambria Math" w:cs="AdvPTimes" w:hint="eastAsia"/>
                  </w:rPr>
                  <m:t>opr</m:t>
                </m:r>
              </m:e>
              <m:sup>
                <m:r>
                  <w:rPr>
                    <w:rFonts w:ascii="Cambria Math" w:hAnsi="Cambria Math" w:cs="AdvPTimes"/>
                  </w:rPr>
                  <m:t>g</m:t>
                </m:r>
                <m:r>
                  <m:rPr>
                    <m:sty m:val="p"/>
                  </m:rPr>
                  <w:rPr>
                    <w:rFonts w:ascii="Cambria Math" w:hAnsi="Cambria Math" w:cs="AdvPTimes" w:hint="eastAsia"/>
                  </w:rPr>
                  <m:t>,</m:t>
                </m:r>
                <m:r>
                  <w:rPr>
                    <w:rFonts w:ascii="Cambria Math" w:hAnsi="Cambria Math" w:cs="AdvPTimes"/>
                  </w:rPr>
                  <m:t>d</m:t>
                </m:r>
              </m:sup>
            </m:sSup>
          </m:e>
          <m:sub>
            <m:r>
              <m:rPr>
                <m:sty m:val="p"/>
              </m:rPr>
              <w:rPr>
                <w:rFonts w:ascii="Cambria Math" w:hAnsi="Cambria Math" w:cs="AdvPTimes" w:hint="eastAsia"/>
              </w:rPr>
              <m:t xml:space="preserve"> </m:t>
            </m:r>
          </m:sub>
        </m:sSub>
        <m:r>
          <m:rPr>
            <m:sty m:val="p"/>
          </m:rPr>
          <w:rPr>
            <w:rFonts w:ascii="Cambria Math" w:hAnsi="Cambria Math" w:cs="AdvPTimes" w:hint="eastAsia"/>
          </w:rPr>
          <m:t>=0</m:t>
        </m:r>
      </m:oMath>
      <w:r w:rsidRPr="005A097B">
        <w:rPr>
          <w:rFonts w:ascii="AdvPTimes" w:hAnsi="AdvPTimes" w:cs="AdvPTimes"/>
        </w:rPr>
        <w:t>. Go to Step 2.5.</w:t>
      </w:r>
    </w:p>
    <w:p w14:paraId="1A951930" w14:textId="77777777" w:rsidR="00D11169" w:rsidRPr="005A097B" w:rsidRDefault="00D11169" w:rsidP="00204E4C">
      <w:pPr>
        <w:widowControl w:val="0"/>
        <w:snapToGrid w:val="0"/>
        <w:rPr>
          <w:rFonts w:ascii="AdvPTimes" w:hAnsi="AdvPTimes" w:cs="AdvPTimes"/>
          <w:b/>
        </w:rPr>
      </w:pPr>
    </w:p>
    <w:p w14:paraId="763662DE" w14:textId="474D6A1E" w:rsidR="003A0E67" w:rsidRPr="005A097B" w:rsidRDefault="003A0E67" w:rsidP="00204E4C">
      <w:pPr>
        <w:widowControl w:val="0"/>
        <w:snapToGrid w:val="0"/>
        <w:rPr>
          <w:rFonts w:ascii="AdvPTimes" w:hAnsi="AdvPTimes" w:cs="AdvPTimes"/>
          <w:b/>
        </w:rPr>
      </w:pPr>
      <w:r w:rsidRPr="005A097B">
        <w:rPr>
          <w:rFonts w:ascii="AdvPTimes" w:hAnsi="AdvPTimes" w:cs="AdvPTimes"/>
          <w:b/>
        </w:rPr>
        <w:t xml:space="preserve">3.2.3 Step 3: Determine </w:t>
      </w:r>
      <m:oMath>
        <m:sSubSup>
          <m:sSubSupPr>
            <m:ctrlPr>
              <w:rPr>
                <w:rFonts w:ascii="Cambria Math" w:hAnsi="Cambria Math"/>
                <w:b/>
                <w:i/>
              </w:rPr>
            </m:ctrlPr>
          </m:sSubSupPr>
          <m:e>
            <m:r>
              <m:rPr>
                <m:sty m:val="bi"/>
              </m:rPr>
              <w:rPr>
                <w:rFonts w:ascii="Cambria Math" w:hAnsi="Cambria Math" w:hint="eastAsia"/>
              </w:rPr>
              <m:t>l</m:t>
            </m:r>
          </m:e>
          <m:sub>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h</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h+1</m:t>
                </m:r>
              </m:sub>
            </m:sSub>
          </m:sub>
          <m:sup>
            <m:r>
              <m:rPr>
                <m:sty m:val="bi"/>
              </m:rPr>
              <w:rPr>
                <w:rFonts w:ascii="Cambria Math" w:hAnsi="Cambria Math" w:hint="eastAsia"/>
              </w:rPr>
              <m:t>m,k</m:t>
            </m:r>
          </m:sup>
        </m:sSubSup>
        <m:r>
          <m:rPr>
            <m:sty m:val="bi"/>
          </m:rPr>
          <w:rPr>
            <w:rFonts w:ascii="Cambria Math" w:hAnsi="Cambria Math"/>
          </w:rPr>
          <m:t>, ∀m,k∈K</m:t>
        </m:r>
      </m:oMath>
    </w:p>
    <w:p w14:paraId="1F7BCA79" w14:textId="06B67EAF" w:rsidR="003A0E67" w:rsidRPr="005A097B" w:rsidRDefault="003A0E67" w:rsidP="00204E4C">
      <w:pPr>
        <w:widowControl w:val="0"/>
        <w:snapToGrid w:val="0"/>
        <w:ind w:firstLineChars="200" w:firstLine="440"/>
        <w:rPr>
          <w:rFonts w:ascii="AdvPTimes" w:hAnsi="AdvPTimes" w:cs="AdvPTimes"/>
        </w:rPr>
      </w:pPr>
      <w:r w:rsidRPr="005A097B">
        <w:rPr>
          <w:rFonts w:ascii="AdvPTimes" w:hAnsi="AdvPTimes" w:cs="AdvPTimes"/>
        </w:rPr>
        <w:t xml:space="preserve">After </w:t>
      </w:r>
      <m:oMath>
        <m:sSubSup>
          <m:sSubSupPr>
            <m:ctrlPr>
              <w:rPr>
                <w:rFonts w:ascii="Cambria Math" w:hAnsi="Cambria Math"/>
                <w:i/>
              </w:rPr>
            </m:ctrlPr>
          </m:sSubSupPr>
          <m:e>
            <m:r>
              <w:rPr>
                <w:rFonts w:ascii="Cambria Math" w:hAnsi="Cambria Math" w:hint="eastAsia"/>
              </w:rPr>
              <m:t>y</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hint="eastAsia"/>
              </w:rPr>
              <m:t>m,k</m:t>
            </m:r>
          </m:sup>
        </m:sSubSup>
        <m:r>
          <w:rPr>
            <w:rFonts w:ascii="Cambria Math" w:hAnsi="Cambria Math"/>
          </w:rPr>
          <m:t>, ∀m,k∈K</m:t>
        </m:r>
      </m:oMath>
      <w:r w:rsidRPr="005A097B">
        <w:rPr>
          <w:rFonts w:ascii="AdvPTimes" w:hAnsi="AdvPTimes" w:cs="AdvPTimes" w:hint="eastAsia"/>
        </w:rPr>
        <w:t xml:space="preserve"> </w:t>
      </w:r>
      <w:r w:rsidRPr="005A097B">
        <w:rPr>
          <w:rFonts w:ascii="AdvPTimes" w:hAnsi="AdvPTimes" w:cs="AdvPTimes"/>
        </w:rPr>
        <w:t>is known</w:t>
      </w:r>
      <w:r w:rsidR="00212CA1" w:rsidRPr="005A097B">
        <w:rPr>
          <w:rFonts w:ascii="AdvPTimes" w:hAnsi="AdvPTimes" w:cs="AdvPTimes"/>
        </w:rPr>
        <w:t xml:space="preserve"> from Step 2</w:t>
      </w:r>
      <w:r w:rsidRPr="005A097B">
        <w:rPr>
          <w:rFonts w:ascii="AdvPTimes" w:hAnsi="AdvPTimes" w:cs="AdvPTimes"/>
        </w:rPr>
        <w:t xml:space="preserve">, </w:t>
      </w:r>
      <m:oMath>
        <m:sSubSup>
          <m:sSubSupPr>
            <m:ctrlPr>
              <w:rPr>
                <w:rFonts w:ascii="Cambria Math" w:hAnsi="Cambria Math"/>
                <w:i/>
              </w:rPr>
            </m:ctrlPr>
          </m:sSubSupPr>
          <m:e>
            <m:r>
              <w:rPr>
                <w:rFonts w:ascii="Cambria Math" w:hAnsi="Cambria Math" w:hint="eastAsia"/>
              </w:rPr>
              <m:t>l</m:t>
            </m:r>
          </m:e>
          <m:sub>
            <m:sSub>
              <m:sSubPr>
                <m:ctrlPr>
                  <w:rPr>
                    <w:rFonts w:ascii="Cambria Math" w:hAnsi="Cambria Math"/>
                    <w:i/>
                  </w:rPr>
                </m:ctrlPr>
              </m:sSubPr>
              <m:e>
                <m:r>
                  <w:rPr>
                    <w:rFonts w:ascii="Cambria Math" w:hAnsi="Cambria Math"/>
                  </w:rPr>
                  <m:t>i</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m:t>
                </m:r>
              </m:sub>
            </m:sSub>
          </m:sub>
          <m:sup>
            <m:r>
              <w:rPr>
                <w:rFonts w:ascii="Cambria Math" w:hAnsi="Cambria Math" w:hint="eastAsia"/>
              </w:rPr>
              <m:t>m,k</m:t>
            </m:r>
          </m:sup>
        </m:sSubSup>
      </m:oMath>
      <w:r w:rsidRPr="005A097B">
        <w:rPr>
          <w:rFonts w:ascii="AdvPTimes" w:hAnsi="AdvPTimes" w:cs="AdvPTimes"/>
        </w:rPr>
        <w:t xml:space="preserve"> </w:t>
      </w:r>
      <m:oMath>
        <m:r>
          <w:rPr>
            <w:rFonts w:ascii="Cambria Math" w:hAnsi="Cambria Math"/>
          </w:rPr>
          <m:t>, ∀m,k∈K</m:t>
        </m:r>
      </m:oMath>
      <w:r w:rsidR="00BE28E3" w:rsidRPr="005A097B">
        <w:rPr>
          <w:rFonts w:ascii="AdvPTimes" w:hAnsi="AdvPTimes" w:cs="AdvPTimes"/>
        </w:rPr>
        <w:t xml:space="preserve"> </w:t>
      </w:r>
      <w:r w:rsidRPr="005A097B">
        <w:rPr>
          <w:rFonts w:ascii="AdvPTimes" w:hAnsi="AdvPTimes" w:cs="AdvPTimes"/>
        </w:rPr>
        <w:t xml:space="preserve">is determined by </w:t>
      </w:r>
      <m:oMath>
        <m:sSubSup>
          <m:sSubSupPr>
            <m:ctrlPr>
              <w:rPr>
                <w:rFonts w:ascii="Cambria Math" w:hAnsi="Cambria Math"/>
                <w:i/>
              </w:rPr>
            </m:ctrlPr>
          </m:sSubSupPr>
          <m:e>
            <m:r>
              <w:rPr>
                <w:rFonts w:ascii="Cambria Math" w:hAnsi="Cambria Math" w:hint="eastAsia"/>
              </w:rPr>
              <m:t>l</m:t>
            </m:r>
          </m:e>
          <m:sub>
            <m:sSub>
              <m:sSubPr>
                <m:ctrlPr>
                  <w:rPr>
                    <w:rFonts w:ascii="Cambria Math" w:hAnsi="Cambria Math"/>
                    <w:i/>
                  </w:rPr>
                </m:ctrlPr>
              </m:sSubPr>
              <m:e>
                <m:r>
                  <w:rPr>
                    <w:rFonts w:ascii="Cambria Math" w:hAnsi="Cambria Math"/>
                  </w:rPr>
                  <m:t>i</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m:t>
                </m:r>
              </m:sub>
            </m:sSub>
          </m:sub>
          <m:sup>
            <m:r>
              <w:rPr>
                <w:rFonts w:ascii="Cambria Math" w:hAnsi="Cambria Math" w:hint="eastAsia"/>
              </w:rPr>
              <m:t>m,k</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l</m:t>
            </m:r>
          </m:e>
          <m:sub>
            <m:sSub>
              <m:sSubPr>
                <m:ctrlPr>
                  <w:rPr>
                    <w:rFonts w:ascii="Cambria Math" w:hAnsi="Cambria Math"/>
                    <w:i/>
                  </w:rPr>
                </m:ctrlPr>
              </m:sSubPr>
              <m:e>
                <m:r>
                  <w:rPr>
                    <w:rFonts w:ascii="Cambria Math" w:hAnsi="Cambria Math"/>
                  </w:rPr>
                  <m:t>i</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hint="eastAsia"/>
              </w:rPr>
              <m:t>m,k</m:t>
            </m:r>
          </m:sup>
        </m:sSubSup>
        <m:r>
          <w:rPr>
            <w:rFonts w:ascii="Cambria Math" w:hAnsi="Cambria Math" w:hint="eastAsia"/>
          </w:rPr>
          <m:t>+</m:t>
        </m:r>
        <m:sSubSup>
          <m:sSubSupPr>
            <m:ctrlPr>
              <w:rPr>
                <w:rFonts w:ascii="Cambria Math" w:hAnsi="Cambria Math"/>
                <w:i/>
              </w:rPr>
            </m:ctrlPr>
          </m:sSubSupPr>
          <m:e>
            <m:r>
              <w:rPr>
                <w:rFonts w:ascii="Cambria Math" w:hAnsi="Cambria Math" w:hint="eastAsia"/>
              </w:rPr>
              <m:t>y</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hint="eastAsia"/>
              </w:rPr>
              <m:t>m,k</m:t>
            </m:r>
          </m:sup>
        </m:sSubSup>
        <m:r>
          <w:rPr>
            <w:rFonts w:ascii="Cambria Math" w:hAnsi="Cambria Math"/>
          </w:rPr>
          <m:t>, ∀m,k∈K</m:t>
        </m:r>
      </m:oMath>
      <w:r w:rsidRPr="005A097B">
        <w:rPr>
          <w:rFonts w:ascii="AdvPTimes" w:hAnsi="AdvPTimes" w:cs="AdvPTimes" w:hint="eastAsia"/>
        </w:rPr>
        <w:t>.</w:t>
      </w:r>
    </w:p>
    <w:p w14:paraId="64F40394" w14:textId="77777777" w:rsidR="00D11169" w:rsidRPr="005A097B" w:rsidRDefault="00D11169" w:rsidP="00204E4C">
      <w:pPr>
        <w:widowControl w:val="0"/>
        <w:snapToGrid w:val="0"/>
        <w:rPr>
          <w:rFonts w:ascii="AdvPTimes" w:hAnsi="AdvPTimes" w:cs="AdvPTimes"/>
          <w:b/>
        </w:rPr>
      </w:pPr>
    </w:p>
    <w:p w14:paraId="6B13461E" w14:textId="7FECCAD9" w:rsidR="003A0E67" w:rsidRPr="005A097B" w:rsidRDefault="003A0E67" w:rsidP="00204E4C">
      <w:pPr>
        <w:widowControl w:val="0"/>
        <w:snapToGrid w:val="0"/>
        <w:rPr>
          <w:rFonts w:ascii="AdvPTimes" w:hAnsi="AdvPTimes" w:cs="AdvPTimes"/>
          <w:b/>
        </w:rPr>
      </w:pPr>
      <w:r w:rsidRPr="005A097B">
        <w:rPr>
          <w:rFonts w:ascii="AdvPTimes" w:hAnsi="AdvPTimes" w:cs="AdvPTimes"/>
          <w:b/>
        </w:rPr>
        <w:t xml:space="preserve">3.2.4 Step 4: Determine </w:t>
      </w:r>
      <m:oMath>
        <m:sSubSup>
          <m:sSubSupPr>
            <m:ctrlPr>
              <w:rPr>
                <w:rFonts w:ascii="Cambria Math" w:hAnsi="Cambria Math"/>
                <w:b/>
                <w:i/>
              </w:rPr>
            </m:ctrlPr>
          </m:sSubSup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h</m:t>
                </m:r>
              </m:sub>
            </m:sSub>
          </m:sub>
          <m:sup>
            <m:r>
              <m:rPr>
                <m:sty m:val="bi"/>
              </m:rPr>
              <w:rPr>
                <w:rFonts w:ascii="Cambria Math" w:hAnsi="Cambria Math"/>
              </w:rPr>
              <m:t>m,k</m:t>
            </m:r>
          </m:sup>
        </m:sSubSup>
        <m:r>
          <m:rPr>
            <m:sty m:val="bi"/>
          </m:rPr>
          <w:rPr>
            <w:rFonts w:ascii="Cambria Math" w:hAnsi="Cambria Math"/>
          </w:rPr>
          <m:t>, ∀m,k∈K</m:t>
        </m:r>
      </m:oMath>
    </w:p>
    <w:p w14:paraId="5D75D5A6" w14:textId="564CA485" w:rsidR="003A0E67" w:rsidRPr="005A097B" w:rsidRDefault="003A0E67" w:rsidP="00204E4C">
      <w:pPr>
        <w:widowControl w:val="0"/>
        <w:snapToGrid w:val="0"/>
        <w:ind w:firstLine="330"/>
        <w:jc w:val="both"/>
        <w:rPr>
          <w:rFonts w:ascii="AdvPTimes" w:hAnsi="AdvPTimes" w:cs="AdvPTimes"/>
        </w:rPr>
      </w:pPr>
      <w:r w:rsidRPr="005A097B">
        <w:rPr>
          <w:rFonts w:ascii="AdvPTimes" w:hAnsi="AdvPTimes" w:cs="AdvPTimes"/>
        </w:rPr>
        <w:t xml:space="preserve">To </w:t>
      </w:r>
      <w:r w:rsidR="00EF7DE4" w:rsidRPr="005A097B">
        <w:rPr>
          <w:rFonts w:ascii="AdvPTimes" w:hAnsi="AdvPTimes" w:cs="AdvPTimes"/>
        </w:rPr>
        <w:t>obtain</w:t>
      </w:r>
      <w:r w:rsidRPr="005A097B">
        <w:rPr>
          <w:rFonts w:ascii="AdvPTimes" w:hAnsi="AdvPTimes" w:cs="AdvPTimes"/>
        </w:rPr>
        <w:t xml:space="preserve"> substitution quantit</w:t>
      </w:r>
      <w:r w:rsidR="00905DEC" w:rsidRPr="005A097B">
        <w:rPr>
          <w:rFonts w:ascii="AdvPTimes" w:hAnsi="AdvPTimes" w:cs="AdvPTimes"/>
        </w:rPr>
        <w:t>ies</w:t>
      </w:r>
      <w:r w:rsidRPr="005A097B">
        <w:rPr>
          <w:rFonts w:ascii="AdvPTimes" w:hAnsi="AdvPTimes" w:cs="AdvPTimes"/>
        </w:rPr>
        <w:t xml:space="preserve">, we set a substitution priority </w:t>
      </w:r>
      <w:r w:rsidR="00967F44" w:rsidRPr="005A097B">
        <w:rPr>
          <w:rFonts w:ascii="AdvPTimes" w:hAnsi="AdvPTimes" w:cs="AdvPTimes"/>
        </w:rPr>
        <w:t>value</w:t>
      </w:r>
      <w:r w:rsidRPr="005A097B">
        <w:rPr>
          <w:rFonts w:ascii="AdvPTimes" w:hAnsi="AdvPTimes" w:cs="AdvPTimes"/>
        </w:rPr>
        <w:t xml:space="preserve"> for each station based on the penalty saving principle. </w:t>
      </w:r>
      <w:r w:rsidRPr="005A097B">
        <w:rPr>
          <w:rFonts w:ascii="AdvPTimes" w:hAnsi="AdvPTimes" w:cs="AdvPTimes" w:hint="eastAsia"/>
        </w:rPr>
        <w:t xml:space="preserve">At station </w:t>
      </w:r>
      <m:oMath>
        <m:sSub>
          <m:sSubPr>
            <m:ctrlPr>
              <w:rPr>
                <w:rFonts w:ascii="Cambria Math" w:hAnsi="Cambria Math"/>
                <w:i/>
              </w:rPr>
            </m:ctrlPr>
          </m:sSubPr>
          <m:e>
            <m:r>
              <w:rPr>
                <w:rFonts w:ascii="Cambria Math" w:hAnsi="Cambria Math"/>
              </w:rPr>
              <m:t>i</m:t>
            </m:r>
          </m:e>
          <m:sub>
            <m:r>
              <w:rPr>
                <w:rFonts w:ascii="Cambria Math" w:hAnsi="Cambria Math"/>
              </w:rPr>
              <m:t>h</m:t>
            </m:r>
          </m:sub>
        </m:sSub>
      </m:oMath>
      <w:r w:rsidRPr="005A097B">
        <w:rPr>
          <w:rFonts w:ascii="AdvPTimes" w:hAnsi="AdvPTimes" w:cs="AdvPTimes" w:hint="eastAsia"/>
        </w:rPr>
        <w:t xml:space="preserve">, each </w:t>
      </w:r>
      <w:r w:rsidR="00967F44" w:rsidRPr="005A097B">
        <w:rPr>
          <w:rFonts w:ascii="AdvPTimes" w:hAnsi="AdvPTimes" w:cs="AdvPTimes"/>
        </w:rPr>
        <w:t xml:space="preserve">substitution priority value </w:t>
      </w:r>
      <m:oMath>
        <m:sSub>
          <m:sSubPr>
            <m:ctrlPr>
              <w:rPr>
                <w:rFonts w:ascii="Cambria Math" w:hAnsi="Cambria Math" w:cs="AdvPTimes"/>
              </w:rPr>
            </m:ctrlPr>
          </m:sSubPr>
          <m:e>
            <m:sSubSup>
              <m:sSubSupPr>
                <m:ctrlPr>
                  <w:rPr>
                    <w:rFonts w:ascii="Cambria Math" w:hAnsi="Cambria Math" w:cs="AdvPTimes"/>
                    <w:i/>
                  </w:rPr>
                </m:ctrlPr>
              </m:sSubSupPr>
              <m:e>
                <m:r>
                  <w:rPr>
                    <w:rFonts w:ascii="Cambria Math" w:hAnsi="Cambria Math" w:cs="AdvPTimes"/>
                  </w:rPr>
                  <m:t>spr</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cs="AdvPTimes"/>
                  </w:rPr>
                  <m:t>m,k</m:t>
                </m:r>
              </m:sup>
            </m:sSubSup>
          </m:e>
          <m:sub>
            <m:r>
              <w:rPr>
                <w:rFonts w:ascii="Cambria Math" w:hAnsi="Cambria Math" w:cs="AdvPTimes"/>
              </w:rPr>
              <m:t xml:space="preserve"> </m:t>
            </m:r>
          </m:sub>
        </m:sSub>
      </m:oMath>
      <w:r w:rsidRPr="005A097B">
        <w:rPr>
          <w:rFonts w:ascii="AdvPTimes" w:hAnsi="AdvPTimes" w:cs="AdvPTimes"/>
        </w:rPr>
        <w:t>is</w:t>
      </w:r>
      <w:r w:rsidRPr="005A097B">
        <w:rPr>
          <w:rFonts w:ascii="AdvPTimes" w:hAnsi="AdvPTimes" w:cs="AdvPTimes" w:hint="eastAsia"/>
        </w:rPr>
        <w:t xml:space="preserve"> </w:t>
      </w:r>
      <w:r w:rsidR="003822A5" w:rsidRPr="005A097B">
        <w:rPr>
          <w:rFonts w:ascii="AdvPTimes" w:hAnsi="AdvPTimes" w:cs="AdvPTimes"/>
        </w:rPr>
        <w:t>initialized</w:t>
      </w:r>
      <w:r w:rsidRPr="005A097B">
        <w:rPr>
          <w:rFonts w:ascii="AdvPTimes" w:hAnsi="AdvPTimes" w:cs="AdvPTimes"/>
        </w:rPr>
        <w:t xml:space="preserve"> by</w:t>
      </w:r>
      <w:r w:rsidRPr="005A097B">
        <w:rPr>
          <w:rFonts w:ascii="AdvPTimes" w:hAnsi="AdvPTimes" w:cs="AdvPTimes" w:hint="eastAsia"/>
        </w:rPr>
        <w:t xml:space="preserve"> </w:t>
      </w:r>
    </w:p>
    <w:p w14:paraId="0C9218C0" w14:textId="63F4B145" w:rsidR="003A0E67" w:rsidRPr="005A097B" w:rsidRDefault="003A0E67" w:rsidP="00204E4C">
      <w:pPr>
        <w:widowControl w:val="0"/>
        <w:snapToGrid w:val="0"/>
        <w:ind w:firstLineChars="150" w:firstLine="330"/>
        <w:rPr>
          <w:rFonts w:ascii="AdvPTimes" w:hAnsi="AdvPTimes" w:cs="AdvPTimes"/>
        </w:rPr>
      </w:pPr>
      <m:oMath>
        <m:r>
          <w:rPr>
            <w:rFonts w:ascii="Cambria Math" w:hAnsi="Cambria Math" w:cs="AdvPTimes"/>
          </w:rPr>
          <m:t xml:space="preserve">       </m:t>
        </m:r>
        <m:sSub>
          <m:sSubPr>
            <m:ctrlPr>
              <w:rPr>
                <w:rFonts w:ascii="Cambria Math" w:hAnsi="Cambria Math" w:cs="AdvPTimes"/>
              </w:rPr>
            </m:ctrlPr>
          </m:sSubPr>
          <m:e>
            <m:sSubSup>
              <m:sSubSupPr>
                <m:ctrlPr>
                  <w:rPr>
                    <w:rFonts w:ascii="Cambria Math" w:hAnsi="Cambria Math" w:cs="AdvPTimes"/>
                    <w:i/>
                  </w:rPr>
                </m:ctrlPr>
              </m:sSubSupPr>
              <m:e>
                <m:r>
                  <w:rPr>
                    <w:rFonts w:ascii="Cambria Math" w:hAnsi="Cambria Math" w:cs="AdvPTimes"/>
                  </w:rPr>
                  <m:t xml:space="preserve"> spr</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cs="AdvPTimes"/>
                  </w:rPr>
                  <m:t>m,k</m:t>
                </m:r>
              </m:sup>
            </m:sSubSup>
          </m:e>
          <m:sub>
            <m:r>
              <w:rPr>
                <w:rFonts w:ascii="Cambria Math" w:hAnsi="Cambria Math" w:cs="AdvPTimes"/>
              </w:rPr>
              <m:t xml:space="preserve"> </m:t>
            </m:r>
          </m:sub>
        </m:sSub>
        <m:r>
          <w:rPr>
            <w:rFonts w:ascii="Cambria Math" w:hAnsi="Cambria Math" w:cs="AdvPTimes"/>
          </w:rPr>
          <m:t>=</m:t>
        </m:r>
        <m:d>
          <m:dPr>
            <m:ctrlPr>
              <w:rPr>
                <w:rFonts w:ascii="Cambria Math" w:hAnsi="Cambria Math" w:cs="AdvPTimes"/>
                <w:i/>
              </w:rPr>
            </m:ctrlPr>
          </m:dPr>
          <m:e>
            <m:sSubSup>
              <m:sSubSupPr>
                <m:ctrlPr>
                  <w:rPr>
                    <w:rFonts w:ascii="Cambria Math" w:hAnsi="Cambria Math" w:cs="AdvPTimes"/>
                    <w:i/>
                  </w:rPr>
                </m:ctrlPr>
              </m:sSubSupPr>
              <m:e>
                <m:r>
                  <w:rPr>
                    <w:rFonts w:ascii="Cambria Math" w:hAnsi="Cambria Math" w:cs="AdvPTimes"/>
                  </w:rPr>
                  <m:t>up</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cs="AdvPTimes"/>
                  </w:rPr>
                  <m:t>m</m:t>
                </m:r>
              </m:sup>
            </m:sSubSup>
            <m:r>
              <w:rPr>
                <w:rFonts w:ascii="Cambria Math" w:hAnsi="Cambria Math" w:cs="AdvPTimes"/>
              </w:rPr>
              <m:t>-</m:t>
            </m:r>
            <m:sSubSup>
              <m:sSubSupPr>
                <m:ctrlPr>
                  <w:rPr>
                    <w:rFonts w:ascii="Cambria Math" w:hAnsi="Cambria Math" w:cs="AdvPTimes"/>
                    <w:i/>
                  </w:rPr>
                </m:ctrlPr>
              </m:sSubSupPr>
              <m:e>
                <m:r>
                  <w:rPr>
                    <w:rFonts w:ascii="Cambria Math" w:hAnsi="Cambria Math" w:cs="AdvPTimes"/>
                  </w:rPr>
                  <m:t>up</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cs="AdvPTimes"/>
                  </w:rPr>
                  <m:t>k</m:t>
                </m:r>
              </m:sup>
            </m:sSubSup>
            <m:r>
              <w:rPr>
                <w:rFonts w:ascii="Cambria Math" w:hAnsi="Cambria Math" w:cs="AdvPTimes"/>
              </w:rPr>
              <m:t>-</m:t>
            </m:r>
            <m:sSubSup>
              <m:sSubSupPr>
                <m:ctrlPr>
                  <w:rPr>
                    <w:rFonts w:ascii="Cambria Math" w:hAnsi="Cambria Math" w:cs="AdvPTimes"/>
                    <w:i/>
                  </w:rPr>
                </m:ctrlPr>
              </m:sSubSupPr>
              <m:e>
                <m:r>
                  <w:rPr>
                    <w:rFonts w:ascii="Cambria Math" w:hAnsi="Cambria Math" w:cs="AdvPTimes"/>
                  </w:rPr>
                  <m:t>vp</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cs="AdvPTimes"/>
                  </w:rPr>
                  <m:t>m,k</m:t>
                </m:r>
              </m:sup>
            </m:sSubSup>
          </m:e>
        </m:d>
        <m:r>
          <w:rPr>
            <w:rFonts w:ascii="Cambria Math" w:hAnsi="Cambria Math" w:cs="AdvPTimes"/>
          </w:rPr>
          <m:t>∙</m:t>
        </m:r>
        <m:sSup>
          <m:sSupPr>
            <m:ctrlPr>
              <w:rPr>
                <w:rFonts w:ascii="Cambria Math" w:hAnsi="Cambria Math" w:cs="AdvPTimes"/>
                <w:i/>
              </w:rPr>
            </m:ctrlPr>
          </m:sSupPr>
          <m:e>
            <m:r>
              <w:rPr>
                <w:rFonts w:ascii="Cambria Math" w:hAnsi="Cambria Math" w:cs="AdvPTimes"/>
              </w:rPr>
              <m:t>e</m:t>
            </m:r>
          </m:e>
          <m:sup>
            <m:r>
              <w:rPr>
                <w:rFonts w:ascii="Cambria Math" w:hAnsi="Cambria Math" w:cs="AdvPTimes"/>
              </w:rPr>
              <m:t>m,k</m:t>
            </m:r>
          </m:sup>
        </m:sSup>
        <m:r>
          <w:rPr>
            <w:rFonts w:ascii="Cambria Math" w:hAnsi="Cambria Math" w:cs="AdvPTimes"/>
          </w:rPr>
          <m:t>,</m:t>
        </m:r>
        <m:r>
          <w:rPr>
            <w:rFonts w:ascii="Cambria Math" w:hAnsi="Cambria Math"/>
          </w:rPr>
          <m:t>∀m,k∈K</m:t>
        </m:r>
        <w:bookmarkStart w:id="11" w:name="OLE_LINK14"/>
        <w:bookmarkStart w:id="12" w:name="OLE_LINK15"/>
        <m:r>
          <w:rPr>
            <w:rFonts w:ascii="Cambria Math" w:hAnsi="Cambria Math"/>
          </w:rPr>
          <m:t>.</m:t>
        </m:r>
      </m:oMath>
      <w:r w:rsidRPr="005A097B">
        <w:rPr>
          <w:rFonts w:ascii="Times New Roman" w:hAnsi="Times New Roman" w:hint="eastAsia"/>
          <w:i/>
        </w:rPr>
        <w:tab/>
      </w:r>
      <w:r w:rsidRPr="005A097B">
        <w:rPr>
          <w:rFonts w:ascii="Times New Roman" w:hAnsi="Times New Roman" w:hint="eastAsia"/>
          <w:i/>
        </w:rPr>
        <w:tab/>
      </w:r>
      <w:r w:rsidRPr="005A097B">
        <w:rPr>
          <w:rFonts w:ascii="Times New Roman" w:hAnsi="Times New Roman"/>
          <w:i/>
        </w:rPr>
        <w:tab/>
      </w:r>
      <w:r w:rsidRPr="005A097B">
        <w:rPr>
          <w:rFonts w:ascii="Times New Roman" w:hAnsi="Times New Roman"/>
          <w:i/>
        </w:rPr>
        <w:tab/>
        <w:t xml:space="preserve">   </w:t>
      </w:r>
      <w:r w:rsidR="0084544A" w:rsidRPr="005A097B">
        <w:rPr>
          <w:rFonts w:ascii="Times New Roman" w:hAnsi="Times New Roman"/>
          <w:i/>
        </w:rPr>
        <w:tab/>
      </w:r>
      <w:r w:rsidR="00E57F1C" w:rsidRPr="005A097B">
        <w:rPr>
          <w:rFonts w:ascii="Times New Roman" w:hAnsi="Times New Roman"/>
          <w:i/>
        </w:rPr>
        <w:tab/>
      </w:r>
      <w:r w:rsidR="00E57F1C" w:rsidRPr="005A097B">
        <w:rPr>
          <w:rFonts w:ascii="Times New Roman" w:hAnsi="Times New Roman"/>
          <w:i/>
        </w:rPr>
        <w:tab/>
      </w:r>
      <w:r w:rsidR="0084544A" w:rsidRPr="005A097B">
        <w:rPr>
          <w:rFonts w:ascii="Times New Roman" w:hAnsi="Times New Roman"/>
          <w:i/>
        </w:rPr>
        <w:tab/>
      </w:r>
      <w:r w:rsidR="00FC3CC9" w:rsidRPr="005A097B">
        <w:rPr>
          <w:rFonts w:ascii="Times New Roman" w:hAnsi="Times New Roman" w:hint="eastAsia"/>
        </w:rPr>
        <w:t xml:space="preserve"> </w:t>
      </w:r>
      <w:r w:rsidRPr="005A097B">
        <w:rPr>
          <w:rFonts w:ascii="Times New Roman" w:hAnsi="Times New Roman" w:hint="eastAsia"/>
        </w:rPr>
        <w:t>(</w:t>
      </w:r>
      <w:r w:rsidR="006D6D6B" w:rsidRPr="005A097B">
        <w:rPr>
          <w:rFonts w:ascii="Times New Roman" w:hAnsi="Times New Roman"/>
        </w:rPr>
        <w:t>29</w:t>
      </w:r>
      <w:r w:rsidRPr="005A097B">
        <w:rPr>
          <w:rFonts w:ascii="Times New Roman" w:hAnsi="Times New Roman" w:hint="eastAsia"/>
        </w:rPr>
        <w:t>)</w:t>
      </w:r>
    </w:p>
    <w:bookmarkEnd w:id="11"/>
    <w:bookmarkEnd w:id="12"/>
    <w:p w14:paraId="50D58FD4" w14:textId="6FFED930" w:rsidR="00E73129" w:rsidRPr="005A097B" w:rsidRDefault="003A0E67" w:rsidP="00204E4C">
      <w:pPr>
        <w:widowControl w:val="0"/>
        <w:snapToGrid w:val="0"/>
        <w:ind w:firstLineChars="200" w:firstLine="440"/>
        <w:jc w:val="both"/>
        <w:rPr>
          <w:rFonts w:ascii="AdvPTimes" w:hAnsi="AdvPTimes" w:cs="AdvPTimes"/>
        </w:rPr>
      </w:pPr>
      <w:r w:rsidRPr="005A097B">
        <w:rPr>
          <w:rFonts w:ascii="AdvPTimes" w:hAnsi="AdvPTimes" w:cs="AdvPTimes" w:hint="eastAsia"/>
        </w:rPr>
        <w:t xml:space="preserve">If </w:t>
      </w:r>
      <m:oMath>
        <m:sSubSup>
          <m:sSubSupPr>
            <m:ctrlPr>
              <w:rPr>
                <w:rFonts w:ascii="Cambria Math" w:hAnsi="Cambria Math" w:cs="AdvPTimes"/>
                <w:i/>
              </w:rPr>
            </m:ctrlPr>
          </m:sSubSupPr>
          <m:e>
            <m:r>
              <w:rPr>
                <w:rFonts w:ascii="Cambria Math" w:hAnsi="Cambria Math" w:cs="AdvPTimes"/>
              </w:rPr>
              <m:t>spr</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cs="AdvPTimes"/>
              </w:rPr>
              <m:t>m,k</m:t>
            </m:r>
          </m:sup>
        </m:sSubSup>
      </m:oMath>
      <w:r w:rsidRPr="005A097B">
        <w:rPr>
          <w:rFonts w:ascii="AdvPTimes" w:hAnsi="AdvPTimes" w:cs="AdvPTimes" w:hint="eastAsia"/>
        </w:rPr>
        <w:t xml:space="preserve"> is positive, it means that the substitution</w:t>
      </w:r>
      <w:r w:rsidRPr="005A097B">
        <w:rPr>
          <w:rFonts w:ascii="AdvPTimes" w:hAnsi="AdvPTimes" w:cs="AdvPTimes"/>
        </w:rPr>
        <w:t xml:space="preserve"> of a type </w:t>
      </w:r>
      <w:r w:rsidRPr="005A097B">
        <w:rPr>
          <w:rFonts w:ascii="AdvPTimes" w:hAnsi="AdvPTimes" w:cs="AdvPTimes"/>
          <w:i/>
        </w:rPr>
        <w:t>k</w:t>
      </w:r>
      <w:r w:rsidRPr="005A097B">
        <w:rPr>
          <w:rFonts w:ascii="AdvPTimes" w:hAnsi="AdvPTimes" w:cs="AdvPTimes"/>
        </w:rPr>
        <w:t xml:space="preserve"> </w:t>
      </w:r>
      <w:r w:rsidR="00951E69" w:rsidRPr="005A097B">
        <w:rPr>
          <w:rFonts w:ascii="AdvPTimes" w:hAnsi="AdvPTimes" w:cs="AdvPTimes"/>
        </w:rPr>
        <w:t>bike</w:t>
      </w:r>
      <w:r w:rsidRPr="005A097B">
        <w:rPr>
          <w:rFonts w:ascii="AdvPTimes" w:hAnsi="AdvPTimes" w:cs="AdvPTimes" w:hint="eastAsia"/>
        </w:rPr>
        <w:t xml:space="preserve"> for </w:t>
      </w:r>
      <w:r w:rsidRPr="005A097B">
        <w:rPr>
          <w:rFonts w:ascii="AdvPTimes" w:hAnsi="AdvPTimes" w:cs="AdvPTimes"/>
        </w:rPr>
        <w:t xml:space="preserve">a </w:t>
      </w:r>
      <w:r w:rsidRPr="005A097B">
        <w:rPr>
          <w:rFonts w:ascii="AdvPTimes" w:hAnsi="AdvPTimes" w:cs="AdvPTimes" w:hint="eastAsia"/>
        </w:rPr>
        <w:t xml:space="preserve">type </w:t>
      </w:r>
      <w:r w:rsidRPr="005A097B">
        <w:rPr>
          <w:rFonts w:ascii="AdvPTimes" w:hAnsi="AdvPTimes" w:cs="AdvPTimes" w:hint="eastAsia"/>
          <w:i/>
        </w:rPr>
        <w:t>m</w:t>
      </w:r>
      <w:r w:rsidRPr="005A097B">
        <w:rPr>
          <w:rFonts w:ascii="AdvPTimes" w:hAnsi="AdvPTimes" w:cs="AdvPTimes" w:hint="eastAsia"/>
        </w:rPr>
        <w:t xml:space="preserve"> </w:t>
      </w:r>
      <w:r w:rsidR="00951E69" w:rsidRPr="005A097B">
        <w:rPr>
          <w:rFonts w:ascii="AdvPTimes" w:hAnsi="AdvPTimes" w:cs="AdvPTimes"/>
        </w:rPr>
        <w:t>bike</w:t>
      </w:r>
      <w:r w:rsidRPr="005A097B">
        <w:rPr>
          <w:rFonts w:ascii="AdvPTimes" w:hAnsi="AdvPTimes" w:cs="AdvPTimes"/>
        </w:rPr>
        <w:t xml:space="preserve"> </w:t>
      </w:r>
      <w:r w:rsidRPr="005A097B">
        <w:rPr>
          <w:rFonts w:ascii="AdvPTimes" w:hAnsi="AdvPTimes" w:cs="AdvPTimes" w:hint="eastAsia"/>
        </w:rPr>
        <w:t>decrease</w:t>
      </w:r>
      <w:r w:rsidRPr="005A097B">
        <w:rPr>
          <w:rFonts w:ascii="AdvPTimes" w:hAnsi="AdvPTimes" w:cs="AdvPTimes"/>
        </w:rPr>
        <w:t>s</w:t>
      </w:r>
      <w:r w:rsidRPr="005A097B">
        <w:rPr>
          <w:rFonts w:ascii="AdvPTimes" w:hAnsi="AdvPTimes" w:cs="AdvPTimes" w:hint="eastAsia"/>
        </w:rPr>
        <w:t xml:space="preserve"> the total penalty</w:t>
      </w:r>
      <w:r w:rsidR="00672AD2">
        <w:rPr>
          <w:rFonts w:ascii="AdvPTimes" w:hAnsi="AdvPTimes" w:cs="AdvPTimes"/>
        </w:rPr>
        <w:t>,</w:t>
      </w:r>
      <w:r w:rsidRPr="005A097B">
        <w:rPr>
          <w:rFonts w:ascii="AdvPTimes" w:hAnsi="AdvPTimes" w:cs="AdvPTimes" w:hint="eastAsia"/>
        </w:rPr>
        <w:t xml:space="preserve"> including the </w:t>
      </w:r>
      <w:r w:rsidR="00FB74A4" w:rsidRPr="005A097B">
        <w:rPr>
          <w:rFonts w:ascii="AdvPTimes" w:hAnsi="AdvPTimes" w:cs="AdvPTimes"/>
        </w:rPr>
        <w:t>im</w:t>
      </w:r>
      <w:r w:rsidRPr="005A097B">
        <w:rPr>
          <w:rFonts w:ascii="AdvPTimes" w:hAnsi="AdvPTimes" w:cs="AdvPTimes" w:hint="eastAsia"/>
        </w:rPr>
        <w:t xml:space="preserve">balance and </w:t>
      </w:r>
      <w:r w:rsidRPr="005A097B">
        <w:rPr>
          <w:rFonts w:ascii="AdvPTimes" w:hAnsi="AdvPTimes" w:cs="AdvPTimes"/>
        </w:rPr>
        <w:t>substitution</w:t>
      </w:r>
      <w:r w:rsidRPr="005A097B">
        <w:rPr>
          <w:rFonts w:ascii="AdvPTimes" w:hAnsi="AdvPTimes" w:cs="AdvPTimes" w:hint="eastAsia"/>
        </w:rPr>
        <w:t xml:space="preserve"> penalt</w:t>
      </w:r>
      <w:r w:rsidR="008803E2" w:rsidRPr="005A097B">
        <w:rPr>
          <w:rFonts w:ascii="AdvPTimes" w:hAnsi="AdvPTimes" w:cs="AdvPTimes"/>
        </w:rPr>
        <w:t>ies</w:t>
      </w:r>
      <w:r w:rsidRPr="005A097B">
        <w:rPr>
          <w:rFonts w:ascii="AdvPTimes" w:hAnsi="AdvPTimes" w:cs="AdvPTimes" w:hint="eastAsia"/>
        </w:rPr>
        <w:t xml:space="preserve"> at station </w:t>
      </w:r>
      <m:oMath>
        <m:sSub>
          <m:sSubPr>
            <m:ctrlPr>
              <w:rPr>
                <w:rFonts w:ascii="Cambria Math" w:hAnsi="Cambria Math"/>
                <w:i/>
              </w:rPr>
            </m:ctrlPr>
          </m:sSubPr>
          <m:e>
            <m:r>
              <w:rPr>
                <w:rFonts w:ascii="Cambria Math" w:hAnsi="Cambria Math"/>
              </w:rPr>
              <m:t>i</m:t>
            </m:r>
          </m:e>
          <m:sub>
            <m:r>
              <w:rPr>
                <w:rFonts w:ascii="Cambria Math" w:hAnsi="Cambria Math"/>
              </w:rPr>
              <m:t>h</m:t>
            </m:r>
          </m:sub>
        </m:sSub>
      </m:oMath>
      <w:r w:rsidRPr="005A097B">
        <w:rPr>
          <w:rFonts w:ascii="AdvPTimes" w:hAnsi="AdvPTimes" w:cs="AdvPTimes" w:hint="eastAsia"/>
        </w:rPr>
        <w:t xml:space="preserve">. If the value is negative, </w:t>
      </w:r>
      <w:r w:rsidRPr="005A097B">
        <w:rPr>
          <w:rFonts w:ascii="AdvPTimes" w:hAnsi="AdvPTimes" w:cs="AdvPTimes"/>
        </w:rPr>
        <w:t xml:space="preserve">the </w:t>
      </w:r>
      <w:r w:rsidRPr="005A097B">
        <w:rPr>
          <w:rFonts w:ascii="AdvPTimes" w:hAnsi="AdvPTimes" w:cs="AdvPTimes" w:hint="eastAsia"/>
        </w:rPr>
        <w:t>substitution increase</w:t>
      </w:r>
      <w:r w:rsidRPr="005A097B">
        <w:rPr>
          <w:rFonts w:ascii="AdvPTimes" w:hAnsi="AdvPTimes" w:cs="AdvPTimes"/>
        </w:rPr>
        <w:t>s</w:t>
      </w:r>
      <w:r w:rsidRPr="005A097B">
        <w:rPr>
          <w:rFonts w:ascii="AdvPTimes" w:hAnsi="AdvPTimes" w:cs="AdvPTimes" w:hint="eastAsia"/>
        </w:rPr>
        <w:t xml:space="preserve"> the total penalty.</w:t>
      </w:r>
      <w:r w:rsidRPr="005A097B">
        <w:rPr>
          <w:rFonts w:ascii="AdvPTimes" w:hAnsi="AdvPTimes" w:cs="AdvPTimes"/>
        </w:rPr>
        <w:t xml:space="preserve"> I</w:t>
      </w:r>
      <w:r w:rsidRPr="005A097B">
        <w:rPr>
          <w:rFonts w:ascii="AdvPTimes" w:hAnsi="AdvPTimes" w:cs="AdvPTimes" w:hint="eastAsia"/>
        </w:rPr>
        <w:t xml:space="preserve">f </w:t>
      </w:r>
      <w:r w:rsidR="00FA7858" w:rsidRPr="005A097B">
        <w:rPr>
          <w:rFonts w:ascii="AdvPTimes" w:hAnsi="AdvPTimes" w:cs="AdvPTimes"/>
        </w:rPr>
        <w:t xml:space="preserve">a </w:t>
      </w:r>
      <w:r w:rsidRPr="005A097B">
        <w:rPr>
          <w:rFonts w:ascii="AdvPTimes" w:hAnsi="AdvPTimes" w:cs="AdvPTimes" w:hint="eastAsia"/>
        </w:rPr>
        <w:t xml:space="preserve">type </w:t>
      </w:r>
      <w:r w:rsidRPr="005A097B">
        <w:rPr>
          <w:rFonts w:ascii="AdvPTimes" w:hAnsi="AdvPTimes" w:cs="AdvPTimes" w:hint="eastAsia"/>
          <w:i/>
        </w:rPr>
        <w:t>k</w:t>
      </w:r>
      <w:r w:rsidRPr="005A097B">
        <w:rPr>
          <w:rFonts w:ascii="AdvPTimes" w:hAnsi="AdvPTimes" w:cs="AdvPTimes" w:hint="eastAsia"/>
        </w:rPr>
        <w:t xml:space="preserve"> </w:t>
      </w:r>
      <w:r w:rsidR="00951E69" w:rsidRPr="005A097B">
        <w:rPr>
          <w:rFonts w:ascii="AdvPTimes" w:hAnsi="AdvPTimes" w:cs="AdvPTimes"/>
        </w:rPr>
        <w:t>bike</w:t>
      </w:r>
      <w:r w:rsidRPr="005A097B">
        <w:rPr>
          <w:rFonts w:ascii="AdvPTimes" w:hAnsi="AdvPTimes" w:cs="AdvPTimes"/>
        </w:rPr>
        <w:t xml:space="preserve"> </w:t>
      </w:r>
      <w:r w:rsidRPr="005A097B">
        <w:rPr>
          <w:rFonts w:ascii="AdvPTimes" w:hAnsi="AdvPTimes" w:cs="AdvPTimes" w:hint="eastAsia"/>
        </w:rPr>
        <w:t xml:space="preserve">cannot </w:t>
      </w:r>
      <w:r w:rsidR="00231ECD">
        <w:rPr>
          <w:rFonts w:ascii="AdvPTimes" w:hAnsi="AdvPTimes" w:cs="AdvPTimes"/>
        </w:rPr>
        <w:t xml:space="preserve">be </w:t>
      </w:r>
      <w:r w:rsidRPr="005A097B">
        <w:rPr>
          <w:rFonts w:ascii="AdvPTimes" w:hAnsi="AdvPTimes" w:cs="AdvPTimes" w:hint="eastAsia"/>
        </w:rPr>
        <w:t>substitute</w:t>
      </w:r>
      <w:r w:rsidR="00231ECD">
        <w:rPr>
          <w:rFonts w:ascii="AdvPTimes" w:hAnsi="AdvPTimes" w:cs="AdvPTimes"/>
        </w:rPr>
        <w:t>d</w:t>
      </w:r>
      <w:r w:rsidRPr="005A097B">
        <w:rPr>
          <w:rFonts w:ascii="AdvPTimes" w:hAnsi="AdvPTimes" w:cs="AdvPTimes" w:hint="eastAsia"/>
        </w:rPr>
        <w:t xml:space="preserve"> for </w:t>
      </w:r>
      <w:r w:rsidR="00FA7858" w:rsidRPr="005A097B">
        <w:rPr>
          <w:rFonts w:ascii="AdvPTimes" w:hAnsi="AdvPTimes" w:cs="AdvPTimes"/>
        </w:rPr>
        <w:t xml:space="preserve">a </w:t>
      </w:r>
      <w:r w:rsidRPr="005A097B">
        <w:rPr>
          <w:rFonts w:ascii="AdvPTimes" w:hAnsi="AdvPTimes" w:cs="AdvPTimes" w:hint="eastAsia"/>
        </w:rPr>
        <w:t xml:space="preserve">type </w:t>
      </w:r>
      <w:r w:rsidRPr="005A097B">
        <w:rPr>
          <w:rFonts w:ascii="AdvPTimes" w:hAnsi="AdvPTimes" w:cs="AdvPTimes" w:hint="eastAsia"/>
          <w:i/>
        </w:rPr>
        <w:t>m</w:t>
      </w:r>
      <w:r w:rsidRPr="005A097B">
        <w:rPr>
          <w:rFonts w:ascii="AdvPTimes" w:hAnsi="AdvPTimes" w:cs="AdvPTimes"/>
          <w:i/>
        </w:rPr>
        <w:t xml:space="preserve"> </w:t>
      </w:r>
      <w:r w:rsidR="00FA7858" w:rsidRPr="005A097B">
        <w:rPr>
          <w:rFonts w:ascii="AdvPTimes" w:hAnsi="AdvPTimes" w:cs="AdvPTimes"/>
        </w:rPr>
        <w:t>bike</w:t>
      </w:r>
      <w:r w:rsidRPr="005A097B">
        <w:rPr>
          <w:rFonts w:ascii="AdvPTimes" w:hAnsi="AdvPTimes" w:cs="AdvPTimes" w:hint="eastAsia"/>
        </w:rPr>
        <w:t xml:space="preserve"> at station </w:t>
      </w:r>
      <m:oMath>
        <m:sSub>
          <m:sSubPr>
            <m:ctrlPr>
              <w:rPr>
                <w:rFonts w:ascii="Cambria Math" w:hAnsi="Cambria Math"/>
                <w:i/>
              </w:rPr>
            </m:ctrlPr>
          </m:sSubPr>
          <m:e>
            <m:r>
              <w:rPr>
                <w:rFonts w:ascii="Cambria Math" w:hAnsi="Cambria Math"/>
              </w:rPr>
              <m:t>i</m:t>
            </m:r>
          </m:e>
          <m:sub>
            <m:r>
              <w:rPr>
                <w:rFonts w:ascii="Cambria Math" w:hAnsi="Cambria Math"/>
              </w:rPr>
              <m:t>h</m:t>
            </m:r>
          </m:sub>
        </m:sSub>
      </m:oMath>
      <w:r w:rsidRPr="005A097B">
        <w:rPr>
          <w:rFonts w:ascii="AdvPTimes" w:hAnsi="AdvPTimes" w:cs="AdvPTimes"/>
        </w:rPr>
        <w:t>, then</w:t>
      </w:r>
      <w:r w:rsidRPr="005A097B">
        <w:rPr>
          <w:rFonts w:ascii="AdvPTimes" w:hAnsi="AdvPTimes" w:cs="AdvPTimes" w:hint="eastAsia"/>
        </w:rPr>
        <w:t xml:space="preserve"> </w:t>
      </w:r>
      <m:oMath>
        <m:sSubSup>
          <m:sSubSupPr>
            <m:ctrlPr>
              <w:rPr>
                <w:rFonts w:ascii="Cambria Math" w:hAnsi="Cambria Math" w:cs="AdvPTimes"/>
                <w:i/>
              </w:rPr>
            </m:ctrlPr>
          </m:sSubSupPr>
          <m:e>
            <m:r>
              <w:rPr>
                <w:rFonts w:ascii="Cambria Math" w:hAnsi="Cambria Math" w:cs="AdvPTimes"/>
              </w:rPr>
              <m:t>spr</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cs="AdvPTimes"/>
              </w:rPr>
              <m:t>m,k</m:t>
            </m:r>
          </m:sup>
        </m:sSubSup>
      </m:oMath>
      <w:r w:rsidRPr="005A097B">
        <w:rPr>
          <w:rFonts w:ascii="AdvPTimes" w:hAnsi="AdvPTimes" w:cs="AdvPTimes" w:hint="eastAsia"/>
        </w:rPr>
        <w:t xml:space="preserve"> </w:t>
      </w:r>
      <w:r w:rsidR="00EF7DE4" w:rsidRPr="005A097B">
        <w:rPr>
          <w:rFonts w:ascii="AdvPTimes" w:hAnsi="AdvPTimes" w:cs="AdvPTimes"/>
        </w:rPr>
        <w:t xml:space="preserve">= </w:t>
      </w:r>
      <w:r w:rsidRPr="005A097B">
        <w:rPr>
          <w:rFonts w:ascii="AdvPTimes" w:hAnsi="AdvPTimes" w:cs="AdvPTimes" w:hint="eastAsia"/>
        </w:rPr>
        <w:t>0</w:t>
      </w:r>
      <w:r w:rsidRPr="005A097B">
        <w:rPr>
          <w:rFonts w:ascii="AdvPTimes" w:hAnsi="AdvPTimes" w:cs="AdvPTimes"/>
        </w:rPr>
        <w:t xml:space="preserve">. </w:t>
      </w:r>
      <w:r w:rsidR="008D28C6" w:rsidRPr="005A097B">
        <w:rPr>
          <w:rFonts w:ascii="AdvPTimes" w:hAnsi="AdvPTimes" w:cs="AdvPTimes"/>
        </w:rPr>
        <w:t>Note that</w:t>
      </w:r>
      <w:r w:rsidRPr="005A097B">
        <w:rPr>
          <w:rFonts w:ascii="AdvPTimes" w:hAnsi="AdvPTimes" w:cs="AdvPTimes" w:hint="eastAsia"/>
        </w:rPr>
        <w:t xml:space="preserve"> </w:t>
      </w:r>
      <m:oMath>
        <m:sSubSup>
          <m:sSubSupPr>
            <m:ctrlPr>
              <w:rPr>
                <w:rFonts w:ascii="Cambria Math" w:hAnsi="Cambria Math" w:cs="AdvPTimes"/>
                <w:i/>
              </w:rPr>
            </m:ctrlPr>
          </m:sSubSupPr>
          <m:e>
            <m:r>
              <w:rPr>
                <w:rFonts w:ascii="Cambria Math" w:hAnsi="Cambria Math" w:cs="AdvPTimes"/>
              </w:rPr>
              <m:t>spr</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cs="AdvPTimes"/>
              </w:rPr>
              <m:t>k,k</m:t>
            </m:r>
          </m:sup>
        </m:sSubSup>
        <m:r>
          <w:rPr>
            <w:rFonts w:ascii="Cambria Math" w:hAnsi="Cambria Math" w:cs="AdvPTimes"/>
          </w:rPr>
          <m:t>=0</m:t>
        </m:r>
      </m:oMath>
      <w:r w:rsidRPr="005A097B">
        <w:rPr>
          <w:rFonts w:ascii="AdvPTimes" w:hAnsi="AdvPTimes" w:cs="AdvPTimes"/>
        </w:rPr>
        <w:t xml:space="preserve">. </w:t>
      </w:r>
      <w:r w:rsidR="00E57F1C" w:rsidRPr="005A097B">
        <w:rPr>
          <w:rFonts w:ascii="AdvPTimes" w:hAnsi="AdvPTimes" w:cs="AdvPTimes"/>
        </w:rPr>
        <w:t>A</w:t>
      </w:r>
      <w:r w:rsidR="004E44B1" w:rsidRPr="005A097B">
        <w:rPr>
          <w:rFonts w:ascii="AdvPTimes" w:hAnsi="AdvPTimes" w:cs="AdvPTimes" w:hint="eastAsia"/>
        </w:rPr>
        <w:t xml:space="preserve"> higher </w:t>
      </w:r>
      <w:r w:rsidR="004E44B1" w:rsidRPr="005A097B">
        <w:rPr>
          <w:rFonts w:ascii="AdvPTimes" w:hAnsi="AdvPTimes" w:cs="AdvPTimes"/>
        </w:rPr>
        <w:t xml:space="preserve">substitution priority </w:t>
      </w:r>
      <w:r w:rsidR="004E44B1" w:rsidRPr="005A097B">
        <w:rPr>
          <w:rFonts w:ascii="AdvPTimes" w:hAnsi="AdvPTimes" w:cs="AdvPTimes" w:hint="eastAsia"/>
        </w:rPr>
        <w:t>value</w:t>
      </w:r>
      <w:r w:rsidR="004E44B1" w:rsidRPr="005A097B">
        <w:rPr>
          <w:rFonts w:ascii="AdvPTimes" w:hAnsi="AdvPTimes" w:cs="AdvPTimes"/>
        </w:rPr>
        <w:t xml:space="preserve"> brings </w:t>
      </w:r>
      <w:r w:rsidR="00672AD2">
        <w:rPr>
          <w:rFonts w:ascii="AdvPTimes" w:hAnsi="AdvPTimes" w:cs="AdvPTimes"/>
        </w:rPr>
        <w:t>a greater</w:t>
      </w:r>
      <w:r w:rsidR="004E44B1" w:rsidRPr="005A097B">
        <w:rPr>
          <w:rFonts w:ascii="AdvPTimes" w:hAnsi="AdvPTimes" w:cs="AdvPTimes" w:hint="eastAsia"/>
        </w:rPr>
        <w:t xml:space="preserve"> penalty </w:t>
      </w:r>
      <w:r w:rsidR="004E44B1" w:rsidRPr="005A097B">
        <w:rPr>
          <w:rFonts w:ascii="AdvPTimes" w:hAnsi="AdvPTimes" w:cs="AdvPTimes"/>
        </w:rPr>
        <w:t xml:space="preserve">reduction, and the </w:t>
      </w:r>
      <w:r w:rsidR="004E44B1" w:rsidRPr="005A097B">
        <w:rPr>
          <w:rFonts w:ascii="AdvPTimes" w:hAnsi="AdvPTimes" w:cs="AdvPTimes" w:hint="eastAsia"/>
        </w:rPr>
        <w:t>substitution strategy</w:t>
      </w:r>
      <w:r w:rsidR="004E44B1" w:rsidRPr="005A097B">
        <w:rPr>
          <w:rFonts w:ascii="AdvPTimes" w:hAnsi="AdvPTimes" w:cs="AdvPTimes"/>
        </w:rPr>
        <w:t xml:space="preserve"> should therefore be performed</w:t>
      </w:r>
      <w:r w:rsidR="004E44B1" w:rsidRPr="005A097B">
        <w:rPr>
          <w:rFonts w:ascii="AdvPTimes" w:hAnsi="AdvPTimes" w:cs="AdvPTimes" w:hint="eastAsia"/>
        </w:rPr>
        <w:t xml:space="preserve"> </w:t>
      </w:r>
      <w:r w:rsidR="004E44B1" w:rsidRPr="005A097B">
        <w:rPr>
          <w:rFonts w:ascii="AdvPTimes" w:hAnsi="AdvPTimes" w:cs="AdvPTimes"/>
        </w:rPr>
        <w:t xml:space="preserve">with </w:t>
      </w:r>
      <w:r w:rsidR="004E44B1" w:rsidRPr="005A097B">
        <w:rPr>
          <w:rFonts w:ascii="AdvPTimes" w:hAnsi="AdvPTimes" w:cs="AdvPTimes" w:hint="eastAsia"/>
        </w:rPr>
        <w:t xml:space="preserve">the highest </w:t>
      </w:r>
      <w:r w:rsidR="004E44B1" w:rsidRPr="005A097B">
        <w:rPr>
          <w:rFonts w:ascii="AdvPTimes" w:hAnsi="AdvPTimes" w:cs="AdvPTimes"/>
        </w:rPr>
        <w:t xml:space="preserve">positive </w:t>
      </w:r>
      <w:r w:rsidR="004E44B1" w:rsidRPr="005A097B">
        <w:rPr>
          <w:rFonts w:ascii="AdvPTimes" w:hAnsi="AdvPTimes" w:cs="AdvPTimes" w:hint="eastAsia"/>
        </w:rPr>
        <w:t>value</w:t>
      </w:r>
      <w:r w:rsidR="004E44B1" w:rsidRPr="005A097B">
        <w:rPr>
          <w:rFonts w:ascii="AdvPTimes" w:hAnsi="AdvPTimes" w:cs="AdvPTimes"/>
        </w:rPr>
        <w:t xml:space="preserve"> first</w:t>
      </w:r>
      <w:r w:rsidR="004E44B1" w:rsidRPr="005A097B">
        <w:rPr>
          <w:rFonts w:ascii="AdvPTimes" w:hAnsi="AdvPTimes" w:cs="AdvPTimes" w:hint="eastAsia"/>
        </w:rPr>
        <w:t>.</w:t>
      </w:r>
      <w:r w:rsidR="00E73129" w:rsidRPr="005A097B">
        <w:rPr>
          <w:rFonts w:ascii="AdvPTimes" w:hAnsi="AdvPTimes" w:cs="AdvPTimes"/>
        </w:rPr>
        <w:t xml:space="preserve"> </w:t>
      </w:r>
    </w:p>
    <w:p w14:paraId="5BCC3040" w14:textId="5C5164C0" w:rsidR="003A0E67" w:rsidRPr="005A097B" w:rsidRDefault="00E73129" w:rsidP="00204E4C">
      <w:pPr>
        <w:widowControl w:val="0"/>
        <w:snapToGrid w:val="0"/>
        <w:ind w:firstLineChars="200" w:firstLine="440"/>
        <w:jc w:val="both"/>
        <w:rPr>
          <w:rFonts w:ascii="AdvPTimes" w:hAnsi="AdvPTimes" w:cs="AdvPTimes"/>
        </w:rPr>
      </w:pPr>
      <w:r w:rsidRPr="005A097B">
        <w:rPr>
          <w:rFonts w:ascii="AdvPTimes" w:hAnsi="AdvPTimes" w:cs="AdvPTimes"/>
        </w:rPr>
        <w:t>The substitution quantities</w:t>
      </w:r>
      <w:r w:rsidR="00910FAA" w:rsidRPr="005A097B">
        <w:rPr>
          <w:rFonts w:ascii="AdvPTimes" w:hAnsi="AdvPTimes" w:cs="AdvPTimes"/>
        </w:rPr>
        <w:t xml:space="preserve"> </w:t>
      </w:r>
      <m:oMath>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rPr>
              <m:t>m,k</m:t>
            </m:r>
          </m:sup>
        </m:sSubSup>
        <m:r>
          <w:rPr>
            <w:rFonts w:ascii="Cambria Math" w:hAnsi="Cambria Math"/>
          </w:rPr>
          <m:t>, ∀m,k∈K</m:t>
        </m:r>
      </m:oMath>
      <w:r w:rsidR="00910FAA" w:rsidRPr="005A097B">
        <w:rPr>
          <w:rFonts w:ascii="AdvPTimes" w:hAnsi="AdvPTimes" w:cs="AdvPTimes"/>
        </w:rPr>
        <w:t xml:space="preserve"> </w:t>
      </w:r>
      <w:r w:rsidRPr="005A097B">
        <w:rPr>
          <w:rFonts w:ascii="AdvPTimes" w:hAnsi="AdvPTimes" w:cs="AdvPTimes"/>
        </w:rPr>
        <w:t>are</w:t>
      </w:r>
      <w:r w:rsidR="006E675E" w:rsidRPr="005A097B">
        <w:rPr>
          <w:rFonts w:ascii="AdvPTimes" w:hAnsi="AdvPTimes" w:cs="AdvPTimes"/>
        </w:rPr>
        <w:t xml:space="preserve"> then</w:t>
      </w:r>
      <w:r w:rsidR="00910FAA" w:rsidRPr="005A097B">
        <w:rPr>
          <w:rFonts w:ascii="AdvPTimes" w:hAnsi="AdvPTimes" w:cs="AdvPTimes"/>
        </w:rPr>
        <w:t xml:space="preserve"> calculated by </w:t>
      </w:r>
      <w:r w:rsidR="003A0E67" w:rsidRPr="005A097B">
        <w:rPr>
          <w:rFonts w:ascii="AdvPTimes" w:hAnsi="AdvPTimes" w:cs="AdvPTimes" w:hint="eastAsia"/>
        </w:rPr>
        <w:t xml:space="preserve">the following </w:t>
      </w:r>
      <w:r w:rsidR="003A0E67" w:rsidRPr="005A097B">
        <w:rPr>
          <w:rFonts w:ascii="AdvPTimes" w:hAnsi="AdvPTimes" w:cs="AdvPTimes"/>
        </w:rPr>
        <w:t>procedure</w:t>
      </w:r>
      <w:r w:rsidR="003A0E67" w:rsidRPr="005A097B">
        <w:rPr>
          <w:rFonts w:ascii="AdvPTimes" w:hAnsi="AdvPTimes" w:cs="AdvPTimes" w:hint="eastAsia"/>
        </w:rPr>
        <w:t>:</w:t>
      </w:r>
    </w:p>
    <w:p w14:paraId="4363F16C" w14:textId="2C381A80" w:rsidR="003A0E67" w:rsidRPr="005A097B" w:rsidRDefault="003A0E67" w:rsidP="00204E4C">
      <w:pPr>
        <w:widowControl w:val="0"/>
        <w:tabs>
          <w:tab w:val="left" w:pos="3730"/>
        </w:tabs>
        <w:snapToGrid w:val="0"/>
        <w:rPr>
          <w:rFonts w:ascii="AdvPTimes" w:hAnsi="AdvPTimes" w:cs="AdvPTimes"/>
        </w:rPr>
      </w:pPr>
      <w:r w:rsidRPr="005A097B">
        <w:rPr>
          <w:rFonts w:ascii="AdvPTimes" w:hAnsi="AdvPTimes" w:cs="AdvPTimes"/>
        </w:rPr>
        <w:t xml:space="preserve">Step 4.0: Set </w:t>
      </w:r>
      <m:oMath>
        <m:sSubSup>
          <m:sSubSupPr>
            <m:ctrlPr>
              <w:rPr>
                <w:rFonts w:ascii="Cambria Math" w:hAnsi="Cambria Math" w:cs="AdvPTimes"/>
              </w:rPr>
            </m:ctrlPr>
          </m:sSubSupPr>
          <m:e>
            <m:r>
              <w:rPr>
                <w:rFonts w:ascii="Cambria Math" w:hAnsi="Cambria Math" w:cs="AdvPTimes"/>
              </w:rPr>
              <m:t>p</m:t>
            </m:r>
            <m:r>
              <m:rPr>
                <m:sty m:val="p"/>
              </m:rPr>
              <w:rPr>
                <w:rFonts w:ascii="Cambria Math" w:hAnsi="Cambria Math" w:cs="AdvPTimes"/>
              </w:rPr>
              <m:t>'</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k</m:t>
            </m:r>
          </m:sup>
        </m:sSubSup>
        <m:r>
          <m:rPr>
            <m:sty m:val="p"/>
          </m:rPr>
          <w:rPr>
            <w:rFonts w:ascii="Cambria Math" w:hAnsi="Cambria Math" w:cs="AdvPTimes"/>
          </w:rPr>
          <m:t>=</m:t>
        </m:r>
        <m:sSubSup>
          <m:sSubSupPr>
            <m:ctrlPr>
              <w:rPr>
                <w:rFonts w:ascii="Cambria Math" w:hAnsi="Cambria Math" w:cs="AdvPTimes"/>
              </w:rPr>
            </m:ctrlPr>
          </m:sSubSupPr>
          <m:e>
            <m:r>
              <w:rPr>
                <w:rFonts w:ascii="Cambria Math" w:hAnsi="Cambria Math" w:cs="AdvPTimes"/>
              </w:rPr>
              <m:t>p</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k</m:t>
            </m:r>
          </m:sup>
        </m:sSubSup>
        <m:r>
          <m:rPr>
            <m:sty m:val="p"/>
          </m:rPr>
          <w:rPr>
            <w:rFonts w:ascii="Cambria Math" w:hAnsi="Cambria Math" w:cs="AdvPTimes"/>
          </w:rPr>
          <m:t>-</m:t>
        </m:r>
        <m:sSubSup>
          <m:sSubSupPr>
            <m:ctrlPr>
              <w:rPr>
                <w:rFonts w:ascii="Cambria Math" w:hAnsi="Cambria Math" w:cs="AdvPTimes"/>
              </w:rPr>
            </m:ctrlPr>
          </m:sSubSupPr>
          <m:e>
            <m:r>
              <w:rPr>
                <w:rFonts w:ascii="Cambria Math" w:hAnsi="Cambria Math" w:cs="AdvPTimes"/>
              </w:rPr>
              <m:t>y</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k</m:t>
            </m:r>
          </m:sup>
        </m:sSubSup>
        <m:r>
          <w:rPr>
            <w:rFonts w:ascii="Cambria Math" w:hAnsi="Cambria Math"/>
          </w:rPr>
          <m:t>, ∀k∈K</m:t>
        </m:r>
      </m:oMath>
      <w:r w:rsidR="00C06FB0" w:rsidRPr="005A097B">
        <w:rPr>
          <w:rFonts w:ascii="AdvPTimes" w:hAnsi="AdvPTimes" w:cs="AdvPTimes"/>
        </w:rPr>
        <w:t>,</w:t>
      </w:r>
      <w:r w:rsidR="00504093" w:rsidRPr="005A097B">
        <w:rPr>
          <w:rFonts w:ascii="AdvPTimes" w:hAnsi="AdvPTimes" w:cs="AdvPTimes"/>
        </w:rPr>
        <w:t xml:space="preserve"> </w:t>
      </w:r>
      <w:r w:rsidR="00C06FB0" w:rsidRPr="005A097B">
        <w:rPr>
          <w:rFonts w:ascii="AdvPTimes" w:hAnsi="AdvPTimes" w:cs="AdvPTimes"/>
        </w:rPr>
        <w:t>and</w:t>
      </w:r>
      <m:oMath>
        <m:sSub>
          <m:sSubPr>
            <m:ctrlPr>
              <w:rPr>
                <w:rFonts w:ascii="Cambria Math" w:hAnsi="Cambria Math" w:cs="AdvPTimes"/>
              </w:rPr>
            </m:ctrlPr>
          </m:sSubPr>
          <m:e>
            <m:sSubSup>
              <m:sSubSupPr>
                <m:ctrlPr>
                  <w:rPr>
                    <w:rFonts w:ascii="Cambria Math" w:hAnsi="Cambria Math" w:cs="AdvPTimes"/>
                    <w:i/>
                  </w:rPr>
                </m:ctrlPr>
              </m:sSubSupPr>
              <m:e>
                <m:r>
                  <w:rPr>
                    <w:rFonts w:ascii="Cambria Math" w:hAnsi="Cambria Math" w:cs="AdvPTimes"/>
                  </w:rPr>
                  <m:t xml:space="preserve"> spr</m:t>
                </m:r>
              </m:e>
              <m:sub>
                <m:sSub>
                  <m:sSubPr>
                    <m:ctrlPr>
                      <w:rPr>
                        <w:rFonts w:ascii="Cambria Math" w:hAnsi="Cambria Math"/>
                        <w:i/>
                      </w:rPr>
                    </m:ctrlPr>
                  </m:sSubPr>
                  <m:e>
                    <m:r>
                      <w:rPr>
                        <w:rFonts w:ascii="Cambria Math" w:hAnsi="Cambria Math"/>
                      </w:rPr>
                      <m:t>i</m:t>
                    </m:r>
                  </m:e>
                  <m:sub>
                    <m:r>
                      <w:rPr>
                        <w:rFonts w:ascii="Cambria Math" w:hAnsi="Cambria Math"/>
                      </w:rPr>
                      <m:t>h</m:t>
                    </m:r>
                  </m:sub>
                </m:sSub>
              </m:sub>
              <m:sup>
                <m:r>
                  <w:rPr>
                    <w:rFonts w:ascii="Cambria Math" w:hAnsi="Cambria Math" w:cs="AdvPTimes"/>
                  </w:rPr>
                  <m:t>m,k</m:t>
                </m:r>
              </m:sup>
            </m:sSubSup>
            <m:r>
              <w:rPr>
                <w:rFonts w:ascii="Cambria Math" w:hAnsi="Cambria Math" w:cs="AdvPTimes"/>
              </w:rPr>
              <m:t>,</m:t>
            </m:r>
            <m:r>
              <w:rPr>
                <w:rFonts w:ascii="Cambria Math" w:hAnsi="Cambria Math" w:cs="AdvPTimes" w:hint="eastAsia"/>
              </w:rPr>
              <m:t xml:space="preserve"> </m:t>
            </m:r>
            <m:r>
              <w:rPr>
                <w:rFonts w:ascii="Cambria Math" w:hAnsi="Cambria Math"/>
              </w:rPr>
              <m:t>∀m,k</m:t>
            </m:r>
            <m:r>
              <w:rPr>
                <w:rFonts w:ascii="Cambria Math" w:hAnsi="Cambria Math" w:hint="eastAsia"/>
              </w:rPr>
              <m:t>∈</m:t>
            </m:r>
            <m:r>
              <w:rPr>
                <w:rFonts w:ascii="Cambria Math" w:hAnsi="Cambria Math" w:hint="eastAsia"/>
              </w:rPr>
              <m:t>K</m:t>
            </m:r>
          </m:e>
          <m:sub>
            <m:r>
              <w:rPr>
                <w:rFonts w:ascii="Cambria Math" w:hAnsi="Cambria Math" w:cs="AdvPTimes" w:hint="eastAsia"/>
              </w:rPr>
              <m:t xml:space="preserve"> </m:t>
            </m:r>
          </m:sub>
        </m:sSub>
      </m:oMath>
      <w:r w:rsidR="00C06FB0" w:rsidRPr="005A097B">
        <w:rPr>
          <w:rFonts w:ascii="AdvPTimes" w:hAnsi="AdvPTimes" w:cs="AdvPTimes"/>
        </w:rPr>
        <w:t xml:space="preserve"> according to (</w:t>
      </w:r>
      <w:r w:rsidR="006D6D6B" w:rsidRPr="005A097B">
        <w:rPr>
          <w:rFonts w:ascii="AdvPTimes" w:hAnsi="AdvPTimes" w:cs="AdvPTimes"/>
        </w:rPr>
        <w:t>29</w:t>
      </w:r>
      <w:r w:rsidR="00C06FB0" w:rsidRPr="005A097B">
        <w:rPr>
          <w:rFonts w:ascii="AdvPTimes" w:hAnsi="AdvPTimes" w:cs="AdvPTimes"/>
        </w:rPr>
        <w:t>).</w:t>
      </w:r>
    </w:p>
    <w:p w14:paraId="5A680CB1" w14:textId="1EDEFC3A" w:rsidR="0061094D" w:rsidRPr="005A097B" w:rsidRDefault="0061094D" w:rsidP="0061094D">
      <w:pPr>
        <w:widowControl w:val="0"/>
        <w:tabs>
          <w:tab w:val="left" w:pos="3730"/>
        </w:tabs>
        <w:snapToGrid w:val="0"/>
        <w:rPr>
          <w:rFonts w:ascii="AdvPTimes" w:hAnsi="AdvPTimes" w:cs="AdvPTimes"/>
        </w:rPr>
      </w:pPr>
      <w:r w:rsidRPr="005A097B">
        <w:rPr>
          <w:rFonts w:ascii="AdvPTimes" w:hAnsi="AdvPTimes" w:cs="AdvPTimes"/>
        </w:rPr>
        <w:t xml:space="preserve">Step 4.1: If </w:t>
      </w:r>
      <m:oMath>
        <m:sSubSup>
          <m:sSubSupPr>
            <m:ctrlPr>
              <w:rPr>
                <w:rFonts w:ascii="Cambria Math" w:hAnsi="Cambria Math" w:cs="AdvPTimes"/>
              </w:rPr>
            </m:ctrlPr>
          </m:sSubSupPr>
          <m:e>
            <m:r>
              <w:rPr>
                <w:rFonts w:ascii="Cambria Math" w:hAnsi="Cambria Math" w:cs="AdvPTimes"/>
              </w:rPr>
              <m:t>spr</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m</m:t>
            </m:r>
            <m:r>
              <m:rPr>
                <m:sty m:val="p"/>
              </m:rPr>
              <w:rPr>
                <w:rFonts w:ascii="Cambria Math" w:hAnsi="Cambria Math" w:cs="AdvPTimes"/>
              </w:rPr>
              <m:t>,</m:t>
            </m:r>
            <m:r>
              <w:rPr>
                <w:rFonts w:ascii="Cambria Math" w:hAnsi="Cambria Math" w:cs="AdvPTimes"/>
              </w:rPr>
              <m:t>k</m:t>
            </m:r>
          </m:sup>
        </m:sSubSup>
        <m:r>
          <w:rPr>
            <w:rFonts w:ascii="Cambria Math" w:hAnsi="Cambria Math" w:cs="AdvPTimes"/>
          </w:rPr>
          <m:t>≤0</m:t>
        </m:r>
        <m:r>
          <w:rPr>
            <w:rFonts w:ascii="Cambria Math" w:hAnsi="Cambria Math"/>
          </w:rPr>
          <m:t xml:space="preserve"> , ∀m,k∈K</m:t>
        </m:r>
      </m:oMath>
      <w:r w:rsidRPr="005A097B">
        <w:rPr>
          <w:rFonts w:ascii="AdvPTimes" w:hAnsi="AdvPTimes" w:cs="AdvPTimes"/>
        </w:rPr>
        <w:t xml:space="preserve"> or </w:t>
      </w: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cs="AdvPTimes"/>
              </w:rPr>
            </m:ctrlPr>
          </m:sSubSupPr>
          <m:e>
            <m:r>
              <w:rPr>
                <w:rFonts w:ascii="Cambria Math" w:hAnsi="Cambria Math" w:cs="AdvPTimes"/>
              </w:rPr>
              <m:t>p</m:t>
            </m:r>
            <m:r>
              <m:rPr>
                <m:sty m:val="p"/>
              </m:rPr>
              <w:rPr>
                <w:rFonts w:ascii="Cambria Math" w:hAnsi="Cambria Math" w:cs="AdvPTimes"/>
              </w:rPr>
              <m:t>'</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k</m:t>
            </m:r>
          </m:sup>
        </m:sSubSup>
        <m:r>
          <w:rPr>
            <w:rFonts w:ascii="Cambria Math" w:hAnsi="Cambria Math"/>
          </w:rPr>
          <m:t>≤</m:t>
        </m:r>
        <m:r>
          <w:rPr>
            <w:rFonts w:ascii="Cambria Math" w:hAnsi="Cambria Math" w:cs="AdvPTimes"/>
          </w:rPr>
          <m:t xml:space="preserve">0 </m:t>
        </m:r>
        <m:r>
          <w:rPr>
            <w:rFonts w:ascii="Cambria Math" w:hAnsi="Cambria Math"/>
          </w:rPr>
          <m:t>, ∀k∈K</m:t>
        </m:r>
        <m:r>
          <m:rPr>
            <m:sty m:val="p"/>
          </m:rPr>
          <w:rPr>
            <w:rFonts w:ascii="Cambria Math" w:hAnsi="Cambria Math" w:cs="AdvPTimes"/>
          </w:rPr>
          <m:t xml:space="preserve"> </m:t>
        </m:r>
      </m:oMath>
      <w:r w:rsidRPr="005A097B">
        <w:rPr>
          <w:rFonts w:ascii="AdvPTimes" w:hAnsi="AdvPTimes" w:cs="AdvPTimes"/>
        </w:rPr>
        <w:t xml:space="preserve">, stop. </w:t>
      </w:r>
    </w:p>
    <w:p w14:paraId="38C5A626" w14:textId="0C74F0C6" w:rsidR="00504093" w:rsidRPr="005A097B" w:rsidRDefault="003A0E67" w:rsidP="00204E4C">
      <w:pPr>
        <w:widowControl w:val="0"/>
        <w:tabs>
          <w:tab w:val="left" w:pos="3730"/>
        </w:tabs>
        <w:snapToGrid w:val="0"/>
        <w:jc w:val="both"/>
        <w:rPr>
          <w:rFonts w:ascii="AdvPTimes" w:hAnsi="AdvPTimes" w:cs="AdvPTimes"/>
        </w:rPr>
      </w:pPr>
      <w:r w:rsidRPr="005A097B">
        <w:rPr>
          <w:rFonts w:ascii="AdvPTimes" w:hAnsi="AdvPTimes" w:cs="AdvPTimes"/>
        </w:rPr>
        <w:t>Step 4.</w:t>
      </w:r>
      <w:r w:rsidR="0061094D" w:rsidRPr="005A097B">
        <w:rPr>
          <w:rFonts w:ascii="AdvPTimes" w:hAnsi="AdvPTimes" w:cs="AdvPTimes"/>
        </w:rPr>
        <w:t>2</w:t>
      </w:r>
      <w:r w:rsidRPr="005A097B">
        <w:rPr>
          <w:rFonts w:ascii="AdvPTimes" w:hAnsi="AdvPTimes" w:cs="AdvPTimes"/>
        </w:rPr>
        <w:t xml:space="preserve">: </w:t>
      </w:r>
      <w:r w:rsidRPr="005A097B">
        <w:rPr>
          <w:rFonts w:ascii="AdvPTimes" w:hAnsi="AdvPTimes" w:cs="AdvPTimes" w:hint="eastAsia"/>
        </w:rPr>
        <w:t>S</w:t>
      </w:r>
      <w:r w:rsidRPr="005A097B">
        <w:rPr>
          <w:rFonts w:ascii="AdvPTimes" w:hAnsi="AdvPTimes" w:cs="AdvPTimes"/>
        </w:rPr>
        <w:t>elect</w:t>
      </w:r>
      <w:r w:rsidR="003B3C71" w:rsidRPr="005A097B">
        <w:rPr>
          <w:rFonts w:ascii="AdvPTimes" w:hAnsi="AdvPTimes" w:cs="AdvPTimes"/>
        </w:rPr>
        <w:t xml:space="preserve"> </w:t>
      </w:r>
      <m:oMath>
        <m:r>
          <w:rPr>
            <w:rFonts w:ascii="Cambria Math" w:hAnsi="Cambria Math" w:cs="AdvPTimes"/>
          </w:rPr>
          <m:t>g</m:t>
        </m:r>
        <m:r>
          <m:rPr>
            <m:sty m:val="p"/>
          </m:rPr>
          <w:rPr>
            <w:rFonts w:ascii="Cambria Math" w:hAnsi="Cambria Math" w:cs="AdvPTimes"/>
          </w:rPr>
          <m:t>,</m:t>
        </m:r>
        <m:r>
          <w:rPr>
            <w:rFonts w:ascii="Cambria Math" w:hAnsi="Cambria Math" w:cs="AdvPTimes"/>
          </w:rPr>
          <m:t>d</m:t>
        </m:r>
        <m:r>
          <w:rPr>
            <w:rFonts w:ascii="Cambria Math" w:hAnsi="Cambria Math" w:hint="eastAsia"/>
          </w:rPr>
          <m:t>∈</m:t>
        </m:r>
        <m:r>
          <w:rPr>
            <w:rFonts w:ascii="Cambria Math" w:hAnsi="Cambria Math" w:hint="eastAsia"/>
          </w:rPr>
          <m:t>K</m:t>
        </m:r>
        <m:r>
          <w:rPr>
            <w:rFonts w:ascii="Cambria Math" w:hAnsi="Cambria Math"/>
          </w:rPr>
          <m:t>, g≠d</m:t>
        </m:r>
      </m:oMath>
      <w:r w:rsidR="00330A39" w:rsidRPr="005A097B">
        <w:rPr>
          <w:rFonts w:ascii="AdvPTimes" w:hAnsi="AdvPTimes" w:cs="AdvPTimes"/>
          <w:i/>
        </w:rPr>
        <w:t xml:space="preserve"> </w:t>
      </w:r>
      <w:r w:rsidR="00565A59" w:rsidRPr="005A097B">
        <w:rPr>
          <w:rFonts w:ascii="AdvPTimes" w:hAnsi="AdvPTimes" w:cs="AdvPTimes"/>
        </w:rPr>
        <w:t>such</w:t>
      </w:r>
      <w:r w:rsidR="00504093" w:rsidRPr="005A097B">
        <w:rPr>
          <w:rFonts w:ascii="AdvPTimes" w:hAnsi="AdvPTimes" w:cs="AdvPTimes"/>
        </w:rPr>
        <w:t xml:space="preserve"> that</w:t>
      </w:r>
      <m:oMath>
        <m:r>
          <w:rPr>
            <w:rFonts w:ascii="Cambria Math" w:hAnsi="Cambria Math" w:cs="AdvPTimes"/>
          </w:rPr>
          <m:t xml:space="preserve"> </m:t>
        </m:r>
        <m:sSubSup>
          <m:sSubSupPr>
            <m:ctrlPr>
              <w:rPr>
                <w:rFonts w:ascii="Cambria Math" w:hAnsi="Cambria Math" w:cs="AdvPTimes"/>
              </w:rPr>
            </m:ctrlPr>
          </m:sSubSupPr>
          <m:e>
            <m:r>
              <w:rPr>
                <w:rFonts w:ascii="Cambria Math" w:hAnsi="Cambria Math" w:cs="AdvPTimes"/>
              </w:rPr>
              <m:t>spr</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g</m:t>
            </m:r>
            <m:r>
              <m:rPr>
                <m:sty m:val="p"/>
              </m:rPr>
              <w:rPr>
                <w:rFonts w:ascii="Cambria Math" w:hAnsi="Cambria Math" w:cs="AdvPTimes"/>
              </w:rPr>
              <m:t>,</m:t>
            </m:r>
            <m:r>
              <w:rPr>
                <w:rFonts w:ascii="Cambria Math" w:hAnsi="Cambria Math" w:cs="AdvPTimes"/>
              </w:rPr>
              <m:t>d</m:t>
            </m:r>
          </m:sup>
        </m:sSubSup>
        <m:r>
          <m:rPr>
            <m:sty m:val="p"/>
          </m:rPr>
          <w:rPr>
            <w:rFonts w:ascii="Cambria Math" w:hAnsi="Cambria Math" w:cs="AdvPTimes"/>
          </w:rPr>
          <m:t xml:space="preserve"> </m:t>
        </m:r>
      </m:oMath>
      <w:r w:rsidR="00504093" w:rsidRPr="005A097B">
        <w:rPr>
          <w:rFonts w:ascii="AdvPTimes" w:hAnsi="AdvPTimes" w:cs="AdvPTimes"/>
        </w:rPr>
        <w:t xml:space="preserve">is the largest </w:t>
      </w:r>
      <w:r w:rsidR="003B3C71" w:rsidRPr="005A097B">
        <w:rPr>
          <w:rFonts w:ascii="AdvPTimes" w:hAnsi="AdvPTimes" w:cs="AdvPTimes"/>
        </w:rPr>
        <w:t>and</w:t>
      </w:r>
      <m:oMath>
        <m:r>
          <w:rPr>
            <w:rFonts w:ascii="Cambria Math" w:hAnsi="Cambria Math" w:cs="AdvPTimes"/>
          </w:rPr>
          <m:t xml:space="preserve"> </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g</m:t>
            </m:r>
          </m:sup>
        </m:sSubSup>
        <m:r>
          <w:rPr>
            <w:rFonts w:ascii="Cambria Math" w:hAnsi="Cambria Math"/>
          </w:rPr>
          <m:t>-</m:t>
        </m:r>
        <m:sSubSup>
          <m:sSubSupPr>
            <m:ctrlPr>
              <w:rPr>
                <w:rFonts w:ascii="Cambria Math" w:hAnsi="Cambria Math" w:cs="AdvPTimes"/>
              </w:rPr>
            </m:ctrlPr>
          </m:sSubSupPr>
          <m:e>
            <m:sSup>
              <m:sSupPr>
                <m:ctrlPr>
                  <w:rPr>
                    <w:rFonts w:ascii="Cambria Math" w:hAnsi="Cambria Math" w:cs="AdvPTimes"/>
                  </w:rPr>
                </m:ctrlPr>
              </m:sSupPr>
              <m:e>
                <m:r>
                  <w:rPr>
                    <w:rFonts w:ascii="Cambria Math" w:hAnsi="Cambria Math" w:cs="AdvPTimes"/>
                  </w:rPr>
                  <m:t>p</m:t>
                </m:r>
              </m:e>
              <m:sup>
                <m:r>
                  <m:rPr>
                    <m:sty m:val="p"/>
                  </m:rPr>
                  <w:rPr>
                    <w:rFonts w:ascii="Cambria Math" w:hAnsi="Cambria Math" w:cs="AdvPTimes"/>
                  </w:rPr>
                  <m:t>'</m:t>
                </m:r>
              </m:sup>
            </m:sSup>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g</m:t>
            </m:r>
          </m:sup>
        </m:sSubSup>
        <m:r>
          <w:rPr>
            <w:rFonts w:ascii="Cambria Math" w:hAnsi="Cambria Math"/>
          </w:rPr>
          <m:t xml:space="preserve"> </m:t>
        </m:r>
        <m:r>
          <w:rPr>
            <w:rFonts w:ascii="Cambria Math" w:hAnsi="Cambria Math" w:cs="AdvPTimes"/>
          </w:rPr>
          <m:t>&gt;0.</m:t>
        </m:r>
      </m:oMath>
    </w:p>
    <w:p w14:paraId="17EBE555" w14:textId="7AA6B732" w:rsidR="003A0E67" w:rsidRPr="005A097B" w:rsidRDefault="003A0E67" w:rsidP="00204E4C">
      <w:pPr>
        <w:widowControl w:val="0"/>
        <w:tabs>
          <w:tab w:val="left" w:pos="3730"/>
        </w:tabs>
        <w:snapToGrid w:val="0"/>
        <w:jc w:val="both"/>
        <w:rPr>
          <w:rFonts w:ascii="AdvPTimes" w:hAnsi="AdvPTimes" w:cs="AdvPTimes"/>
        </w:rPr>
      </w:pPr>
      <w:r w:rsidRPr="005A097B">
        <w:rPr>
          <w:rFonts w:ascii="AdvPTimes" w:hAnsi="AdvPTimes" w:cs="AdvPTimes"/>
        </w:rPr>
        <w:t>Step 4.</w:t>
      </w:r>
      <w:r w:rsidR="0061094D" w:rsidRPr="005A097B">
        <w:rPr>
          <w:rFonts w:ascii="AdvPTimes" w:hAnsi="AdvPTimes" w:cs="AdvPTimes"/>
        </w:rPr>
        <w:t>3</w:t>
      </w:r>
      <w:r w:rsidRPr="005A097B">
        <w:rPr>
          <w:rFonts w:ascii="AdvPTimes" w:hAnsi="AdvPTimes" w:cs="AdvPTimes"/>
        </w:rPr>
        <w:t xml:space="preserve">: Compute </w:t>
      </w:r>
      <m:oMath>
        <m:sSubSup>
          <m:sSubSupPr>
            <m:ctrlPr>
              <w:rPr>
                <w:rFonts w:ascii="Cambria Math" w:hAnsi="Cambria Math" w:cs="AdvPTimes"/>
              </w:rPr>
            </m:ctrlPr>
          </m:sSubSupPr>
          <m:e>
            <m:r>
              <w:rPr>
                <w:rFonts w:ascii="Cambria Math" w:hAnsi="Cambria Math" w:cs="AdvPTimes"/>
              </w:rPr>
              <m:t>s</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g</m:t>
            </m:r>
            <m:r>
              <m:rPr>
                <m:sty m:val="p"/>
              </m:rPr>
              <w:rPr>
                <w:rFonts w:ascii="Cambria Math" w:hAnsi="Cambria Math" w:cs="AdvPTimes"/>
              </w:rPr>
              <m:t>,</m:t>
            </m:r>
            <m:r>
              <w:rPr>
                <w:rFonts w:ascii="Cambria Math" w:hAnsi="Cambria Math" w:cs="AdvPTimes"/>
              </w:rPr>
              <m:t>d</m:t>
            </m:r>
          </m:sup>
        </m:sSubSup>
        <m:r>
          <m:rPr>
            <m:sty m:val="p"/>
          </m:rPr>
          <w:rPr>
            <w:rFonts w:ascii="Cambria Math" w:hAnsi="Cambria Math" w:cs="AdvPTimes"/>
          </w:rPr>
          <m:t xml:space="preserve">=min⁡( </m:t>
        </m:r>
        <m:sSubSup>
          <m:sSubSupPr>
            <m:ctrlPr>
              <w:rPr>
                <w:rFonts w:ascii="Cambria Math" w:hAnsi="Cambria Math" w:cs="AdvPTimes"/>
              </w:rPr>
            </m:ctrlPr>
          </m:sSubSupPr>
          <m:e>
            <m:r>
              <w:rPr>
                <w:rFonts w:ascii="Cambria Math" w:hAnsi="Cambria Math" w:cs="AdvPTimes"/>
              </w:rPr>
              <m:t>q</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g</m:t>
            </m:r>
          </m:sup>
        </m:sSubSup>
        <m:r>
          <m:rPr>
            <m:sty m:val="p"/>
          </m:rPr>
          <w:rPr>
            <w:rFonts w:ascii="Cambria Math" w:hAnsi="Cambria Math" w:cs="AdvPTimes"/>
          </w:rPr>
          <m:t>-</m:t>
        </m:r>
        <m:sSubSup>
          <m:sSubSupPr>
            <m:ctrlPr>
              <w:rPr>
                <w:rFonts w:ascii="Cambria Math" w:hAnsi="Cambria Math" w:cs="AdvPTimes"/>
              </w:rPr>
            </m:ctrlPr>
          </m:sSubSupPr>
          <m:e>
            <m:sSup>
              <m:sSupPr>
                <m:ctrlPr>
                  <w:rPr>
                    <w:rFonts w:ascii="Cambria Math" w:hAnsi="Cambria Math" w:cs="AdvPTimes"/>
                  </w:rPr>
                </m:ctrlPr>
              </m:sSupPr>
              <m:e>
                <m:r>
                  <w:rPr>
                    <w:rFonts w:ascii="Cambria Math" w:hAnsi="Cambria Math" w:cs="AdvPTimes"/>
                  </w:rPr>
                  <m:t>p</m:t>
                </m:r>
              </m:e>
              <m:sup>
                <m:r>
                  <m:rPr>
                    <m:sty m:val="p"/>
                  </m:rPr>
                  <w:rPr>
                    <w:rFonts w:ascii="Cambria Math" w:hAnsi="Cambria Math" w:cs="AdvPTimes"/>
                  </w:rPr>
                  <m:t>'</m:t>
                </m:r>
              </m:sup>
            </m:sSup>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g</m:t>
            </m:r>
          </m:sup>
        </m:sSubSup>
        <m:r>
          <m:rPr>
            <m:sty m:val="p"/>
          </m:rPr>
          <w:rPr>
            <w:rFonts w:ascii="Cambria Math" w:hAnsi="Cambria Math" w:cs="AdvPTimes"/>
          </w:rPr>
          <m:t xml:space="preserve">, </m:t>
        </m:r>
        <m:sSubSup>
          <m:sSubSupPr>
            <m:ctrlPr>
              <w:rPr>
                <w:rFonts w:ascii="Cambria Math" w:hAnsi="Cambria Math" w:cs="AdvPTimes"/>
              </w:rPr>
            </m:ctrlPr>
          </m:sSubSupPr>
          <m:e>
            <m:r>
              <w:rPr>
                <w:rFonts w:ascii="Cambria Math" w:hAnsi="Cambria Math" w:cs="AdvPTimes"/>
              </w:rPr>
              <m:t>p</m:t>
            </m:r>
            <m:r>
              <m:rPr>
                <m:sty m:val="p"/>
              </m:rPr>
              <w:rPr>
                <w:rFonts w:ascii="Cambria Math" w:hAnsi="Cambria Math" w:cs="AdvPTimes"/>
              </w:rPr>
              <m:t>'</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d</m:t>
            </m:r>
          </m:sup>
        </m:sSubSup>
        <m:r>
          <m:rPr>
            <m:sty m:val="p"/>
          </m:rPr>
          <w:rPr>
            <w:rFonts w:ascii="Cambria Math" w:hAnsi="Cambria Math" w:cs="AdvPTimes"/>
          </w:rPr>
          <m:t>)</m:t>
        </m:r>
      </m:oMath>
      <w:r w:rsidR="00763D9E" w:rsidRPr="005A097B">
        <w:rPr>
          <w:rFonts w:ascii="AdvPTimes" w:hAnsi="AdvPTimes" w:cs="AdvPTimes"/>
        </w:rPr>
        <w:t>.</w:t>
      </w:r>
      <w:r w:rsidRPr="005A097B">
        <w:rPr>
          <w:rFonts w:ascii="AdvPTimes" w:hAnsi="AdvPTimes" w:cs="AdvPTimes" w:hint="eastAsia"/>
        </w:rPr>
        <w:tab/>
      </w:r>
      <w:r w:rsidRPr="005A097B">
        <w:rPr>
          <w:rFonts w:ascii="AdvPTimes" w:hAnsi="AdvPTimes" w:cs="AdvPTimes" w:hint="eastAsia"/>
        </w:rPr>
        <w:tab/>
      </w:r>
    </w:p>
    <w:p w14:paraId="4FC999C9" w14:textId="67BCF742" w:rsidR="003A0E67" w:rsidRPr="005A097B" w:rsidRDefault="003A0E67" w:rsidP="00204E4C">
      <w:pPr>
        <w:widowControl w:val="0"/>
        <w:tabs>
          <w:tab w:val="left" w:pos="3730"/>
        </w:tabs>
        <w:snapToGrid w:val="0"/>
        <w:jc w:val="both"/>
        <w:rPr>
          <w:rFonts w:ascii="AdvPTimes" w:hAnsi="AdvPTimes" w:cs="AdvPTimes"/>
        </w:rPr>
      </w:pPr>
      <w:r w:rsidRPr="005A097B">
        <w:rPr>
          <w:rFonts w:ascii="AdvPTimes" w:hAnsi="AdvPTimes" w:cs="AdvPTimes" w:hint="eastAsia"/>
        </w:rPr>
        <w:t xml:space="preserve">Step </w:t>
      </w:r>
      <w:r w:rsidRPr="005A097B">
        <w:rPr>
          <w:rFonts w:ascii="AdvPTimes" w:hAnsi="AdvPTimes" w:cs="AdvPTimes"/>
        </w:rPr>
        <w:t>4.</w:t>
      </w:r>
      <w:r w:rsidR="0061094D" w:rsidRPr="005A097B">
        <w:rPr>
          <w:rFonts w:ascii="AdvPTimes" w:hAnsi="AdvPTimes" w:cs="AdvPTimes"/>
        </w:rPr>
        <w:t>4</w:t>
      </w:r>
      <w:r w:rsidRPr="005A097B">
        <w:rPr>
          <w:rFonts w:ascii="AdvPTimes" w:hAnsi="AdvPTimes" w:cs="AdvPTimes" w:hint="eastAsia"/>
        </w:rPr>
        <w:t xml:space="preserve">: </w:t>
      </w:r>
      <w:r w:rsidR="001C6E43" w:rsidRPr="005A097B">
        <w:rPr>
          <w:rFonts w:ascii="AdvPTimes" w:hAnsi="AdvPTimes" w:cs="AdvPTimes"/>
        </w:rPr>
        <w:t>Set</w:t>
      </w:r>
      <w:r w:rsidRPr="005A097B">
        <w:rPr>
          <w:rFonts w:ascii="AdvPTimes" w:hAnsi="AdvPTimes" w:cs="AdvPTimes" w:hint="eastAsia"/>
        </w:rPr>
        <w:t xml:space="preserve"> </w:t>
      </w:r>
      <m:oMath>
        <m:sSubSup>
          <m:sSubSupPr>
            <m:ctrlPr>
              <w:rPr>
                <w:rFonts w:ascii="Cambria Math" w:hAnsi="Cambria Math" w:cs="AdvPTimes"/>
              </w:rPr>
            </m:ctrlPr>
          </m:sSubSupPr>
          <m:e>
            <m:r>
              <w:rPr>
                <w:rFonts w:ascii="Cambria Math" w:hAnsi="Cambria Math" w:cs="AdvPTimes"/>
              </w:rPr>
              <m:t>p</m:t>
            </m:r>
            <m:r>
              <m:rPr>
                <m:sty m:val="p"/>
              </m:rPr>
              <w:rPr>
                <w:rFonts w:ascii="Cambria Math" w:hAnsi="Cambria Math" w:cs="AdvPTimes"/>
              </w:rPr>
              <m:t>'</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g</m:t>
            </m:r>
          </m:sup>
        </m:sSubSup>
        <m:r>
          <m:rPr>
            <m:sty m:val="p"/>
          </m:rPr>
          <w:rPr>
            <w:rFonts w:ascii="Cambria Math" w:hAnsi="Cambria Math" w:cs="AdvPTimes"/>
          </w:rPr>
          <m:t>=</m:t>
        </m:r>
        <m:sSubSup>
          <m:sSubSupPr>
            <m:ctrlPr>
              <w:rPr>
                <w:rFonts w:ascii="Cambria Math" w:hAnsi="Cambria Math" w:cs="AdvPTimes"/>
              </w:rPr>
            </m:ctrlPr>
          </m:sSubSupPr>
          <m:e>
            <m:sSup>
              <m:sSupPr>
                <m:ctrlPr>
                  <w:rPr>
                    <w:rFonts w:ascii="Cambria Math" w:hAnsi="Cambria Math" w:cs="AdvPTimes"/>
                  </w:rPr>
                </m:ctrlPr>
              </m:sSupPr>
              <m:e>
                <m:r>
                  <w:rPr>
                    <w:rFonts w:ascii="Cambria Math" w:hAnsi="Cambria Math" w:cs="AdvPTimes"/>
                  </w:rPr>
                  <m:t>p</m:t>
                </m:r>
              </m:e>
              <m:sup>
                <m:r>
                  <m:rPr>
                    <m:sty m:val="p"/>
                  </m:rPr>
                  <w:rPr>
                    <w:rFonts w:ascii="Cambria Math" w:hAnsi="Cambria Math" w:cs="AdvPTimes"/>
                  </w:rPr>
                  <m:t>'</m:t>
                </m:r>
              </m:sup>
            </m:sSup>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g</m:t>
            </m:r>
          </m:sup>
        </m:sSubSup>
        <m:r>
          <m:rPr>
            <m:sty m:val="p"/>
          </m:rPr>
          <w:rPr>
            <w:rFonts w:ascii="Cambria Math" w:hAnsi="Cambria Math" w:cs="AdvPTimes"/>
          </w:rPr>
          <m:t>+</m:t>
        </m:r>
        <m:sSubSup>
          <m:sSubSupPr>
            <m:ctrlPr>
              <w:rPr>
                <w:rFonts w:ascii="Cambria Math" w:hAnsi="Cambria Math" w:cs="AdvPTimes"/>
              </w:rPr>
            </m:ctrlPr>
          </m:sSubSupPr>
          <m:e>
            <m:r>
              <w:rPr>
                <w:rFonts w:ascii="Cambria Math" w:hAnsi="Cambria Math" w:cs="AdvPTimes"/>
              </w:rPr>
              <m:t>s</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g</m:t>
            </m:r>
            <m:r>
              <m:rPr>
                <m:sty m:val="p"/>
              </m:rPr>
              <w:rPr>
                <w:rFonts w:ascii="Cambria Math" w:hAnsi="Cambria Math" w:cs="AdvPTimes"/>
              </w:rPr>
              <m:t>,</m:t>
            </m:r>
            <m:r>
              <w:rPr>
                <w:rFonts w:ascii="Cambria Math" w:hAnsi="Cambria Math" w:cs="AdvPTimes"/>
              </w:rPr>
              <m:t>d</m:t>
            </m:r>
          </m:sup>
        </m:sSubSup>
      </m:oMath>
      <w:r w:rsidRPr="005A097B">
        <w:rPr>
          <w:rFonts w:ascii="AdvPTimes" w:hAnsi="AdvPTimes" w:cs="AdvPTimes" w:hint="eastAsia"/>
        </w:rPr>
        <w:t>,</w:t>
      </w:r>
      <w:r w:rsidRPr="005A097B">
        <w:rPr>
          <w:rFonts w:ascii="AdvPTimes" w:hAnsi="AdvPTimes" w:cs="AdvPTimes"/>
        </w:rPr>
        <w:t xml:space="preserve"> </w:t>
      </w:r>
      <m:oMath>
        <m:sSubSup>
          <m:sSubSupPr>
            <m:ctrlPr>
              <w:rPr>
                <w:rFonts w:ascii="Cambria Math" w:hAnsi="Cambria Math" w:cs="AdvPTimes"/>
              </w:rPr>
            </m:ctrlPr>
          </m:sSubSupPr>
          <m:e>
            <m:r>
              <w:rPr>
                <w:rFonts w:ascii="Cambria Math" w:hAnsi="Cambria Math" w:cs="AdvPTimes"/>
              </w:rPr>
              <m:t>p</m:t>
            </m:r>
            <m:r>
              <m:rPr>
                <m:sty m:val="p"/>
              </m:rPr>
              <w:rPr>
                <w:rFonts w:ascii="Cambria Math" w:hAnsi="Cambria Math" w:cs="AdvPTimes"/>
              </w:rPr>
              <m:t>'</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d</m:t>
            </m:r>
          </m:sup>
        </m:sSubSup>
        <m:r>
          <m:rPr>
            <m:sty m:val="p"/>
          </m:rPr>
          <w:rPr>
            <w:rFonts w:ascii="Cambria Math" w:hAnsi="Cambria Math" w:cs="AdvPTimes"/>
          </w:rPr>
          <m:t>=</m:t>
        </m:r>
        <m:sSubSup>
          <m:sSubSupPr>
            <m:ctrlPr>
              <w:rPr>
                <w:rFonts w:ascii="Cambria Math" w:hAnsi="Cambria Math" w:cs="AdvPTimes"/>
              </w:rPr>
            </m:ctrlPr>
          </m:sSubSupPr>
          <m:e>
            <m:r>
              <w:rPr>
                <w:rFonts w:ascii="Cambria Math" w:hAnsi="Cambria Math" w:cs="AdvPTimes"/>
              </w:rPr>
              <m:t>p</m:t>
            </m:r>
            <m:r>
              <m:rPr>
                <m:sty m:val="p"/>
              </m:rPr>
              <w:rPr>
                <w:rFonts w:ascii="Cambria Math" w:hAnsi="Cambria Math" w:cs="AdvPTimes"/>
              </w:rPr>
              <m:t>'</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d</m:t>
            </m:r>
          </m:sup>
        </m:sSubSup>
        <m:r>
          <m:rPr>
            <m:sty m:val="p"/>
          </m:rPr>
          <w:rPr>
            <w:rFonts w:ascii="Cambria Math" w:hAnsi="Cambria Math" w:cs="AdvPTimes"/>
          </w:rPr>
          <m:t>-</m:t>
        </m:r>
        <m:sSubSup>
          <m:sSubSupPr>
            <m:ctrlPr>
              <w:rPr>
                <w:rFonts w:ascii="Cambria Math" w:hAnsi="Cambria Math" w:cs="AdvPTimes"/>
              </w:rPr>
            </m:ctrlPr>
          </m:sSubSupPr>
          <m:e>
            <m:r>
              <w:rPr>
                <w:rFonts w:ascii="Cambria Math" w:hAnsi="Cambria Math" w:cs="AdvPTimes"/>
              </w:rPr>
              <m:t>s</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g</m:t>
            </m:r>
            <m:r>
              <m:rPr>
                <m:sty m:val="p"/>
              </m:rPr>
              <w:rPr>
                <w:rFonts w:ascii="Cambria Math" w:hAnsi="Cambria Math" w:cs="AdvPTimes"/>
              </w:rPr>
              <m:t>,</m:t>
            </m:r>
            <m:r>
              <w:rPr>
                <w:rFonts w:ascii="Cambria Math" w:hAnsi="Cambria Math" w:cs="AdvPTimes"/>
              </w:rPr>
              <m:t>d</m:t>
            </m:r>
          </m:sup>
        </m:sSubSup>
      </m:oMath>
      <w:r w:rsidRPr="005A097B">
        <w:rPr>
          <w:rFonts w:ascii="AdvPTimes" w:hAnsi="AdvPTimes" w:cs="AdvPTimes" w:hint="eastAsia"/>
        </w:rPr>
        <w:t xml:space="preserve">, and </w:t>
      </w:r>
      <m:oMath>
        <m:sSub>
          <m:sSubPr>
            <m:ctrlPr>
              <w:rPr>
                <w:rFonts w:ascii="Cambria Math" w:hAnsi="Cambria Math" w:cs="AdvPTimes"/>
              </w:rPr>
            </m:ctrlPr>
          </m:sSubPr>
          <m:e>
            <m:sSubSup>
              <m:sSubSupPr>
                <m:ctrlPr>
                  <w:rPr>
                    <w:rFonts w:ascii="Cambria Math" w:hAnsi="Cambria Math" w:cs="AdvPTimes"/>
                  </w:rPr>
                </m:ctrlPr>
              </m:sSubSupPr>
              <m:e>
                <m:r>
                  <w:rPr>
                    <w:rFonts w:ascii="Cambria Math" w:hAnsi="Cambria Math" w:cs="AdvPTimes"/>
                  </w:rPr>
                  <m:t>spr</m:t>
                </m:r>
              </m:e>
              <m:sub>
                <m:sSub>
                  <m:sSubPr>
                    <m:ctrlPr>
                      <w:rPr>
                        <w:rFonts w:ascii="Cambria Math" w:hAnsi="Cambria Math" w:cs="AdvPTimes"/>
                      </w:rPr>
                    </m:ctrlPr>
                  </m:sSubPr>
                  <m:e>
                    <m:r>
                      <w:rPr>
                        <w:rFonts w:ascii="Cambria Math" w:hAnsi="Cambria Math" w:cs="AdvPTimes"/>
                      </w:rPr>
                      <m:t>i</m:t>
                    </m:r>
                  </m:e>
                  <m:sub>
                    <m:r>
                      <w:rPr>
                        <w:rFonts w:ascii="Cambria Math" w:hAnsi="Cambria Math" w:cs="AdvPTimes"/>
                      </w:rPr>
                      <m:t>h</m:t>
                    </m:r>
                  </m:sub>
                </m:sSub>
              </m:sub>
              <m:sup>
                <m:r>
                  <w:rPr>
                    <w:rFonts w:ascii="Cambria Math" w:hAnsi="Cambria Math" w:cs="AdvPTimes"/>
                  </w:rPr>
                  <m:t>g</m:t>
                </m:r>
                <m:r>
                  <m:rPr>
                    <m:sty m:val="p"/>
                  </m:rPr>
                  <w:rPr>
                    <w:rFonts w:ascii="Cambria Math" w:hAnsi="Cambria Math" w:cs="AdvPTimes"/>
                  </w:rPr>
                  <m:t>,</m:t>
                </m:r>
                <m:r>
                  <w:rPr>
                    <w:rFonts w:ascii="Cambria Math" w:hAnsi="Cambria Math" w:cs="AdvPTimes"/>
                  </w:rPr>
                  <m:t>d</m:t>
                </m:r>
              </m:sup>
            </m:sSubSup>
          </m:e>
          <m:sub>
            <m:r>
              <m:rPr>
                <m:sty m:val="p"/>
              </m:rPr>
              <w:rPr>
                <w:rFonts w:ascii="Cambria Math" w:hAnsi="Cambria Math" w:cs="AdvPTimes"/>
              </w:rPr>
              <m:t xml:space="preserve"> </m:t>
            </m:r>
          </m:sub>
        </m:sSub>
        <m:r>
          <m:rPr>
            <m:sty m:val="p"/>
          </m:rPr>
          <w:rPr>
            <w:rFonts w:ascii="Cambria Math" w:hAnsi="Cambria Math" w:cs="AdvPTimes"/>
          </w:rPr>
          <m:t>=0</m:t>
        </m:r>
      </m:oMath>
      <w:r w:rsidRPr="005A097B">
        <w:rPr>
          <w:rFonts w:ascii="AdvPTimes" w:hAnsi="AdvPTimes" w:cs="AdvPTimes" w:hint="eastAsia"/>
        </w:rPr>
        <w:t>.</w:t>
      </w:r>
      <w:r w:rsidR="0061094D" w:rsidRPr="005A097B">
        <w:rPr>
          <w:rFonts w:ascii="AdvPTimes" w:hAnsi="AdvPTimes" w:cs="AdvPTimes"/>
        </w:rPr>
        <w:t xml:space="preserve"> Go to Step 4.1.</w:t>
      </w:r>
    </w:p>
    <w:p w14:paraId="6854EB62" w14:textId="77777777" w:rsidR="003822A5" w:rsidRPr="005A097B" w:rsidRDefault="003822A5" w:rsidP="00204E4C">
      <w:pPr>
        <w:widowControl w:val="0"/>
        <w:tabs>
          <w:tab w:val="left" w:pos="3730"/>
        </w:tabs>
        <w:snapToGrid w:val="0"/>
        <w:ind w:leftChars="200" w:left="440"/>
        <w:rPr>
          <w:rFonts w:ascii="AdvPTimes" w:hAnsi="AdvPTimes" w:cs="AdvPTimes"/>
        </w:rPr>
      </w:pPr>
    </w:p>
    <w:p w14:paraId="2A35C121" w14:textId="77777777" w:rsidR="00F95575" w:rsidRPr="005A097B" w:rsidRDefault="00F95575" w:rsidP="00204E4C">
      <w:pPr>
        <w:widowControl w:val="0"/>
        <w:snapToGrid w:val="0"/>
        <w:rPr>
          <w:rFonts w:ascii="Times New Roman" w:hAnsi="Times New Roman"/>
          <w:b/>
        </w:rPr>
      </w:pPr>
      <w:r w:rsidRPr="005A097B">
        <w:rPr>
          <w:rFonts w:ascii="Times New Roman" w:hAnsi="Times New Roman" w:hint="eastAsia"/>
          <w:b/>
        </w:rPr>
        <w:t>4</w:t>
      </w:r>
      <w:r w:rsidRPr="005A097B">
        <w:rPr>
          <w:rFonts w:ascii="Times New Roman" w:hAnsi="Times New Roman"/>
          <w:b/>
        </w:rPr>
        <w:t>. Numerical Studies</w:t>
      </w:r>
    </w:p>
    <w:p w14:paraId="6B3EDF16" w14:textId="4BAFD830" w:rsidR="00F95575" w:rsidRPr="005A097B" w:rsidRDefault="00F95575" w:rsidP="00204E4C">
      <w:pPr>
        <w:widowControl w:val="0"/>
        <w:snapToGrid w:val="0"/>
        <w:ind w:firstLineChars="150" w:firstLine="330"/>
        <w:jc w:val="both"/>
        <w:rPr>
          <w:rFonts w:ascii="Times New Roman" w:hAnsi="Times New Roman"/>
        </w:rPr>
      </w:pPr>
      <w:r w:rsidRPr="005A097B">
        <w:rPr>
          <w:rFonts w:ascii="Times New Roman" w:hAnsi="Times New Roman"/>
        </w:rPr>
        <w:t xml:space="preserve">In this section, numerical examples are set up to </w:t>
      </w:r>
      <w:r w:rsidRPr="005A097B">
        <w:rPr>
          <w:rFonts w:ascii="Times New Roman" w:hAnsi="Times New Roman" w:hint="eastAsia"/>
        </w:rPr>
        <w:t xml:space="preserve">illustrate the </w:t>
      </w:r>
      <w:r w:rsidR="00B81504" w:rsidRPr="005A097B">
        <w:rPr>
          <w:rFonts w:ascii="Times New Roman" w:hAnsi="Times New Roman"/>
        </w:rPr>
        <w:t xml:space="preserve">problem </w:t>
      </w:r>
      <w:r w:rsidRPr="005A097B">
        <w:rPr>
          <w:rFonts w:ascii="Times New Roman" w:hAnsi="Times New Roman" w:hint="eastAsia"/>
        </w:rPr>
        <w:t xml:space="preserve">properties and the </w:t>
      </w:r>
      <w:r w:rsidRPr="005A097B">
        <w:rPr>
          <w:rFonts w:ascii="Times New Roman" w:hAnsi="Times New Roman"/>
        </w:rPr>
        <w:t xml:space="preserve">performance of the </w:t>
      </w:r>
      <w:r w:rsidR="00B81504" w:rsidRPr="005A097B">
        <w:rPr>
          <w:rFonts w:ascii="Times New Roman" w:hAnsi="Times New Roman"/>
        </w:rPr>
        <w:t xml:space="preserve">combined hybrid GA </w:t>
      </w:r>
      <w:r w:rsidRPr="005A097B">
        <w:rPr>
          <w:rFonts w:ascii="Times New Roman" w:hAnsi="Times New Roman"/>
        </w:rPr>
        <w:t>method</w:t>
      </w:r>
      <w:r w:rsidRPr="005A097B">
        <w:rPr>
          <w:rFonts w:ascii="Times New Roman" w:hAnsi="Times New Roman" w:hint="eastAsia"/>
        </w:rPr>
        <w:t xml:space="preserve">. </w:t>
      </w:r>
      <w:bookmarkStart w:id="13" w:name="OLE_LINK36"/>
      <w:bookmarkStart w:id="14" w:name="OLE_LINK37"/>
      <w:r w:rsidR="004F66E8" w:rsidRPr="005A097B">
        <w:rPr>
          <w:rFonts w:ascii="Times New Roman" w:hAnsi="Times New Roman"/>
        </w:rPr>
        <w:t>T</w:t>
      </w:r>
      <w:r w:rsidRPr="005A097B">
        <w:rPr>
          <w:rFonts w:ascii="Times New Roman" w:hAnsi="Times New Roman"/>
        </w:rPr>
        <w:t xml:space="preserve">he </w:t>
      </w:r>
      <w:r w:rsidR="00B81504" w:rsidRPr="005A097B">
        <w:rPr>
          <w:rFonts w:ascii="Times New Roman" w:hAnsi="Times New Roman"/>
        </w:rPr>
        <w:t xml:space="preserve">solution </w:t>
      </w:r>
      <w:r w:rsidRPr="005A097B">
        <w:rPr>
          <w:rFonts w:ascii="Times New Roman" w:hAnsi="Times New Roman"/>
        </w:rPr>
        <w:t xml:space="preserve">method </w:t>
      </w:r>
      <w:r w:rsidR="00366C1F" w:rsidRPr="005A097B">
        <w:rPr>
          <w:rFonts w:ascii="Times New Roman" w:hAnsi="Times New Roman"/>
        </w:rPr>
        <w:t xml:space="preserve">was </w:t>
      </w:r>
      <w:r w:rsidRPr="005A097B">
        <w:rPr>
          <w:rFonts w:ascii="Times New Roman" w:hAnsi="Times New Roman"/>
        </w:rPr>
        <w:t>coded in C++ on an Intel Xeon CPU E5-1620 @3.7</w:t>
      </w:r>
      <w:r w:rsidR="00672AD2">
        <w:rPr>
          <w:rFonts w:ascii="Times New Roman" w:hAnsi="Times New Roman"/>
        </w:rPr>
        <w:t xml:space="preserve"> </w:t>
      </w:r>
      <w:r w:rsidRPr="005A097B">
        <w:rPr>
          <w:rFonts w:ascii="Times New Roman" w:hAnsi="Times New Roman"/>
        </w:rPr>
        <w:t>GHz with 32 GB of RAM</w:t>
      </w:r>
      <w:r w:rsidR="00366C1F" w:rsidRPr="005A097B">
        <w:rPr>
          <w:rFonts w:ascii="Times New Roman" w:hAnsi="Times New Roman"/>
        </w:rPr>
        <w:t xml:space="preserve"> and used to solve examples in Sections 4.4</w:t>
      </w:r>
      <w:r w:rsidR="00672AD2">
        <w:rPr>
          <w:rFonts w:ascii="Times New Roman" w:hAnsi="Times New Roman"/>
        </w:rPr>
        <w:t xml:space="preserve"> and </w:t>
      </w:r>
      <w:r w:rsidR="00366C1F" w:rsidRPr="005A097B">
        <w:rPr>
          <w:rFonts w:ascii="Times New Roman" w:hAnsi="Times New Roman"/>
        </w:rPr>
        <w:t>4.5</w:t>
      </w:r>
      <w:r w:rsidRPr="005A097B">
        <w:rPr>
          <w:rFonts w:ascii="Times New Roman" w:hAnsi="Times New Roman"/>
        </w:rPr>
        <w:t>.</w:t>
      </w:r>
      <w:bookmarkEnd w:id="13"/>
      <w:bookmarkEnd w:id="14"/>
      <w:r w:rsidR="00366C1F" w:rsidRPr="005A097B">
        <w:rPr>
          <w:rFonts w:ascii="Times New Roman" w:hAnsi="Times New Roman"/>
        </w:rPr>
        <w:t xml:space="preserve"> The</w:t>
      </w:r>
      <w:r w:rsidRPr="005A097B">
        <w:rPr>
          <w:rFonts w:ascii="Times New Roman" w:hAnsi="Times New Roman"/>
        </w:rPr>
        <w:t xml:space="preserve"> </w:t>
      </w:r>
      <w:r w:rsidR="00366C1F" w:rsidRPr="005A097B">
        <w:rPr>
          <w:rFonts w:ascii="Times New Roman" w:hAnsi="Times New Roman"/>
        </w:rPr>
        <w:t>examples in Sections 4.1</w:t>
      </w:r>
      <w:r w:rsidR="00672AD2">
        <w:rPr>
          <w:rFonts w:ascii="Times New Roman" w:hAnsi="Times New Roman"/>
        </w:rPr>
        <w:t xml:space="preserve"> through </w:t>
      </w:r>
      <w:r w:rsidR="00366C1F" w:rsidRPr="005A097B">
        <w:rPr>
          <w:rFonts w:ascii="Times New Roman" w:hAnsi="Times New Roman"/>
        </w:rPr>
        <w:t xml:space="preserve">4.4 were solved </w:t>
      </w:r>
      <w:r w:rsidR="00672AD2">
        <w:rPr>
          <w:rFonts w:ascii="Times New Roman" w:hAnsi="Times New Roman"/>
        </w:rPr>
        <w:t>with</w:t>
      </w:r>
      <w:r w:rsidR="00366C1F" w:rsidRPr="005A097B">
        <w:rPr>
          <w:rFonts w:ascii="Times New Roman" w:hAnsi="Times New Roman"/>
        </w:rPr>
        <w:t xml:space="preserve"> the branch and cut method </w:t>
      </w:r>
      <w:r w:rsidR="00C2044C" w:rsidRPr="005A097B">
        <w:rPr>
          <w:rFonts w:ascii="Times New Roman" w:hAnsi="Times New Roman"/>
        </w:rPr>
        <w:t>in</w:t>
      </w:r>
      <w:r w:rsidR="00366C1F" w:rsidRPr="005A097B">
        <w:rPr>
          <w:rFonts w:ascii="Times New Roman" w:hAnsi="Times New Roman"/>
        </w:rPr>
        <w:t xml:space="preserve"> IBM-ILOG CPLEX 12.6.1. All examples</w:t>
      </w:r>
      <w:r w:rsidRPr="005A097B">
        <w:rPr>
          <w:rFonts w:ascii="Times New Roman" w:hAnsi="Times New Roman"/>
        </w:rPr>
        <w:t xml:space="preserve"> only consider two types of </w:t>
      </w:r>
      <w:r w:rsidR="00951E69" w:rsidRPr="005A097B">
        <w:rPr>
          <w:rFonts w:ascii="Times New Roman" w:hAnsi="Times New Roman"/>
        </w:rPr>
        <w:t>bike</w:t>
      </w:r>
      <w:r w:rsidRPr="005A097B">
        <w:rPr>
          <w:rFonts w:ascii="Times New Roman" w:hAnsi="Times New Roman"/>
        </w:rPr>
        <w:t xml:space="preserve">s, type 1 and type 2. Type 2 </w:t>
      </w:r>
      <w:r w:rsidR="00951E69" w:rsidRPr="005A097B">
        <w:rPr>
          <w:rFonts w:ascii="Times New Roman" w:hAnsi="Times New Roman"/>
        </w:rPr>
        <w:t>bike</w:t>
      </w:r>
      <w:r w:rsidRPr="005A097B">
        <w:rPr>
          <w:rFonts w:ascii="Times New Roman" w:hAnsi="Times New Roman"/>
        </w:rPr>
        <w:t xml:space="preserve">s may substitute for type 1 </w:t>
      </w:r>
      <w:r w:rsidR="00951E69" w:rsidRPr="005A097B">
        <w:rPr>
          <w:rFonts w:ascii="Times New Roman" w:hAnsi="Times New Roman"/>
        </w:rPr>
        <w:t>bike</w:t>
      </w:r>
      <w:r w:rsidRPr="005A097B">
        <w:rPr>
          <w:rFonts w:ascii="Times New Roman" w:hAnsi="Times New Roman"/>
        </w:rPr>
        <w:t xml:space="preserve">s if substitution is allowed, and type 2 </w:t>
      </w:r>
      <w:r w:rsidR="00951E69" w:rsidRPr="005A097B">
        <w:rPr>
          <w:rFonts w:ascii="Times New Roman" w:hAnsi="Times New Roman"/>
        </w:rPr>
        <w:t>bike</w:t>
      </w:r>
      <w:r w:rsidRPr="005A097B">
        <w:rPr>
          <w:rFonts w:ascii="Times New Roman" w:hAnsi="Times New Roman"/>
        </w:rPr>
        <w:t xml:space="preserve">s may occupy the </w:t>
      </w:r>
      <w:r w:rsidR="00672AD2">
        <w:rPr>
          <w:rFonts w:ascii="AdvPTimes" w:hAnsi="AdvPTimes" w:cs="AdvPTimes"/>
        </w:rPr>
        <w:t>compartment</w:t>
      </w:r>
      <w:r w:rsidRPr="005A097B">
        <w:rPr>
          <w:rFonts w:ascii="Times New Roman" w:hAnsi="Times New Roman"/>
        </w:rPr>
        <w:t xml:space="preserve"> for type 1 </w:t>
      </w:r>
      <w:r w:rsidR="00951E69" w:rsidRPr="005A097B">
        <w:rPr>
          <w:rFonts w:ascii="Times New Roman" w:hAnsi="Times New Roman"/>
        </w:rPr>
        <w:t>bike</w:t>
      </w:r>
      <w:r w:rsidRPr="005A097B">
        <w:rPr>
          <w:rFonts w:ascii="Times New Roman" w:hAnsi="Times New Roman"/>
        </w:rPr>
        <w:t xml:space="preserve">s in the vehicle if the occupancy strategy is allowed, but not vice versa for </w:t>
      </w:r>
      <w:r w:rsidR="00672AD2">
        <w:rPr>
          <w:rFonts w:ascii="Times New Roman" w:hAnsi="Times New Roman"/>
        </w:rPr>
        <w:t>either</w:t>
      </w:r>
      <w:r w:rsidR="00672AD2" w:rsidRPr="005A097B">
        <w:rPr>
          <w:rFonts w:ascii="Times New Roman" w:hAnsi="Times New Roman"/>
        </w:rPr>
        <w:t xml:space="preserve"> </w:t>
      </w:r>
      <w:r w:rsidRPr="005A097B">
        <w:rPr>
          <w:rFonts w:ascii="Times New Roman" w:hAnsi="Times New Roman"/>
        </w:rPr>
        <w:t>strateg</w:t>
      </w:r>
      <w:r w:rsidR="00672AD2">
        <w:rPr>
          <w:rFonts w:ascii="Times New Roman" w:hAnsi="Times New Roman"/>
        </w:rPr>
        <w:t>y</w:t>
      </w:r>
      <w:r w:rsidRPr="005A097B">
        <w:rPr>
          <w:rFonts w:ascii="Times New Roman" w:hAnsi="Times New Roman"/>
        </w:rPr>
        <w:t>.</w:t>
      </w:r>
    </w:p>
    <w:p w14:paraId="4FF11062" w14:textId="77777777" w:rsidR="009D3C1D" w:rsidRPr="005A097B" w:rsidRDefault="009D3C1D" w:rsidP="00204E4C">
      <w:pPr>
        <w:widowControl w:val="0"/>
        <w:snapToGrid w:val="0"/>
        <w:ind w:firstLineChars="150" w:firstLine="330"/>
        <w:jc w:val="both"/>
        <w:rPr>
          <w:rFonts w:ascii="Times New Roman" w:hAnsi="Times New Roman"/>
        </w:rPr>
      </w:pPr>
    </w:p>
    <w:p w14:paraId="66012F7F" w14:textId="32D93DAE" w:rsidR="00F95575" w:rsidRPr="005A097B" w:rsidRDefault="00F95575" w:rsidP="00204E4C">
      <w:pPr>
        <w:widowControl w:val="0"/>
        <w:autoSpaceDE w:val="0"/>
        <w:autoSpaceDN w:val="0"/>
        <w:adjustRightInd w:val="0"/>
        <w:snapToGrid w:val="0"/>
        <w:rPr>
          <w:rFonts w:ascii="Times New Roman" w:hAnsi="Times New Roman"/>
          <w:b/>
        </w:rPr>
      </w:pPr>
      <w:r w:rsidRPr="005A097B">
        <w:rPr>
          <w:rFonts w:ascii="Times New Roman" w:hAnsi="Times New Roman" w:hint="eastAsia"/>
          <w:b/>
        </w:rPr>
        <w:t>4</w:t>
      </w:r>
      <w:r w:rsidRPr="005A097B">
        <w:rPr>
          <w:rFonts w:ascii="Times New Roman" w:hAnsi="Times New Roman"/>
          <w:b/>
        </w:rPr>
        <w:t>.1 Problem</w:t>
      </w:r>
      <w:r w:rsidRPr="005A097B">
        <w:rPr>
          <w:rFonts w:ascii="Times New Roman" w:hAnsi="Times New Roman" w:hint="eastAsia"/>
          <w:b/>
        </w:rPr>
        <w:t xml:space="preserve"> properties</w:t>
      </w:r>
      <w:r w:rsidR="006266D9" w:rsidRPr="005A097B">
        <w:rPr>
          <w:rFonts w:ascii="Times New Roman" w:hAnsi="Times New Roman"/>
          <w:b/>
        </w:rPr>
        <w:t xml:space="preserve"> and various best operational strategies</w:t>
      </w:r>
      <w:r w:rsidRPr="005A097B">
        <w:rPr>
          <w:rFonts w:ascii="Times New Roman" w:hAnsi="Times New Roman"/>
          <w:b/>
        </w:rPr>
        <w:t xml:space="preserve"> </w:t>
      </w:r>
    </w:p>
    <w:p w14:paraId="5688198A" w14:textId="5067E509" w:rsidR="00F95575" w:rsidRPr="005A097B" w:rsidRDefault="00F95575" w:rsidP="00204E4C">
      <w:pPr>
        <w:widowControl w:val="0"/>
        <w:autoSpaceDE w:val="0"/>
        <w:autoSpaceDN w:val="0"/>
        <w:adjustRightInd w:val="0"/>
        <w:snapToGrid w:val="0"/>
        <w:ind w:firstLineChars="150" w:firstLine="330"/>
        <w:jc w:val="both"/>
        <w:rPr>
          <w:rFonts w:ascii="Times New Roman" w:hAnsi="Times New Roman"/>
        </w:rPr>
      </w:pPr>
      <w:r w:rsidRPr="005A097B">
        <w:rPr>
          <w:rFonts w:ascii="Times New Roman" w:hAnsi="Times New Roman"/>
        </w:rPr>
        <w:t xml:space="preserve">This section </w:t>
      </w:r>
      <w:r w:rsidR="00672AD2">
        <w:rPr>
          <w:rFonts w:ascii="Times New Roman" w:hAnsi="Times New Roman"/>
        </w:rPr>
        <w:t>makes use of</w:t>
      </w:r>
      <w:r w:rsidRPr="005A097B">
        <w:rPr>
          <w:rFonts w:ascii="Times New Roman" w:hAnsi="Times New Roman"/>
        </w:rPr>
        <w:t xml:space="preserve"> two small networks shown in Figure</w:t>
      </w:r>
      <w:r w:rsidR="00B34153" w:rsidRPr="005A097B">
        <w:rPr>
          <w:rFonts w:ascii="Times New Roman" w:hAnsi="Times New Roman"/>
        </w:rPr>
        <w:t>s</w:t>
      </w:r>
      <w:r w:rsidRPr="005A097B">
        <w:rPr>
          <w:rFonts w:ascii="Times New Roman" w:hAnsi="Times New Roman"/>
        </w:rPr>
        <w:t xml:space="preserve"> </w:t>
      </w:r>
      <w:r w:rsidR="00B25524" w:rsidRPr="005A097B">
        <w:rPr>
          <w:rFonts w:ascii="Times New Roman" w:hAnsi="Times New Roman"/>
        </w:rPr>
        <w:t>2</w:t>
      </w:r>
      <w:r w:rsidRPr="005A097B">
        <w:rPr>
          <w:rFonts w:ascii="Times New Roman" w:hAnsi="Times New Roman"/>
        </w:rPr>
        <w:t xml:space="preserve"> and </w:t>
      </w:r>
      <w:r w:rsidR="00B25524" w:rsidRPr="005A097B">
        <w:rPr>
          <w:rFonts w:ascii="Times New Roman" w:hAnsi="Times New Roman"/>
        </w:rPr>
        <w:t>3</w:t>
      </w:r>
      <w:r w:rsidRPr="005A097B">
        <w:rPr>
          <w:rFonts w:ascii="Times New Roman" w:hAnsi="Times New Roman"/>
        </w:rPr>
        <w:t xml:space="preserve"> to show the properties </w:t>
      </w:r>
      <w:r w:rsidRPr="005A097B">
        <w:rPr>
          <w:rFonts w:ascii="Times New Roman" w:hAnsi="Times New Roman" w:hint="eastAsia"/>
        </w:rPr>
        <w:t xml:space="preserve">of the </w:t>
      </w:r>
      <w:r w:rsidRPr="005A097B">
        <w:rPr>
          <w:rFonts w:ascii="Times New Roman" w:hAnsi="Times New Roman"/>
        </w:rPr>
        <w:t xml:space="preserve">multiple-type </w:t>
      </w:r>
      <w:r w:rsidR="00BF0EE0">
        <w:rPr>
          <w:rFonts w:ascii="Times New Roman" w:hAnsi="Times New Roman"/>
        </w:rPr>
        <w:t>BRP</w:t>
      </w:r>
      <w:r w:rsidR="006266D9" w:rsidRPr="005A097B">
        <w:rPr>
          <w:rFonts w:ascii="Times New Roman" w:hAnsi="Times New Roman"/>
        </w:rPr>
        <w:t xml:space="preserve"> and </w:t>
      </w:r>
      <w:r w:rsidR="00401C44" w:rsidRPr="005A097B">
        <w:rPr>
          <w:rFonts w:ascii="Times New Roman" w:hAnsi="Times New Roman"/>
        </w:rPr>
        <w:t>the effect of</w:t>
      </w:r>
      <w:r w:rsidR="006266D9" w:rsidRPr="005A097B">
        <w:rPr>
          <w:rFonts w:ascii="Times New Roman" w:hAnsi="Times New Roman"/>
        </w:rPr>
        <w:t xml:space="preserve"> the parameter setting </w:t>
      </w:r>
      <w:r w:rsidR="00401C44" w:rsidRPr="005A097B">
        <w:rPr>
          <w:rFonts w:ascii="Times New Roman" w:hAnsi="Times New Roman"/>
        </w:rPr>
        <w:t>on the best operational strategy</w:t>
      </w:r>
      <w:r w:rsidRPr="005A097B">
        <w:rPr>
          <w:rFonts w:ascii="Times New Roman" w:hAnsi="Times New Roman"/>
        </w:rPr>
        <w:t>.</w:t>
      </w:r>
      <w:r w:rsidRPr="005A097B">
        <w:rPr>
          <w:rFonts w:ascii="Times New Roman" w:hAnsi="Times New Roman" w:hint="eastAsia"/>
        </w:rPr>
        <w:t xml:space="preserve"> </w:t>
      </w:r>
      <w:r w:rsidRPr="005A097B">
        <w:rPr>
          <w:rFonts w:ascii="Times New Roman" w:hAnsi="Times New Roman"/>
        </w:rPr>
        <w:t xml:space="preserve">A total of </w:t>
      </w:r>
      <w:r w:rsidR="00822A9D" w:rsidRPr="005A097B">
        <w:rPr>
          <w:rFonts w:ascii="Times New Roman" w:hAnsi="Times New Roman"/>
        </w:rPr>
        <w:t>six</w:t>
      </w:r>
      <w:r w:rsidR="009F09C4" w:rsidRPr="005A097B">
        <w:rPr>
          <w:rFonts w:ascii="Times New Roman" w:hAnsi="Times New Roman"/>
        </w:rPr>
        <w:t xml:space="preserve"> </w:t>
      </w:r>
      <w:r w:rsidRPr="005A097B">
        <w:rPr>
          <w:rFonts w:ascii="Times New Roman" w:hAnsi="Times New Roman"/>
        </w:rPr>
        <w:t>scenarios are investigated</w:t>
      </w:r>
      <w:r w:rsidR="00720626">
        <w:rPr>
          <w:rFonts w:ascii="Times New Roman" w:hAnsi="Times New Roman"/>
        </w:rPr>
        <w:t>,</w:t>
      </w:r>
      <w:r w:rsidRPr="005A097B">
        <w:rPr>
          <w:rFonts w:ascii="Times New Roman" w:hAnsi="Times New Roman"/>
        </w:rPr>
        <w:t xml:space="preserve"> and all have the same settings:</w:t>
      </w:r>
    </w:p>
    <w:p w14:paraId="3E48AD62" w14:textId="3CCA7365" w:rsidR="00F95575" w:rsidRPr="005A097B" w:rsidRDefault="000D1C60" w:rsidP="00204E4C">
      <w:pPr>
        <w:pStyle w:val="ListParagraph"/>
        <w:widowControl w:val="0"/>
        <w:numPr>
          <w:ilvl w:val="0"/>
          <w:numId w:val="27"/>
        </w:numPr>
        <w:autoSpaceDE w:val="0"/>
        <w:autoSpaceDN w:val="0"/>
        <w:adjustRightInd w:val="0"/>
        <w:snapToGrid w:val="0"/>
        <w:jc w:val="both"/>
        <w:rPr>
          <w:rFonts w:ascii="Times New Roman" w:hAnsi="Times New Roman"/>
        </w:rPr>
      </w:pPr>
      <w:r w:rsidRPr="005A097B">
        <w:rPr>
          <w:rFonts w:ascii="Times New Roman" w:hAnsi="Times New Roman"/>
        </w:rPr>
        <w:t>The t</w:t>
      </w:r>
      <w:r w:rsidR="00F95575" w:rsidRPr="005A097B">
        <w:rPr>
          <w:rFonts w:ascii="Times New Roman" w:hAnsi="Times New Roman"/>
        </w:rPr>
        <w:t>ravel cost of any arc is 10</w:t>
      </w:r>
      <w:r w:rsidR="00F95575" w:rsidRPr="005A097B">
        <w:rPr>
          <w:rFonts w:ascii="Times New Roman" w:hAnsi="Times New Roman" w:cs="Times New Roman"/>
        </w:rPr>
        <w:t xml:space="preserve"> to simplify the routing strategy;</w:t>
      </w:r>
    </w:p>
    <w:p w14:paraId="72E5F287" w14:textId="3DB9BD76" w:rsidR="009F09C4" w:rsidRPr="005A097B" w:rsidRDefault="009F09C4" w:rsidP="00204E4C">
      <w:pPr>
        <w:pStyle w:val="ListParagraph"/>
        <w:widowControl w:val="0"/>
        <w:numPr>
          <w:ilvl w:val="0"/>
          <w:numId w:val="27"/>
        </w:numPr>
        <w:autoSpaceDE w:val="0"/>
        <w:autoSpaceDN w:val="0"/>
        <w:adjustRightInd w:val="0"/>
        <w:snapToGrid w:val="0"/>
        <w:jc w:val="both"/>
        <w:rPr>
          <w:rFonts w:ascii="Times New Roman" w:hAnsi="Times New Roman"/>
        </w:rPr>
      </w:pPr>
      <w:r w:rsidRPr="005A097B">
        <w:rPr>
          <w:rFonts w:ascii="Times New Roman" w:hAnsi="Times New Roman" w:cs="Times New Roman"/>
        </w:rPr>
        <w:t xml:space="preserve">The capacity of each type </w:t>
      </w:r>
      <w:r w:rsidR="00F24441" w:rsidRPr="005A097B">
        <w:rPr>
          <w:rFonts w:ascii="Times New Roman" w:hAnsi="Times New Roman" w:cs="Times New Roman"/>
        </w:rPr>
        <w:t xml:space="preserve">of </w:t>
      </w:r>
      <w:r w:rsidRPr="005A097B">
        <w:rPr>
          <w:rFonts w:ascii="Times New Roman" w:hAnsi="Times New Roman" w:cs="Times New Roman"/>
        </w:rPr>
        <w:t xml:space="preserve">bike </w:t>
      </w:r>
      <w:r w:rsidR="00822A9D" w:rsidRPr="005A097B">
        <w:rPr>
          <w:rFonts w:ascii="Times New Roman" w:hAnsi="Times New Roman" w:cs="Times New Roman"/>
        </w:rPr>
        <w:t>at</w:t>
      </w:r>
      <w:r w:rsidRPr="005A097B">
        <w:rPr>
          <w:rFonts w:ascii="Times New Roman" w:hAnsi="Times New Roman" w:cs="Times New Roman"/>
        </w:rPr>
        <w:t xml:space="preserve"> each station is set as 20;</w:t>
      </w:r>
    </w:p>
    <w:p w14:paraId="433FE449" w14:textId="1E0074D4" w:rsidR="00DB722F" w:rsidRPr="005A097B" w:rsidRDefault="008555AC" w:rsidP="00204E4C">
      <w:pPr>
        <w:pStyle w:val="ListParagraph"/>
        <w:widowControl w:val="0"/>
        <w:numPr>
          <w:ilvl w:val="0"/>
          <w:numId w:val="27"/>
        </w:numPr>
        <w:autoSpaceDE w:val="0"/>
        <w:autoSpaceDN w:val="0"/>
        <w:adjustRightInd w:val="0"/>
        <w:snapToGrid w:val="0"/>
        <w:jc w:val="both"/>
        <w:rPr>
          <w:rFonts w:ascii="Times New Roman" w:hAnsi="Times New Roman"/>
        </w:rPr>
      </w:pPr>
      <w:r w:rsidRPr="005A097B">
        <w:rPr>
          <w:rFonts w:ascii="Times New Roman" w:eastAsia="AdvP4C4E74" w:hAnsi="Times New Roman"/>
        </w:rPr>
        <w:t xml:space="preserve">The </w:t>
      </w:r>
      <w:r w:rsidR="00672F94" w:rsidRPr="005A097B">
        <w:rPr>
          <w:rFonts w:ascii="Times New Roman" w:eastAsia="AdvP4C4E74" w:hAnsi="Times New Roman"/>
        </w:rPr>
        <w:t>repositioning</w:t>
      </w:r>
      <w:r w:rsidRPr="005A097B">
        <w:rPr>
          <w:rFonts w:ascii="Times New Roman" w:eastAsia="AdvP4C4E74" w:hAnsi="Times New Roman"/>
        </w:rPr>
        <w:t xml:space="preserve"> budget </w:t>
      </w:r>
      <w:r w:rsidR="00DB722F" w:rsidRPr="005A097B">
        <w:rPr>
          <w:rFonts w:ascii="Times New Roman" w:eastAsia="AdvP4C4E74" w:hAnsi="Times New Roman"/>
          <w:i/>
        </w:rPr>
        <w:t xml:space="preserve">T </w:t>
      </w:r>
      <w:r w:rsidR="00DB722F" w:rsidRPr="005A097B">
        <w:rPr>
          <w:rFonts w:ascii="Times New Roman" w:hAnsi="Times New Roman" w:cs="Times New Roman"/>
        </w:rPr>
        <w:t>is set as 500;</w:t>
      </w:r>
    </w:p>
    <w:p w14:paraId="053051CF" w14:textId="19A6348E" w:rsidR="00F95575" w:rsidRPr="005A097B" w:rsidRDefault="004E0349" w:rsidP="00204E4C">
      <w:pPr>
        <w:pStyle w:val="ListParagraph"/>
        <w:widowControl w:val="0"/>
        <w:numPr>
          <w:ilvl w:val="0"/>
          <w:numId w:val="27"/>
        </w:numPr>
        <w:autoSpaceDE w:val="0"/>
        <w:autoSpaceDN w:val="0"/>
        <w:adjustRightInd w:val="0"/>
        <w:snapToGrid w:val="0"/>
        <w:jc w:val="both"/>
        <w:rPr>
          <w:rFonts w:ascii="Times New Roman" w:hAnsi="Times New Roman"/>
        </w:rPr>
      </w:pPr>
      <w:r w:rsidRPr="005A097B">
        <w:rPr>
          <w:rFonts w:ascii="Times New Roman" w:hAnsi="Times New Roman" w:cs="Times New Roman"/>
        </w:rPr>
        <w:t>B</w:t>
      </w:r>
      <w:r w:rsidR="00F95575" w:rsidRPr="005A097B">
        <w:rPr>
          <w:rFonts w:ascii="Times New Roman" w:hAnsi="Times New Roman" w:cs="Times New Roman"/>
        </w:rPr>
        <w:t>oth substitution and occupancy strategies are allowed;</w:t>
      </w:r>
    </w:p>
    <w:p w14:paraId="29BF376F" w14:textId="2982ECD6" w:rsidR="00F95575" w:rsidRPr="005A097B" w:rsidRDefault="00F95575" w:rsidP="00204E4C">
      <w:pPr>
        <w:pStyle w:val="ListParagraph"/>
        <w:widowControl w:val="0"/>
        <w:numPr>
          <w:ilvl w:val="0"/>
          <w:numId w:val="27"/>
        </w:numPr>
        <w:autoSpaceDE w:val="0"/>
        <w:autoSpaceDN w:val="0"/>
        <w:adjustRightInd w:val="0"/>
        <w:snapToGrid w:val="0"/>
        <w:jc w:val="both"/>
        <w:rPr>
          <w:rFonts w:ascii="Times New Roman" w:hAnsi="Times New Roman"/>
        </w:rPr>
      </w:pPr>
      <w:r w:rsidRPr="005A097B">
        <w:rPr>
          <w:rFonts w:ascii="Times New Roman" w:hAnsi="Times New Roman"/>
        </w:rPr>
        <w:t>T</w:t>
      </w:r>
      <w:r w:rsidRPr="005A097B">
        <w:rPr>
          <w:rFonts w:ascii="Times New Roman" w:hAnsi="Times New Roman" w:hint="eastAsia"/>
        </w:rPr>
        <w:t xml:space="preserve">he </w:t>
      </w:r>
      <w:r w:rsidR="00E6669C">
        <w:rPr>
          <w:rFonts w:ascii="Times New Roman" w:hAnsi="Times New Roman"/>
        </w:rPr>
        <w:t xml:space="preserve">unit </w:t>
      </w:r>
      <w:r w:rsidRPr="005A097B">
        <w:rPr>
          <w:rFonts w:ascii="Times New Roman" w:hAnsi="Times New Roman" w:hint="eastAsia"/>
        </w:rPr>
        <w:t>penalt</w:t>
      </w:r>
      <w:r w:rsidR="008D6D80" w:rsidRPr="005A097B">
        <w:rPr>
          <w:rFonts w:ascii="Times New Roman" w:hAnsi="Times New Roman"/>
        </w:rPr>
        <w:t>ies</w:t>
      </w:r>
      <w:r w:rsidRPr="005A097B">
        <w:rPr>
          <w:rFonts w:ascii="Times New Roman" w:hAnsi="Times New Roman" w:hint="eastAsia"/>
        </w:rPr>
        <w:t xml:space="preserve"> </w:t>
      </w:r>
      <w:r w:rsidRPr="005A097B">
        <w:rPr>
          <w:rFonts w:ascii="Times New Roman" w:hAnsi="Times New Roman"/>
        </w:rPr>
        <w:t xml:space="preserve">for substitution </w:t>
      </w:r>
      <w:r w:rsidRPr="005A097B">
        <w:rPr>
          <w:rFonts w:ascii="Times New Roman" w:hAnsi="Times New Roman" w:hint="eastAsia"/>
        </w:rPr>
        <w:t xml:space="preserve">and </w:t>
      </w:r>
      <w:r w:rsidR="00720626">
        <w:rPr>
          <w:rFonts w:ascii="Times New Roman" w:hAnsi="Times New Roman"/>
        </w:rPr>
        <w:t xml:space="preserve">for </w:t>
      </w:r>
      <w:r w:rsidRPr="005A097B">
        <w:rPr>
          <w:rFonts w:ascii="Times New Roman" w:hAnsi="Times New Roman" w:hint="eastAsia"/>
        </w:rPr>
        <w:t>occup</w:t>
      </w:r>
      <w:r w:rsidRPr="005A097B">
        <w:rPr>
          <w:rFonts w:ascii="Times New Roman" w:hAnsi="Times New Roman"/>
        </w:rPr>
        <w:t xml:space="preserve">ying a </w:t>
      </w:r>
      <w:r w:rsidR="00720626">
        <w:rPr>
          <w:rFonts w:ascii="AdvPTimes" w:hAnsi="AdvPTimes" w:cs="AdvPTimes"/>
        </w:rPr>
        <w:t>compartment</w:t>
      </w:r>
      <w:r w:rsidRPr="005A097B">
        <w:rPr>
          <w:rFonts w:ascii="Times New Roman" w:hAnsi="Times New Roman"/>
        </w:rPr>
        <w:t xml:space="preserve"> for </w:t>
      </w:r>
      <w:r w:rsidR="00F24441" w:rsidRPr="005A097B">
        <w:rPr>
          <w:rFonts w:ascii="Times New Roman" w:hAnsi="Times New Roman"/>
        </w:rPr>
        <w:t xml:space="preserve">the </w:t>
      </w:r>
      <w:r w:rsidRPr="005A097B">
        <w:rPr>
          <w:rFonts w:ascii="Times New Roman" w:hAnsi="Times New Roman"/>
        </w:rPr>
        <w:t>other type</w:t>
      </w:r>
      <w:r w:rsidRPr="005A097B">
        <w:rPr>
          <w:rFonts w:ascii="Times New Roman" w:hAnsi="Times New Roman" w:hint="eastAsia"/>
        </w:rPr>
        <w:t xml:space="preserve"> are both set </w:t>
      </w:r>
      <w:r w:rsidR="00F24441" w:rsidRPr="005A097B">
        <w:rPr>
          <w:rFonts w:ascii="Times New Roman" w:hAnsi="Times New Roman"/>
        </w:rPr>
        <w:t>as</w:t>
      </w:r>
      <w:r w:rsidRPr="005A097B">
        <w:rPr>
          <w:rFonts w:ascii="Times New Roman" w:hAnsi="Times New Roman" w:hint="eastAsia"/>
        </w:rPr>
        <w:t xml:space="preserve"> 1</w:t>
      </w:r>
      <w:r w:rsidRPr="005A097B">
        <w:rPr>
          <w:rFonts w:ascii="Times New Roman" w:hAnsi="Times New Roman"/>
        </w:rPr>
        <w:t xml:space="preserve"> (</w:t>
      </w:r>
      <m:oMath>
        <m:sSubSup>
          <m:sSubSupPr>
            <m:ctrlPr>
              <w:rPr>
                <w:rFonts w:ascii="Cambria Math" w:hAnsi="Cambria Math"/>
                <w:i/>
              </w:rPr>
            </m:ctrlPr>
          </m:sSubSupPr>
          <m:e>
            <m:r>
              <w:rPr>
                <w:rFonts w:ascii="Cambria Math" w:hAnsi="Cambria Math"/>
              </w:rPr>
              <m:t>vp</m:t>
            </m:r>
          </m:e>
          <m:sub>
            <m:r>
              <w:rPr>
                <w:rFonts w:ascii="Cambria Math" w:hAnsi="Cambria Math"/>
              </w:rPr>
              <m:t>i</m:t>
            </m:r>
          </m:sub>
          <m:sup>
            <m:r>
              <w:rPr>
                <w:rFonts w:ascii="Cambria Math" w:hAnsi="Cambria Math"/>
              </w:rPr>
              <m:t>1,2</m:t>
            </m:r>
          </m:sup>
        </m:sSubSup>
        <m:r>
          <w:rPr>
            <w:rFonts w:ascii="Cambria Math" w:hAnsi="Cambria Math"/>
          </w:rPr>
          <m:t>=</m:t>
        </m:r>
        <m:sSup>
          <m:sSupPr>
            <m:ctrlPr>
              <w:rPr>
                <w:rFonts w:ascii="Cambria Math" w:hAnsi="Cambria Math"/>
                <w:i/>
              </w:rPr>
            </m:ctrlPr>
          </m:sSupPr>
          <m:e>
            <m:r>
              <w:rPr>
                <w:rFonts w:ascii="Cambria Math" w:hAnsi="Cambria Math"/>
              </w:rPr>
              <m:t>op</m:t>
            </m:r>
          </m:e>
          <m:sup>
            <m:r>
              <w:rPr>
                <w:rFonts w:ascii="Cambria Math" w:hAnsi="Cambria Math"/>
              </w:rPr>
              <m:t>1,2</m:t>
            </m:r>
          </m:sup>
        </m:sSup>
        <m:r>
          <w:rPr>
            <w:rFonts w:ascii="Cambria Math" w:hAnsi="Cambria Math"/>
          </w:rPr>
          <m:t>=1,  i=1, 2</m:t>
        </m:r>
      </m:oMath>
      <w:r w:rsidRPr="005A097B">
        <w:rPr>
          <w:rFonts w:ascii="Times New Roman" w:hAnsi="Times New Roman" w:hint="eastAsia"/>
        </w:rPr>
        <w:t>)</w:t>
      </w:r>
      <w:r w:rsidRPr="005A097B">
        <w:rPr>
          <w:rFonts w:ascii="Times New Roman" w:hAnsi="Times New Roman"/>
        </w:rPr>
        <w:t>.</w:t>
      </w:r>
    </w:p>
    <w:p w14:paraId="27BE70DF" w14:textId="77777777" w:rsidR="00F95575" w:rsidRPr="005A097B" w:rsidRDefault="007824FA" w:rsidP="00204E4C">
      <w:pPr>
        <w:pStyle w:val="ListParagraph"/>
        <w:widowControl w:val="0"/>
        <w:autoSpaceDE w:val="0"/>
        <w:autoSpaceDN w:val="0"/>
        <w:adjustRightInd w:val="0"/>
        <w:snapToGrid w:val="0"/>
        <w:ind w:left="555"/>
        <w:jc w:val="center"/>
      </w:pPr>
      <w:r w:rsidRPr="005A097B">
        <w:rPr>
          <w:noProof/>
        </w:rPr>
        <w:object w:dxaOrig="4755" w:dyaOrig="349" w14:anchorId="5DD211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6.5pt;height:18.3pt;mso-width-percent:0;mso-height-percent:0;mso-width-percent:0;mso-height-percent:0" o:ole="">
            <v:imagedata r:id="rId9" o:title=""/>
          </v:shape>
          <o:OLEObject Type="Embed" ProgID="Visio.Drawing.11" ShapeID="_x0000_i1026" DrawAspect="Content" ObjectID="_1661701336" r:id="rId10"/>
        </w:object>
      </w:r>
    </w:p>
    <w:p w14:paraId="4FFCE2CB" w14:textId="25ECD405" w:rsidR="00F95575" w:rsidRDefault="00F95575" w:rsidP="00204E4C">
      <w:pPr>
        <w:widowControl w:val="0"/>
        <w:snapToGrid w:val="0"/>
        <w:ind w:firstLineChars="150" w:firstLine="330"/>
        <w:jc w:val="center"/>
        <w:rPr>
          <w:rFonts w:ascii="Times New Roman" w:hAnsi="Times New Roman"/>
        </w:rPr>
      </w:pPr>
      <w:r w:rsidRPr="005A097B">
        <w:rPr>
          <w:rFonts w:ascii="Times New Roman" w:hAnsi="Times New Roman" w:hint="eastAsia"/>
        </w:rPr>
        <w:t xml:space="preserve">Figure </w:t>
      </w:r>
      <w:r w:rsidR="00B25524" w:rsidRPr="005A097B">
        <w:rPr>
          <w:rFonts w:ascii="Times New Roman" w:hAnsi="Times New Roman"/>
        </w:rPr>
        <w:t>2</w:t>
      </w:r>
      <w:r w:rsidR="00720626">
        <w:rPr>
          <w:rFonts w:ascii="Times New Roman" w:hAnsi="Times New Roman"/>
        </w:rPr>
        <w:t>.</w:t>
      </w:r>
      <w:r w:rsidR="00834E0A" w:rsidRPr="005A097B">
        <w:rPr>
          <w:rFonts w:ascii="Times New Roman" w:hAnsi="Times New Roman" w:hint="eastAsia"/>
        </w:rPr>
        <w:t xml:space="preserve"> </w:t>
      </w:r>
      <w:r w:rsidR="00720626">
        <w:rPr>
          <w:rFonts w:ascii="Times New Roman" w:hAnsi="Times New Roman"/>
        </w:rPr>
        <w:t>I</w:t>
      </w:r>
      <w:r w:rsidR="00834E0A" w:rsidRPr="005A097B">
        <w:rPr>
          <w:rFonts w:ascii="Times New Roman" w:hAnsi="Times New Roman" w:hint="eastAsia"/>
        </w:rPr>
        <w:t>llustration of</w:t>
      </w:r>
      <w:r w:rsidR="00834E0A" w:rsidRPr="005A097B">
        <w:rPr>
          <w:rFonts w:ascii="Times New Roman" w:hAnsi="Times New Roman"/>
        </w:rPr>
        <w:t xml:space="preserve"> the network</w:t>
      </w:r>
      <w:r w:rsidRPr="005A097B">
        <w:rPr>
          <w:rFonts w:ascii="Times New Roman" w:hAnsi="Times New Roman" w:hint="eastAsia"/>
        </w:rPr>
        <w:t xml:space="preserve"> with two stations</w:t>
      </w:r>
      <w:r w:rsidR="00720626">
        <w:rPr>
          <w:rFonts w:ascii="Times New Roman" w:hAnsi="Times New Roman"/>
        </w:rPr>
        <w:t>.</w:t>
      </w:r>
    </w:p>
    <w:p w14:paraId="05929AEE" w14:textId="77777777" w:rsidR="00720626" w:rsidRPr="005A097B" w:rsidRDefault="00720626" w:rsidP="00204E4C">
      <w:pPr>
        <w:widowControl w:val="0"/>
        <w:snapToGrid w:val="0"/>
        <w:ind w:firstLineChars="150" w:firstLine="330"/>
        <w:jc w:val="center"/>
        <w:rPr>
          <w:rFonts w:ascii="Times New Roman" w:hAnsi="Times New Roman"/>
        </w:rPr>
      </w:pPr>
    </w:p>
    <w:p w14:paraId="0232CDB7" w14:textId="098E78CB" w:rsidR="00A43401" w:rsidRPr="005A097B" w:rsidRDefault="000B454A" w:rsidP="00204E4C">
      <w:pPr>
        <w:widowControl w:val="0"/>
        <w:snapToGrid w:val="0"/>
        <w:rPr>
          <w:rFonts w:ascii="Times New Roman" w:eastAsia="PMingLiU" w:hAnsi="Times New Roman"/>
          <w:lang w:eastAsia="zh-TW"/>
        </w:rPr>
      </w:pPr>
      <w:r w:rsidRPr="005A097B">
        <w:rPr>
          <w:rFonts w:ascii="Times New Roman" w:eastAsia="PMingLiU" w:hAnsi="Times New Roman"/>
          <w:lang w:eastAsia="zh-TW"/>
        </w:rPr>
        <w:t>For Scenarios 0</w:t>
      </w:r>
      <w:r w:rsidR="00720626">
        <w:rPr>
          <w:rFonts w:ascii="Times New Roman" w:eastAsia="PMingLiU" w:hAnsi="Times New Roman"/>
          <w:lang w:eastAsia="zh-TW"/>
        </w:rPr>
        <w:t xml:space="preserve"> through </w:t>
      </w:r>
      <w:r w:rsidR="002F042D" w:rsidRPr="005A097B">
        <w:rPr>
          <w:rFonts w:ascii="Times New Roman" w:eastAsia="PMingLiU" w:hAnsi="Times New Roman"/>
          <w:lang w:eastAsia="zh-TW"/>
        </w:rPr>
        <w:t>4</w:t>
      </w:r>
      <w:r w:rsidRPr="005A097B">
        <w:rPr>
          <w:rFonts w:ascii="Times New Roman" w:eastAsia="PMingLiU" w:hAnsi="Times New Roman"/>
          <w:lang w:eastAsia="zh-TW"/>
        </w:rPr>
        <w:t xml:space="preserve">, </w:t>
      </w:r>
      <w:r w:rsidR="001449A9" w:rsidRPr="005A097B">
        <w:rPr>
          <w:rFonts w:ascii="Times New Roman" w:eastAsia="PMingLiU" w:hAnsi="Times New Roman"/>
          <w:lang w:eastAsia="zh-TW"/>
        </w:rPr>
        <w:t>F</w:t>
      </w:r>
      <w:r w:rsidRPr="005A097B">
        <w:rPr>
          <w:rFonts w:ascii="Times New Roman" w:eastAsia="PMingLiU" w:hAnsi="Times New Roman"/>
          <w:lang w:eastAsia="zh-TW"/>
        </w:rPr>
        <w:t>igure 2 is used</w:t>
      </w:r>
      <w:r w:rsidR="00720626">
        <w:rPr>
          <w:rFonts w:ascii="Times New Roman" w:eastAsia="PMingLiU" w:hAnsi="Times New Roman"/>
          <w:lang w:eastAsia="zh-TW"/>
        </w:rPr>
        <w:t>,</w:t>
      </w:r>
      <w:r w:rsidRPr="005A097B">
        <w:rPr>
          <w:rFonts w:ascii="Times New Roman" w:eastAsia="PMingLiU" w:hAnsi="Times New Roman"/>
          <w:lang w:eastAsia="zh-TW"/>
        </w:rPr>
        <w:t xml:space="preserve"> and the demand and </w:t>
      </w:r>
      <w:r w:rsidR="00720626">
        <w:rPr>
          <w:rFonts w:ascii="Times New Roman" w:eastAsia="PMingLiU" w:hAnsi="Times New Roman"/>
          <w:lang w:eastAsia="zh-TW"/>
        </w:rPr>
        <w:t xml:space="preserve">the </w:t>
      </w:r>
      <w:r w:rsidRPr="005A097B">
        <w:rPr>
          <w:rFonts w:ascii="Times New Roman" w:eastAsia="PMingLiU" w:hAnsi="Times New Roman"/>
          <w:lang w:eastAsia="zh-TW"/>
        </w:rPr>
        <w:t>existing inventories are set as</w:t>
      </w:r>
      <w:r w:rsidR="00BE6379" w:rsidRPr="005A097B">
        <w:rPr>
          <w:rFonts w:ascii="Times New Roman" w:eastAsia="PMingLiU" w:hAnsi="Times New Roman"/>
          <w:lang w:eastAsia="zh-TW"/>
        </w:rPr>
        <w:t>:</w:t>
      </w:r>
    </w:p>
    <w:p w14:paraId="2A491309" w14:textId="39BCC755" w:rsidR="000B454A" w:rsidRPr="005A097B" w:rsidRDefault="007824FA" w:rsidP="00204E4C">
      <w:pPr>
        <w:widowControl w:val="0"/>
        <w:snapToGrid w:val="0"/>
        <w:rPr>
          <w:rFonts w:ascii="Times New Roman" w:eastAsia="PMingLiU" w:hAnsi="Times New Roman"/>
          <w:lang w:eastAsia="zh-TW"/>
        </w:rPr>
      </w:pPr>
      <m:oMath>
        <m:sSubSup>
          <m:sSubSupPr>
            <m:ctrlPr>
              <w:rPr>
                <w:rFonts w:ascii="Cambria Math" w:hAnsi="Cambria Math"/>
              </w:rPr>
            </m:ctrlPr>
          </m:sSubSupPr>
          <m:e>
            <m:r>
              <w:rPr>
                <w:rFonts w:ascii="Cambria Math" w:hAnsi="Cambria Math"/>
              </w:rPr>
              <m:t>p</m:t>
            </m:r>
          </m:e>
          <m:sub>
            <m:r>
              <w:rPr>
                <w:rFonts w:ascii="Cambria Math" w:hAnsi="Cambria Math"/>
              </w:rPr>
              <m:t>1</m:t>
            </m:r>
          </m:sub>
          <m:sup>
            <m:r>
              <w:rPr>
                <w:rFonts w:ascii="Cambria Math" w:hAnsi="Cambria Math"/>
              </w:rPr>
              <m:t>1</m:t>
            </m:r>
          </m:sup>
        </m:sSubSup>
        <m:r>
          <w:rPr>
            <w:rFonts w:ascii="Cambria Math" w:hAnsi="Cambria Math"/>
          </w:rPr>
          <m:t xml:space="preserve">=0,  </m:t>
        </m:r>
        <m:sSubSup>
          <m:sSubSupPr>
            <m:ctrlPr>
              <w:rPr>
                <w:rFonts w:ascii="Cambria Math" w:hAnsi="Cambria Math"/>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=10</m:t>
        </m:r>
      </m:oMath>
      <w:r w:rsidR="000B454A" w:rsidRPr="005A097B">
        <w:rPr>
          <w:rFonts w:ascii="Times New Roman" w:hAnsi="Times New Roman" w:hint="eastAsia"/>
        </w:rPr>
        <w:t>,</w:t>
      </w:r>
      <m:oMath>
        <m: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=0</m:t>
        </m:r>
      </m:oMath>
      <w:r w:rsidR="004D1421" w:rsidRPr="005A097B">
        <w:rPr>
          <w:rFonts w:ascii="Times New Roman" w:hAnsi="Times New Roman"/>
        </w:rPr>
        <w:t>,</w:t>
      </w:r>
      <w:r w:rsidR="000B454A" w:rsidRPr="005A097B">
        <w:rPr>
          <w:rFonts w:ascii="Times New Roman" w:hAnsi="Times New Roman"/>
        </w:rPr>
        <w:t xml:space="preserve"> </w:t>
      </w:r>
      <m:oMath>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2</m:t>
            </m:r>
          </m:sup>
        </m:sSubSup>
        <m:r>
          <w:rPr>
            <w:rFonts w:ascii="Cambria Math" w:hAnsi="Cambria Math"/>
          </w:rPr>
          <m:t>=10</m:t>
        </m:r>
      </m:oMath>
      <w:r w:rsidR="000B454A" w:rsidRPr="005A097B">
        <w:rPr>
          <w:rFonts w:ascii="Times New Roman" w:hAnsi="Times New Roman"/>
        </w:rPr>
        <w:t>.</w:t>
      </w:r>
    </w:p>
    <w:p w14:paraId="1CC54206" w14:textId="06EE7391" w:rsidR="00F447C1" w:rsidRPr="005A097B" w:rsidRDefault="00F447C1" w:rsidP="00204E4C">
      <w:pPr>
        <w:widowControl w:val="0"/>
        <w:snapToGrid w:val="0"/>
        <w:rPr>
          <w:rFonts w:ascii="Times New Roman" w:eastAsia="PMingLiU" w:hAnsi="Times New Roman"/>
          <w:b/>
          <w:lang w:eastAsia="zh-TW"/>
        </w:rPr>
      </w:pPr>
      <w:r w:rsidRPr="005A097B">
        <w:rPr>
          <w:rFonts w:ascii="Times New Roman" w:eastAsia="PMingLiU" w:hAnsi="Times New Roman"/>
          <w:b/>
          <w:lang w:eastAsia="zh-TW"/>
        </w:rPr>
        <w:t>Scenario 0:</w:t>
      </w:r>
      <w:r w:rsidRPr="005A097B">
        <w:rPr>
          <w:rFonts w:ascii="Times New Roman" w:eastAsia="PMingLiU" w:hAnsi="Times New Roman" w:hint="eastAsia"/>
          <w:b/>
          <w:lang w:eastAsia="zh-TW"/>
        </w:rPr>
        <w:t xml:space="preserve"> </w:t>
      </w:r>
      <w:r w:rsidRPr="005A097B">
        <w:rPr>
          <w:rFonts w:ascii="Times New Roman" w:eastAsia="PMingLiU" w:hAnsi="Times New Roman"/>
          <w:b/>
          <w:lang w:eastAsia="zh-TW"/>
        </w:rPr>
        <w:t xml:space="preserve">Base case, </w:t>
      </w:r>
      <w:r w:rsidR="006266D9" w:rsidRPr="005A097B">
        <w:rPr>
          <w:rFonts w:ascii="Times New Roman" w:eastAsia="PMingLiU" w:hAnsi="Times New Roman"/>
          <w:b/>
          <w:lang w:eastAsia="zh-TW"/>
        </w:rPr>
        <w:t xml:space="preserve">do </w:t>
      </w:r>
      <w:r w:rsidRPr="005A097B">
        <w:rPr>
          <w:rFonts w:ascii="Times New Roman" w:eastAsia="PMingLiU" w:hAnsi="Times New Roman"/>
          <w:b/>
          <w:lang w:eastAsia="zh-TW"/>
        </w:rPr>
        <w:t xml:space="preserve">nothing </w:t>
      </w:r>
    </w:p>
    <w:tbl>
      <w:tblPr>
        <w:tblStyle w:val="TableGrid"/>
        <w:tblW w:w="0" w:type="auto"/>
        <w:tblLook w:val="04A0" w:firstRow="1" w:lastRow="0" w:firstColumn="1" w:lastColumn="0" w:noHBand="0" w:noVBand="1"/>
      </w:tblPr>
      <w:tblGrid>
        <w:gridCol w:w="8296"/>
      </w:tblGrid>
      <w:tr w:rsidR="00F447C1" w:rsidRPr="005A097B" w14:paraId="4EE615A1" w14:textId="77777777" w:rsidTr="000B454A">
        <w:trPr>
          <w:trHeight w:val="413"/>
        </w:trPr>
        <w:tc>
          <w:tcPr>
            <w:tcW w:w="8296" w:type="dxa"/>
          </w:tcPr>
          <w:p w14:paraId="1199A89C" w14:textId="075340E5" w:rsidR="00F447C1" w:rsidRPr="005A097B" w:rsidRDefault="00764C90" w:rsidP="00764C90">
            <w:pPr>
              <w:widowControl w:val="0"/>
              <w:snapToGrid w:val="0"/>
              <w:spacing w:line="240" w:lineRule="auto"/>
              <w:rPr>
                <w:rFonts w:ascii="Times New Roman" w:eastAsia="PMingLiU" w:hAnsi="Times New Roman"/>
              </w:rPr>
            </w:pPr>
            <w:r w:rsidRPr="005A097B">
              <w:rPr>
                <w:rFonts w:ascii="Times New Roman" w:eastAsia="PMingLiU" w:hAnsi="Times New Roman"/>
              </w:rPr>
              <w:t xml:space="preserve">We set </w:t>
            </w:r>
            <m:oMath>
              <m:sSubSup>
                <m:sSubSupPr>
                  <m:ctrlPr>
                    <w:rPr>
                      <w:rFonts w:ascii="Cambria Math" w:hAnsi="Cambria Math"/>
                    </w:rPr>
                  </m:ctrlPr>
                </m:sSubSupPr>
                <m:e>
                  <m:sSubSup>
                    <m:sSubSupPr>
                      <m:ctrlPr>
                        <w:rPr>
                          <w:rFonts w:ascii="Cambria Math" w:hAnsi="Cambria Math"/>
                        </w:rPr>
                      </m:ctrlPr>
                    </m:sSubSupPr>
                    <m:e>
                      <m:r>
                        <w:rPr>
                          <w:rFonts w:ascii="Cambria Math" w:hAnsi="Cambria Math"/>
                        </w:rPr>
                        <m:t>up</m:t>
                      </m:r>
                    </m:e>
                    <m:sub>
                      <m:r>
                        <w:rPr>
                          <w:rFonts w:ascii="Cambria Math" w:hAnsi="Cambria Math"/>
                        </w:rPr>
                        <m:t>1</m:t>
                      </m:r>
                    </m:sub>
                    <m:sup>
                      <m:r>
                        <w:rPr>
                          <w:rFonts w:ascii="Cambria Math" w:hAnsi="Cambria Math"/>
                        </w:rPr>
                        <m:t>1</m:t>
                      </m:r>
                    </m:sup>
                  </m:sSubSup>
                  <m:r>
                    <w:rPr>
                      <w:rFonts w:ascii="Cambria Math" w:hAnsi="Cambria Math"/>
                    </w:rPr>
                    <m:t>=up</m:t>
                  </m:r>
                </m:e>
                <m:sub>
                  <m:r>
                    <w:rPr>
                      <w:rFonts w:ascii="Cambria Math" w:hAnsi="Cambria Math"/>
                    </w:rPr>
                    <m:t>1</m:t>
                  </m:r>
                </m:sub>
                <m:sup>
                  <m:r>
                    <w:rPr>
                      <w:rFonts w:ascii="Cambria Math" w:hAnsi="Cambria Math"/>
                    </w:rPr>
                    <m:t>2</m:t>
                  </m:r>
                </m:sup>
              </m:sSubSup>
              <m:r>
                <w:rPr>
                  <w:rFonts w:ascii="Cambria Math" w:hAnsi="Cambria Math"/>
                </w:rPr>
                <m:t>=</m:t>
              </m:r>
            </m:oMath>
            <w:r w:rsidR="00F447C1" w:rsidRPr="005A097B">
              <w:rPr>
                <w:rFonts w:ascii="Times New Roman" w:hAnsi="Times New Roman"/>
              </w:rPr>
              <w:t xml:space="preserve"> </w:t>
            </w:r>
            <m:oMath>
              <m:sSubSup>
                <m:sSubSupPr>
                  <m:ctrlPr>
                    <w:rPr>
                      <w:rFonts w:ascii="Cambria Math" w:hAnsi="Cambria Math"/>
                    </w:rPr>
                  </m:ctrlPr>
                </m:sSubSupPr>
                <m:e>
                  <m:r>
                    <w:rPr>
                      <w:rFonts w:ascii="Cambria Math" w:hAnsi="Cambria Math"/>
                    </w:rPr>
                    <m:t>up</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up</m:t>
                  </m:r>
                </m:e>
                <m:sub>
                  <m:r>
                    <w:rPr>
                      <w:rFonts w:ascii="Cambria Math" w:hAnsi="Cambria Math"/>
                    </w:rPr>
                    <m:t>2</m:t>
                  </m:r>
                </m:sub>
                <m:sup>
                  <m:r>
                    <w:rPr>
                      <w:rFonts w:ascii="Cambria Math" w:hAnsi="Cambria Math"/>
                    </w:rPr>
                    <m:t>2</m:t>
                  </m:r>
                </m:sup>
              </m:sSubSup>
              <m:r>
                <w:rPr>
                  <w:rFonts w:ascii="Cambria Math" w:hAnsi="Cambria Math"/>
                </w:rPr>
                <m:t xml:space="preserve">=1, </m:t>
              </m:r>
              <m:sSup>
                <m:sSupPr>
                  <m:ctrlPr>
                    <w:rPr>
                      <w:rFonts w:ascii="Cambria Math" w:hAnsi="Cambria Math"/>
                    </w:rPr>
                  </m:ctrlPr>
                </m:sSupPr>
                <m:e>
                  <m:r>
                    <w:rPr>
                      <w:rFonts w:ascii="Cambria Math" w:hAnsi="Cambria Math"/>
                    </w:rPr>
                    <m:t xml:space="preserve"> Q</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2</m:t>
                  </m:r>
                </m:sup>
              </m:sSup>
              <m:r>
                <w:rPr>
                  <w:rFonts w:ascii="Cambria Math" w:hAnsi="Cambria Math"/>
                </w:rPr>
                <m:t>=10</m:t>
              </m:r>
            </m:oMath>
            <w:r w:rsidR="00A24316" w:rsidRPr="005A097B">
              <w:rPr>
                <w:rFonts w:ascii="Times New Roman" w:hAnsi="Times New Roman"/>
              </w:rPr>
              <w:t>.</w:t>
            </w:r>
          </w:p>
        </w:tc>
      </w:tr>
    </w:tbl>
    <w:p w14:paraId="1C65EAF8" w14:textId="6BEF6C1E" w:rsidR="00F447C1" w:rsidRPr="005A097B" w:rsidRDefault="006948F6" w:rsidP="00204E4C">
      <w:pPr>
        <w:widowControl w:val="0"/>
        <w:snapToGrid w:val="0"/>
        <w:ind w:firstLineChars="200" w:firstLine="440"/>
        <w:jc w:val="both"/>
        <w:rPr>
          <w:rFonts w:ascii="Times New Roman" w:eastAsia="PMingLiU" w:hAnsi="Times New Roman"/>
          <w:lang w:eastAsia="zh-TW"/>
        </w:rPr>
      </w:pPr>
      <w:r w:rsidRPr="005A097B">
        <w:rPr>
          <w:rFonts w:ascii="Times New Roman" w:hAnsi="Times New Roman"/>
        </w:rPr>
        <w:t>T</w:t>
      </w:r>
      <w:r w:rsidR="00F447C1" w:rsidRPr="005A097B">
        <w:rPr>
          <w:rFonts w:ascii="Times New Roman" w:hAnsi="Times New Roman" w:hint="eastAsia"/>
        </w:rPr>
        <w:t xml:space="preserve">he </w:t>
      </w:r>
      <w:r w:rsidR="00F447C1" w:rsidRPr="005A097B">
        <w:rPr>
          <w:rFonts w:ascii="Times New Roman" w:hAnsi="Times New Roman"/>
        </w:rPr>
        <w:t>solution is</w:t>
      </w:r>
      <w:r w:rsidR="00F447C1" w:rsidRPr="005A097B">
        <w:rPr>
          <w:rFonts w:ascii="Times New Roman" w:hAnsi="Times New Roman" w:hint="eastAsia"/>
        </w:rPr>
        <w:t>:</w:t>
      </w:r>
      <w:r w:rsidR="00F447C1" w:rsidRPr="005A097B">
        <w:rPr>
          <w:rFonts w:ascii="Times New Roman" w:hAnsi="Times New Roman"/>
        </w:rPr>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12</m:t>
            </m:r>
          </m:sub>
          <m:sup>
            <m:r>
              <w:rPr>
                <w:rFonts w:ascii="Cambria Math" w:hAnsi="Cambria Math"/>
              </w:rPr>
              <m:t>1,1</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12</m:t>
            </m:r>
          </m:sub>
          <m:sup>
            <m:r>
              <w:rPr>
                <w:rFonts w:ascii="Cambria Math" w:hAnsi="Cambria Math"/>
              </w:rPr>
              <m:t>2,1</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12</m:t>
            </m:r>
          </m:sub>
          <m:sup>
            <m:r>
              <w:rPr>
                <w:rFonts w:ascii="Cambria Math" w:hAnsi="Cambria Math"/>
              </w:rPr>
              <m:t>1,2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12</m:t>
            </m:r>
          </m:sub>
          <m:sup>
            <m:r>
              <w:rPr>
                <w:rFonts w:ascii="Cambria Math" w:hAnsi="Cambria Math"/>
              </w:rPr>
              <m:t>2,2</m:t>
            </m:r>
          </m:sup>
        </m:sSubSup>
        <m:r>
          <w:rPr>
            <w:rFonts w:ascii="Cambria Math" w:hAnsi="Cambria Math"/>
          </w:rPr>
          <m:t>=0</m:t>
        </m:r>
      </m:oMath>
      <w:r w:rsidR="00F447C1" w:rsidRPr="005A097B">
        <w:rPr>
          <w:rFonts w:ascii="Times New Roman" w:hAnsi="Times New Roman" w:hint="eastAsia"/>
        </w:rPr>
        <w:t>,</w:t>
      </w:r>
      <w:r w:rsidR="00F447C1" w:rsidRPr="005A097B">
        <w:rPr>
          <w:rFonts w:ascii="Times New Roman" w:hAnsi="Times New Roman"/>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1,2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1,2</m:t>
            </m:r>
          </m:sup>
        </m:sSubSup>
        <m:r>
          <w:rPr>
            <w:rFonts w:ascii="Cambria Math" w:hAnsi="Cambria Math"/>
          </w:rPr>
          <m:t>=0</m:t>
        </m:r>
      </m:oMath>
      <w:r w:rsidR="00F447C1" w:rsidRPr="005A097B">
        <w:rPr>
          <w:rFonts w:ascii="Times New Roman" w:hAnsi="Times New Roman" w:hint="eastAsia"/>
        </w:rPr>
        <w:t>.</w:t>
      </w:r>
      <w:r w:rsidR="00F447C1" w:rsidRPr="005A097B">
        <w:rPr>
          <w:rFonts w:ascii="Times New Roman" w:hAnsi="Times New Roman"/>
        </w:rPr>
        <w:t xml:space="preserve"> In this case, </w:t>
      </w:r>
      <w:r w:rsidR="00F447C1" w:rsidRPr="005A097B">
        <w:rPr>
          <w:rFonts w:ascii="Times New Roman" w:eastAsia="PMingLiU" w:hAnsi="Times New Roman" w:hint="eastAsia"/>
          <w:lang w:eastAsia="zh-TW"/>
        </w:rPr>
        <w:t xml:space="preserve">although type 2 </w:t>
      </w:r>
      <w:r w:rsidR="00951E69" w:rsidRPr="005A097B">
        <w:rPr>
          <w:rFonts w:ascii="Times New Roman" w:eastAsia="PMingLiU" w:hAnsi="Times New Roman" w:hint="eastAsia"/>
          <w:lang w:eastAsia="zh-TW"/>
        </w:rPr>
        <w:t>bike</w:t>
      </w:r>
      <w:r w:rsidR="00F447C1" w:rsidRPr="005A097B">
        <w:rPr>
          <w:rFonts w:ascii="Times New Roman" w:eastAsia="PMingLiU" w:hAnsi="Times New Roman" w:hint="eastAsia"/>
          <w:lang w:eastAsia="zh-TW"/>
        </w:rPr>
        <w:t xml:space="preserve">s can substitute </w:t>
      </w:r>
      <w:r w:rsidR="00F447C1" w:rsidRPr="005A097B">
        <w:rPr>
          <w:rFonts w:ascii="Times New Roman" w:eastAsia="PMingLiU" w:hAnsi="Times New Roman"/>
          <w:lang w:eastAsia="zh-TW"/>
        </w:rPr>
        <w:t xml:space="preserve">for </w:t>
      </w:r>
      <w:r w:rsidR="00F447C1" w:rsidRPr="005A097B">
        <w:rPr>
          <w:rFonts w:ascii="Times New Roman" w:eastAsia="PMingLiU" w:hAnsi="Times New Roman" w:hint="eastAsia"/>
          <w:lang w:eastAsia="zh-TW"/>
        </w:rPr>
        <w:t xml:space="preserve">type 1 </w:t>
      </w:r>
      <w:r w:rsidR="00951E69" w:rsidRPr="005A097B">
        <w:rPr>
          <w:rFonts w:ascii="Times New Roman" w:eastAsia="PMingLiU" w:hAnsi="Times New Roman" w:hint="eastAsia"/>
          <w:lang w:eastAsia="zh-TW"/>
        </w:rPr>
        <w:t>bike</w:t>
      </w:r>
      <w:r w:rsidR="00F447C1" w:rsidRPr="005A097B">
        <w:rPr>
          <w:rFonts w:ascii="Times New Roman" w:eastAsia="PMingLiU" w:hAnsi="Times New Roman" w:hint="eastAsia"/>
          <w:lang w:eastAsia="zh-TW"/>
        </w:rPr>
        <w:t xml:space="preserve">s at station 1, no substitution of type 2 </w:t>
      </w:r>
      <w:r w:rsidR="00951E69" w:rsidRPr="005A097B">
        <w:rPr>
          <w:rFonts w:ascii="Times New Roman" w:eastAsia="PMingLiU" w:hAnsi="Times New Roman" w:hint="eastAsia"/>
          <w:lang w:eastAsia="zh-TW"/>
        </w:rPr>
        <w:t>bike</w:t>
      </w:r>
      <w:r w:rsidR="00F447C1" w:rsidRPr="005A097B">
        <w:rPr>
          <w:rFonts w:ascii="Times New Roman" w:eastAsia="PMingLiU" w:hAnsi="Times New Roman" w:hint="eastAsia"/>
          <w:lang w:eastAsia="zh-TW"/>
        </w:rPr>
        <w:t xml:space="preserve">s </w:t>
      </w:r>
      <w:r w:rsidR="00F447C1" w:rsidRPr="005A097B">
        <w:rPr>
          <w:rFonts w:ascii="Times New Roman" w:eastAsia="PMingLiU" w:hAnsi="Times New Roman"/>
          <w:lang w:eastAsia="zh-TW"/>
        </w:rPr>
        <w:t>for</w:t>
      </w:r>
      <w:r w:rsidR="00F447C1" w:rsidRPr="005A097B">
        <w:rPr>
          <w:rFonts w:ascii="Times New Roman" w:eastAsia="PMingLiU" w:hAnsi="Times New Roman" w:hint="eastAsia"/>
          <w:lang w:eastAsia="zh-TW"/>
        </w:rPr>
        <w:t xml:space="preserve"> type 1 </w:t>
      </w:r>
      <w:r w:rsidR="00951E69" w:rsidRPr="005A097B">
        <w:rPr>
          <w:rFonts w:ascii="Times New Roman" w:eastAsia="PMingLiU" w:hAnsi="Times New Roman" w:hint="eastAsia"/>
          <w:lang w:eastAsia="zh-TW"/>
        </w:rPr>
        <w:t>bike</w:t>
      </w:r>
      <w:r w:rsidR="00F447C1" w:rsidRPr="005A097B">
        <w:rPr>
          <w:rFonts w:ascii="Times New Roman" w:eastAsia="PMingLiU" w:hAnsi="Times New Roman" w:hint="eastAsia"/>
          <w:lang w:eastAsia="zh-TW"/>
        </w:rPr>
        <w:t xml:space="preserve">s occurs, because </w:t>
      </w:r>
      <w:r w:rsidR="00F447C1" w:rsidRPr="005A097B">
        <w:rPr>
          <w:rFonts w:ascii="Times New Roman" w:eastAsia="PMingLiU" w:hAnsi="Times New Roman"/>
          <w:lang w:eastAsia="zh-TW"/>
        </w:rPr>
        <w:t>the</w:t>
      </w:r>
      <w:r w:rsidR="00DB3090" w:rsidRPr="005A097B">
        <w:rPr>
          <w:rFonts w:ascii="Times New Roman" w:hAnsi="Times New Roman"/>
        </w:rPr>
        <w:t xml:space="preserve"> imbalance</w:t>
      </w:r>
      <w:r w:rsidR="00F447C1" w:rsidRPr="005A097B">
        <w:rPr>
          <w:rFonts w:ascii="Times New Roman" w:eastAsia="PMingLiU" w:hAnsi="Times New Roman"/>
          <w:lang w:eastAsia="zh-TW"/>
        </w:rPr>
        <w:t xml:space="preserve"> penalty for type 1 </w:t>
      </w:r>
      <w:r w:rsidR="00951E69" w:rsidRPr="005A097B">
        <w:rPr>
          <w:rFonts w:ascii="Times New Roman" w:eastAsia="PMingLiU" w:hAnsi="Times New Roman"/>
          <w:lang w:eastAsia="zh-TW"/>
        </w:rPr>
        <w:t>bike</w:t>
      </w:r>
      <w:r w:rsidR="00F447C1" w:rsidRPr="005A097B">
        <w:rPr>
          <w:rFonts w:ascii="Times New Roman" w:eastAsia="PMingLiU" w:hAnsi="Times New Roman"/>
          <w:lang w:eastAsia="zh-TW"/>
        </w:rPr>
        <w:t xml:space="preserve">s at station 1 is still not </w:t>
      </w:r>
      <w:r w:rsidR="00720626">
        <w:rPr>
          <w:rFonts w:ascii="Times New Roman" w:eastAsia="PMingLiU" w:hAnsi="Times New Roman"/>
          <w:lang w:eastAsia="zh-TW"/>
        </w:rPr>
        <w:t xml:space="preserve">sufficiently </w:t>
      </w:r>
      <w:r w:rsidR="00F447C1" w:rsidRPr="005A097B">
        <w:rPr>
          <w:rFonts w:ascii="Times New Roman" w:eastAsia="PMingLiU" w:hAnsi="Times New Roman"/>
          <w:lang w:eastAsia="zh-TW"/>
        </w:rPr>
        <w:t xml:space="preserve">large such that </w:t>
      </w:r>
      <w:r w:rsidR="00152BCE" w:rsidRPr="005A097B">
        <w:rPr>
          <w:rFonts w:ascii="Times New Roman" w:eastAsia="PMingLiU" w:hAnsi="Times New Roman"/>
          <w:lang w:eastAsia="zh-TW"/>
        </w:rPr>
        <w:t xml:space="preserve">the </w:t>
      </w:r>
      <w:r w:rsidR="00F447C1" w:rsidRPr="005A097B">
        <w:rPr>
          <w:rFonts w:ascii="Times New Roman" w:eastAsia="PMingLiU" w:hAnsi="Times New Roman" w:hint="eastAsia"/>
          <w:lang w:eastAsia="zh-TW"/>
        </w:rPr>
        <w:t>substitution of type 2</w:t>
      </w:r>
      <w:r w:rsidR="00F447C1" w:rsidRPr="005A097B">
        <w:rPr>
          <w:rFonts w:ascii="Times New Roman" w:eastAsia="PMingLiU" w:hAnsi="Times New Roman"/>
          <w:lang w:eastAsia="zh-TW"/>
        </w:rPr>
        <w:t xml:space="preserve"> bikes for </w:t>
      </w:r>
      <w:r w:rsidR="00F447C1" w:rsidRPr="005A097B">
        <w:rPr>
          <w:rFonts w:ascii="Times New Roman" w:eastAsia="PMingLiU" w:hAnsi="Times New Roman" w:hint="eastAsia"/>
          <w:lang w:eastAsia="zh-TW"/>
        </w:rPr>
        <w:t xml:space="preserve">type 1 </w:t>
      </w:r>
      <w:r w:rsidR="00951E69" w:rsidRPr="005A097B">
        <w:rPr>
          <w:rFonts w:ascii="Times New Roman" w:eastAsia="PMingLiU" w:hAnsi="Times New Roman" w:hint="eastAsia"/>
          <w:lang w:eastAsia="zh-TW"/>
        </w:rPr>
        <w:t>bike</w:t>
      </w:r>
      <w:r w:rsidR="00F447C1" w:rsidRPr="005A097B">
        <w:rPr>
          <w:rFonts w:ascii="Times New Roman" w:eastAsia="PMingLiU" w:hAnsi="Times New Roman" w:hint="eastAsia"/>
          <w:lang w:eastAsia="zh-TW"/>
        </w:rPr>
        <w:t xml:space="preserve">s </w:t>
      </w:r>
      <w:r w:rsidR="00F447C1" w:rsidRPr="005A097B">
        <w:rPr>
          <w:rFonts w:ascii="Times New Roman" w:eastAsia="PMingLiU" w:hAnsi="Times New Roman"/>
          <w:lang w:eastAsia="zh-TW"/>
        </w:rPr>
        <w:t xml:space="preserve">cannot reduce the total cost (i.e., </w:t>
      </w:r>
      <m:oMath>
        <m:sSubSup>
          <m:sSubSupPr>
            <m:ctrlPr>
              <w:rPr>
                <w:rFonts w:ascii="Cambria Math" w:hAnsi="Cambria Math" w:cs="AdvPTimes"/>
                <w:i/>
              </w:rPr>
            </m:ctrlPr>
          </m:sSubSupPr>
          <m:e>
            <m:r>
              <w:rPr>
                <w:rFonts w:ascii="Cambria Math" w:hAnsi="Cambria Math" w:cs="AdvPTimes"/>
              </w:rPr>
              <m:t>up</m:t>
            </m:r>
          </m:e>
          <m:sub>
            <m:r>
              <w:rPr>
                <w:rFonts w:ascii="Cambria Math" w:hAnsi="Cambria Math" w:cs="AdvPTimes"/>
              </w:rPr>
              <m:t>1</m:t>
            </m:r>
          </m:sub>
          <m:sup>
            <m:r>
              <w:rPr>
                <w:rFonts w:ascii="Cambria Math" w:hAnsi="Cambria Math" w:cs="AdvPTimes"/>
              </w:rPr>
              <m:t>1</m:t>
            </m:r>
          </m:sup>
        </m:sSubSup>
        <m:r>
          <w:rPr>
            <w:rFonts w:ascii="Cambria Math" w:hAnsi="Cambria Math" w:cs="AdvPTimes"/>
          </w:rPr>
          <m:t>-</m:t>
        </m:r>
        <m:sSubSup>
          <m:sSubSupPr>
            <m:ctrlPr>
              <w:rPr>
                <w:rFonts w:ascii="Cambria Math" w:hAnsi="Cambria Math" w:cs="AdvPTimes"/>
                <w:i/>
              </w:rPr>
            </m:ctrlPr>
          </m:sSubSupPr>
          <m:e>
            <m:r>
              <w:rPr>
                <w:rFonts w:ascii="Cambria Math" w:hAnsi="Cambria Math" w:cs="AdvPTimes"/>
              </w:rPr>
              <m:t>up</m:t>
            </m:r>
          </m:e>
          <m:sub>
            <m:r>
              <w:rPr>
                <w:rFonts w:ascii="Cambria Math" w:hAnsi="Cambria Math" w:cs="AdvPTimes"/>
              </w:rPr>
              <m:t>1</m:t>
            </m:r>
          </m:sub>
          <m:sup>
            <m:r>
              <w:rPr>
                <w:rFonts w:ascii="Cambria Math" w:hAnsi="Cambria Math" w:cs="AdvPTimes"/>
              </w:rPr>
              <m:t>2</m:t>
            </m:r>
          </m:sup>
        </m:sSubSup>
        <m:r>
          <w:rPr>
            <w:rFonts w:ascii="Cambria Math" w:hAnsi="Cambria Math" w:cs="AdvPTimes"/>
          </w:rPr>
          <m:t>-</m:t>
        </m:r>
        <m:sSubSup>
          <m:sSubSupPr>
            <m:ctrlPr>
              <w:rPr>
                <w:rFonts w:ascii="Cambria Math" w:hAnsi="Cambria Math" w:cs="AdvPTimes"/>
                <w:i/>
              </w:rPr>
            </m:ctrlPr>
          </m:sSubSupPr>
          <m:e>
            <m:r>
              <w:rPr>
                <w:rFonts w:ascii="Cambria Math" w:hAnsi="Cambria Math" w:cs="AdvPTimes"/>
              </w:rPr>
              <m:t>vp</m:t>
            </m:r>
          </m:e>
          <m:sub>
            <m:r>
              <w:rPr>
                <w:rFonts w:ascii="Cambria Math" w:hAnsi="Cambria Math" w:cs="AdvPTimes"/>
              </w:rPr>
              <m:t>1</m:t>
            </m:r>
          </m:sub>
          <m:sup>
            <m:r>
              <w:rPr>
                <w:rFonts w:ascii="Cambria Math" w:hAnsi="Cambria Math" w:cs="AdvPTimes"/>
              </w:rPr>
              <m:t>1,2</m:t>
            </m:r>
          </m:sup>
        </m:sSubSup>
        <m:r>
          <w:rPr>
            <w:rFonts w:ascii="Cambria Math" w:hAnsi="Cambria Math" w:cs="AdvPTimes"/>
          </w:rPr>
          <m:t>≤0).</m:t>
        </m:r>
      </m:oMath>
    </w:p>
    <w:p w14:paraId="33956009" w14:textId="235DB2CF" w:rsidR="00F95575" w:rsidRPr="005A097B" w:rsidRDefault="00F95575" w:rsidP="00204E4C">
      <w:pPr>
        <w:widowControl w:val="0"/>
        <w:snapToGrid w:val="0"/>
        <w:rPr>
          <w:rFonts w:ascii="Times New Roman" w:eastAsia="PMingLiU" w:hAnsi="Times New Roman"/>
          <w:b/>
          <w:lang w:eastAsia="zh-TW"/>
        </w:rPr>
      </w:pPr>
      <w:r w:rsidRPr="005A097B">
        <w:rPr>
          <w:rFonts w:ascii="Times New Roman" w:eastAsia="PMingLiU" w:hAnsi="Times New Roman"/>
          <w:b/>
          <w:lang w:eastAsia="zh-TW"/>
        </w:rPr>
        <w:t>Scenario 1:</w:t>
      </w:r>
      <w:r w:rsidRPr="005A097B">
        <w:rPr>
          <w:rFonts w:ascii="Times New Roman" w:eastAsia="PMingLiU" w:hAnsi="Times New Roman" w:hint="eastAsia"/>
          <w:b/>
          <w:lang w:eastAsia="zh-TW"/>
        </w:rPr>
        <w:t xml:space="preserve"> </w:t>
      </w:r>
      <w:r w:rsidR="00F447C1" w:rsidRPr="005A097B">
        <w:rPr>
          <w:rFonts w:ascii="Times New Roman" w:eastAsia="PMingLiU" w:hAnsi="Times New Roman"/>
          <w:b/>
          <w:lang w:eastAsia="zh-TW"/>
        </w:rPr>
        <w:t>S</w:t>
      </w:r>
      <w:r w:rsidR="0048331E" w:rsidRPr="005A097B">
        <w:rPr>
          <w:rFonts w:ascii="Times New Roman" w:eastAsia="PMingLiU" w:hAnsi="Times New Roman"/>
          <w:b/>
          <w:lang w:eastAsia="zh-TW"/>
        </w:rPr>
        <w:t xml:space="preserve">ubstitution within a station </w:t>
      </w:r>
    </w:p>
    <w:tbl>
      <w:tblPr>
        <w:tblStyle w:val="TableGrid"/>
        <w:tblW w:w="0" w:type="auto"/>
        <w:tblLook w:val="04A0" w:firstRow="1" w:lastRow="0" w:firstColumn="1" w:lastColumn="0" w:noHBand="0" w:noVBand="1"/>
      </w:tblPr>
      <w:tblGrid>
        <w:gridCol w:w="8296"/>
      </w:tblGrid>
      <w:tr w:rsidR="00553288" w:rsidRPr="005A097B" w14:paraId="6F312ABE" w14:textId="77777777" w:rsidTr="00553288">
        <w:tc>
          <w:tcPr>
            <w:tcW w:w="8296" w:type="dxa"/>
          </w:tcPr>
          <w:p w14:paraId="723ED2FD" w14:textId="1FED341C" w:rsidR="00553288" w:rsidRPr="005A097B" w:rsidRDefault="00764C90" w:rsidP="00764C90">
            <w:pPr>
              <w:widowControl w:val="0"/>
              <w:snapToGrid w:val="0"/>
              <w:spacing w:line="240" w:lineRule="auto"/>
              <w:rPr>
                <w:rFonts w:ascii="Times New Roman" w:eastAsia="PMingLiU" w:hAnsi="Times New Roman"/>
              </w:rPr>
            </w:pPr>
            <w:r w:rsidRPr="005A097B">
              <w:rPr>
                <w:rFonts w:ascii="Times New Roman" w:eastAsia="PMingLiU" w:hAnsi="Times New Roman"/>
              </w:rPr>
              <w:t xml:space="preserve">We set </w:t>
            </w:r>
            <m:oMath>
              <m:sSubSup>
                <m:sSubSupPr>
                  <m:ctrlPr>
                    <w:rPr>
                      <w:rFonts w:ascii="Cambria Math" w:hAnsi="Cambria Math"/>
                    </w:rPr>
                  </m:ctrlPr>
                </m:sSubSupPr>
                <m:e>
                  <m:sSubSup>
                    <m:sSubSupPr>
                      <m:ctrlPr>
                        <w:rPr>
                          <w:rFonts w:ascii="Cambria Math" w:hAnsi="Cambria Math"/>
                        </w:rPr>
                      </m:ctrlPr>
                    </m:sSubSupPr>
                    <m:e>
                      <m:r>
                        <w:rPr>
                          <w:rFonts w:ascii="Cambria Math" w:hAnsi="Cambria Math"/>
                        </w:rPr>
                        <m:t>up</m:t>
                      </m:r>
                    </m:e>
                    <m:sub>
                      <m:r>
                        <w:rPr>
                          <w:rFonts w:ascii="Cambria Math" w:hAnsi="Cambria Math"/>
                        </w:rPr>
                        <m:t>1</m:t>
                      </m:r>
                    </m:sub>
                    <m:sup>
                      <m:r>
                        <w:rPr>
                          <w:rFonts w:ascii="Cambria Math" w:hAnsi="Cambria Math"/>
                        </w:rPr>
                        <m:t>1</m:t>
                      </m:r>
                    </m:sup>
                  </m:sSubSup>
                  <m:r>
                    <w:rPr>
                      <w:rFonts w:ascii="Cambria Math" w:hAnsi="Cambria Math"/>
                    </w:rPr>
                    <m:t>=10,  up</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up</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up</m:t>
                  </m:r>
                </m:e>
                <m:sub>
                  <m:r>
                    <w:rPr>
                      <w:rFonts w:ascii="Cambria Math" w:hAnsi="Cambria Math"/>
                    </w:rPr>
                    <m:t>2</m:t>
                  </m:r>
                </m:sub>
                <m:sup>
                  <m:r>
                    <w:rPr>
                      <w:rFonts w:ascii="Cambria Math" w:hAnsi="Cambria Math"/>
                    </w:rPr>
                    <m:t>2</m:t>
                  </m:r>
                </m:sup>
              </m:sSubSup>
              <m:r>
                <w:rPr>
                  <w:rFonts w:ascii="Cambria Math" w:hAnsi="Cambria Math"/>
                </w:rPr>
                <m:t xml:space="preserve">=1,  </m:t>
              </m:r>
              <m:sSup>
                <m:sSupPr>
                  <m:ctrlPr>
                    <w:rPr>
                      <w:rFonts w:ascii="Cambria Math" w:hAnsi="Cambria Math"/>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2</m:t>
                  </m:r>
                </m:sup>
              </m:sSup>
              <m:r>
                <w:rPr>
                  <w:rFonts w:ascii="Cambria Math" w:hAnsi="Cambria Math"/>
                </w:rPr>
                <m:t>=10</m:t>
              </m:r>
            </m:oMath>
            <w:r w:rsidR="00A24316" w:rsidRPr="005A097B">
              <w:rPr>
                <w:rFonts w:ascii="Times New Roman" w:eastAsia="PMingLiU" w:hAnsi="Times New Roman"/>
              </w:rPr>
              <w:t>.</w:t>
            </w:r>
          </w:p>
        </w:tc>
      </w:tr>
    </w:tbl>
    <w:p w14:paraId="030D727A" w14:textId="0D7007EA" w:rsidR="00F95575" w:rsidRPr="005A097B" w:rsidRDefault="00F95575" w:rsidP="00204E4C">
      <w:pPr>
        <w:widowControl w:val="0"/>
        <w:snapToGrid w:val="0"/>
        <w:ind w:firstLineChars="200" w:firstLine="440"/>
        <w:jc w:val="both"/>
        <w:rPr>
          <w:rFonts w:ascii="Times New Roman" w:hAnsi="Times New Roman"/>
        </w:rPr>
      </w:pPr>
      <w:r w:rsidRPr="005A097B">
        <w:rPr>
          <w:rFonts w:ascii="Times New Roman" w:hAnsi="Times New Roman"/>
        </w:rPr>
        <w:t>W</w:t>
      </w:r>
      <w:r w:rsidRPr="005A097B">
        <w:rPr>
          <w:rFonts w:ascii="Times New Roman" w:hAnsi="Times New Roman" w:hint="eastAsia"/>
        </w:rPr>
        <w:t xml:space="preserve">hen </w:t>
      </w:r>
      <m:oMath>
        <m:sSubSup>
          <m:sSubSupPr>
            <m:ctrlPr>
              <w:rPr>
                <w:rFonts w:ascii="Cambria Math" w:hAnsi="Cambria Math"/>
              </w:rPr>
            </m:ctrlPr>
          </m:sSubSupPr>
          <m:e>
            <m:r>
              <w:rPr>
                <w:rFonts w:ascii="Cambria Math" w:hAnsi="Cambria Math"/>
              </w:rPr>
              <m:t>up</m:t>
            </m:r>
          </m:e>
          <m:sub>
            <m:r>
              <w:rPr>
                <w:rFonts w:ascii="Cambria Math" w:hAnsi="Cambria Math"/>
              </w:rPr>
              <m:t>1</m:t>
            </m:r>
          </m:sub>
          <m:sup>
            <m:r>
              <w:rPr>
                <w:rFonts w:ascii="Cambria Math" w:hAnsi="Cambria Math"/>
              </w:rPr>
              <m:t>1</m:t>
            </m:r>
          </m:sup>
        </m:sSubSup>
      </m:oMath>
      <w:r w:rsidRPr="005A097B">
        <w:rPr>
          <w:rFonts w:ascii="Times New Roman" w:hAnsi="Times New Roman" w:hint="eastAsia"/>
        </w:rPr>
        <w:t xml:space="preserve"> </w:t>
      </w:r>
      <w:r w:rsidR="00B72DC7" w:rsidRPr="005A097B">
        <w:rPr>
          <w:rFonts w:ascii="Times New Roman" w:hAnsi="Times New Roman"/>
        </w:rPr>
        <w:t xml:space="preserve">is increased to 10, </w:t>
      </w:r>
      <w:r w:rsidR="006948F6" w:rsidRPr="005A097B">
        <w:rPr>
          <w:rFonts w:ascii="Times New Roman" w:hAnsi="Times New Roman"/>
        </w:rPr>
        <w:t>t</w:t>
      </w:r>
      <w:r w:rsidRPr="005A097B">
        <w:rPr>
          <w:rFonts w:ascii="Times New Roman" w:hAnsi="Times New Roman" w:hint="eastAsia"/>
        </w:rPr>
        <w:t xml:space="preserve">he </w:t>
      </w:r>
      <w:r w:rsidR="00D970D5" w:rsidRPr="005A097B">
        <w:rPr>
          <w:rFonts w:ascii="Times New Roman" w:hAnsi="Times New Roman"/>
        </w:rPr>
        <w:t xml:space="preserve">solution </w:t>
      </w:r>
      <w:r w:rsidR="00B72DC7" w:rsidRPr="005A097B">
        <w:rPr>
          <w:rFonts w:ascii="Times New Roman" w:hAnsi="Times New Roman"/>
        </w:rPr>
        <w:t>becomes</w:t>
      </w:r>
      <w:r w:rsidRPr="005A097B">
        <w:rPr>
          <w:rFonts w:ascii="Times New Roman" w:hAnsi="Times New Roman" w:hint="eastAsia"/>
        </w:rPr>
        <w:t>:</w:t>
      </w:r>
      <w:r w:rsidRPr="005A097B">
        <w:rPr>
          <w:rFonts w:ascii="Times New Roman" w:hAnsi="Times New Roman"/>
        </w:rPr>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12</m:t>
            </m:r>
          </m:sub>
          <m:sup>
            <m:r>
              <w:rPr>
                <w:rFonts w:ascii="Cambria Math" w:hAnsi="Cambria Math"/>
              </w:rPr>
              <m:t>1,1</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12</m:t>
            </m:r>
          </m:sub>
          <m:sup>
            <m:r>
              <w:rPr>
                <w:rFonts w:ascii="Cambria Math" w:hAnsi="Cambria Math"/>
              </w:rPr>
              <m:t>2,1</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12</m:t>
            </m:r>
          </m:sub>
          <m:sup>
            <m:r>
              <w:rPr>
                <w:rFonts w:ascii="Cambria Math" w:hAnsi="Cambria Math"/>
              </w:rPr>
              <m:t>1,2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12</m:t>
            </m:r>
          </m:sub>
          <m:sup>
            <m:r>
              <w:rPr>
                <w:rFonts w:ascii="Cambria Math" w:hAnsi="Cambria Math"/>
              </w:rPr>
              <m:t>2,2</m:t>
            </m:r>
          </m:sup>
        </m:sSubSup>
        <m:r>
          <w:rPr>
            <w:rFonts w:ascii="Cambria Math" w:hAnsi="Cambria Math"/>
          </w:rPr>
          <m:t>=0</m:t>
        </m:r>
      </m:oMath>
      <w:r w:rsidRPr="005A097B">
        <w:rPr>
          <w:rFonts w:ascii="Times New Roman" w:hAnsi="Times New Roman" w:hint="eastAsia"/>
        </w:rPr>
        <w:t>,</w:t>
      </w:r>
      <w:r w:rsidRPr="005A097B">
        <w:rPr>
          <w:rFonts w:ascii="Times New Roman" w:hAnsi="Times New Roman"/>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1,2</m:t>
            </m:r>
          </m:sup>
        </m:sSubSup>
        <m:r>
          <w:rPr>
            <w:rFonts w:ascii="Cambria Math" w:hAnsi="Cambria Math"/>
          </w:rPr>
          <m:t xml:space="preserve">=10,  </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1,2</m:t>
            </m:r>
          </m:sup>
        </m:sSubSup>
        <m:r>
          <w:rPr>
            <w:rFonts w:ascii="Cambria Math" w:hAnsi="Cambria Math"/>
          </w:rPr>
          <m:t>=0</m:t>
        </m:r>
      </m:oMath>
      <w:r w:rsidR="008639D2" w:rsidRPr="005A097B">
        <w:rPr>
          <w:rFonts w:ascii="Times New Roman" w:hAnsi="Times New Roman" w:hint="eastAsia"/>
        </w:rPr>
        <w:t>.</w:t>
      </w:r>
      <w:r w:rsidR="008639D2" w:rsidRPr="005A097B">
        <w:rPr>
          <w:rFonts w:ascii="Times New Roman" w:hAnsi="Times New Roman"/>
        </w:rPr>
        <w:t xml:space="preserve"> </w:t>
      </w:r>
      <w:r w:rsidRPr="005A097B">
        <w:rPr>
          <w:rFonts w:ascii="Times New Roman" w:hAnsi="Times New Roman"/>
        </w:rPr>
        <w:t xml:space="preserve">In this case, </w:t>
      </w:r>
      <w:r w:rsidRPr="005A097B">
        <w:rPr>
          <w:rFonts w:ascii="Times New Roman" w:eastAsia="PMingLiU" w:hAnsi="Times New Roman"/>
          <w:lang w:eastAsia="zh-TW"/>
        </w:rPr>
        <w:t xml:space="preserve">a comparatively large </w:t>
      </w:r>
      <w:r w:rsidR="00095D9D" w:rsidRPr="005A097B">
        <w:rPr>
          <w:rFonts w:ascii="Times New Roman" w:hAnsi="Times New Roman"/>
        </w:rPr>
        <w:t>imbalance penalty</w:t>
      </w:r>
      <w:r w:rsidRPr="005A097B">
        <w:rPr>
          <w:rFonts w:ascii="Times New Roman" w:eastAsia="PMingLiU" w:hAnsi="Times New Roman"/>
          <w:lang w:eastAsia="zh-TW"/>
        </w:rPr>
        <w:t xml:space="preserve"> for type 1 </w:t>
      </w:r>
      <w:r w:rsidR="00951E69" w:rsidRPr="005A097B">
        <w:rPr>
          <w:rFonts w:ascii="Times New Roman" w:eastAsia="PMingLiU" w:hAnsi="Times New Roman"/>
          <w:lang w:eastAsia="zh-TW"/>
        </w:rPr>
        <w:t>bike</w:t>
      </w:r>
      <w:r w:rsidRPr="005A097B">
        <w:rPr>
          <w:rFonts w:ascii="Times New Roman" w:eastAsia="PMingLiU" w:hAnsi="Times New Roman"/>
          <w:lang w:eastAsia="zh-TW"/>
        </w:rPr>
        <w:t xml:space="preserve">s induces a substitution of type 2 </w:t>
      </w:r>
      <w:r w:rsidR="00951E69" w:rsidRPr="005A097B">
        <w:rPr>
          <w:rFonts w:ascii="Times New Roman" w:eastAsia="PMingLiU" w:hAnsi="Times New Roman"/>
          <w:lang w:eastAsia="zh-TW"/>
        </w:rPr>
        <w:t>bike</w:t>
      </w:r>
      <w:r w:rsidRPr="005A097B">
        <w:rPr>
          <w:rFonts w:ascii="Times New Roman" w:eastAsia="PMingLiU" w:hAnsi="Times New Roman"/>
          <w:lang w:eastAsia="zh-TW"/>
        </w:rPr>
        <w:t xml:space="preserve">s for type 1 </w:t>
      </w:r>
      <w:r w:rsidR="00951E69" w:rsidRPr="005A097B">
        <w:rPr>
          <w:rFonts w:ascii="Times New Roman" w:eastAsia="PMingLiU" w:hAnsi="Times New Roman"/>
          <w:lang w:eastAsia="zh-TW"/>
        </w:rPr>
        <w:t>bike</w:t>
      </w:r>
      <w:r w:rsidRPr="005A097B">
        <w:rPr>
          <w:rFonts w:ascii="Times New Roman" w:eastAsia="PMingLiU" w:hAnsi="Times New Roman"/>
          <w:lang w:eastAsia="zh-TW"/>
        </w:rPr>
        <w:t xml:space="preserve">s to minimize the total cost (because </w:t>
      </w:r>
      <m:oMath>
        <m:sSubSup>
          <m:sSubSupPr>
            <m:ctrlPr>
              <w:rPr>
                <w:rFonts w:ascii="Cambria Math" w:hAnsi="Cambria Math" w:cs="AdvPTimes"/>
                <w:i/>
              </w:rPr>
            </m:ctrlPr>
          </m:sSubSupPr>
          <m:e>
            <m:r>
              <w:rPr>
                <w:rFonts w:ascii="Cambria Math" w:hAnsi="Cambria Math" w:cs="AdvPTimes"/>
              </w:rPr>
              <m:t>up</m:t>
            </m:r>
          </m:e>
          <m:sub>
            <m:r>
              <w:rPr>
                <w:rFonts w:ascii="Cambria Math" w:hAnsi="Cambria Math" w:cs="AdvPTimes"/>
              </w:rPr>
              <m:t>1</m:t>
            </m:r>
          </m:sub>
          <m:sup>
            <m:r>
              <w:rPr>
                <w:rFonts w:ascii="Cambria Math" w:hAnsi="Cambria Math" w:cs="AdvPTimes"/>
              </w:rPr>
              <m:t>1</m:t>
            </m:r>
          </m:sup>
        </m:sSubSup>
        <m:r>
          <w:rPr>
            <w:rFonts w:ascii="Cambria Math" w:hAnsi="Cambria Math" w:cs="AdvPTimes"/>
          </w:rPr>
          <m:t>-</m:t>
        </m:r>
        <m:sSubSup>
          <m:sSubSupPr>
            <m:ctrlPr>
              <w:rPr>
                <w:rFonts w:ascii="Cambria Math" w:hAnsi="Cambria Math" w:cs="AdvPTimes"/>
                <w:i/>
              </w:rPr>
            </m:ctrlPr>
          </m:sSubSupPr>
          <m:e>
            <m:r>
              <w:rPr>
                <w:rFonts w:ascii="Cambria Math" w:hAnsi="Cambria Math" w:cs="AdvPTimes"/>
              </w:rPr>
              <m:t>up</m:t>
            </m:r>
          </m:e>
          <m:sub>
            <m:r>
              <w:rPr>
                <w:rFonts w:ascii="Cambria Math" w:hAnsi="Cambria Math" w:cs="AdvPTimes"/>
              </w:rPr>
              <m:t>1</m:t>
            </m:r>
          </m:sub>
          <m:sup>
            <m:r>
              <w:rPr>
                <w:rFonts w:ascii="Cambria Math" w:hAnsi="Cambria Math" w:cs="AdvPTimes"/>
              </w:rPr>
              <m:t>2</m:t>
            </m:r>
          </m:sup>
        </m:sSubSup>
        <m:r>
          <w:rPr>
            <w:rFonts w:ascii="Cambria Math" w:hAnsi="Cambria Math" w:cs="AdvPTimes"/>
          </w:rPr>
          <m:t>-</m:t>
        </m:r>
        <m:sSubSup>
          <m:sSubSupPr>
            <m:ctrlPr>
              <w:rPr>
                <w:rFonts w:ascii="Cambria Math" w:hAnsi="Cambria Math" w:cs="AdvPTimes"/>
                <w:i/>
              </w:rPr>
            </m:ctrlPr>
          </m:sSubSupPr>
          <m:e>
            <m:r>
              <w:rPr>
                <w:rFonts w:ascii="Cambria Math" w:hAnsi="Cambria Math" w:cs="AdvPTimes"/>
              </w:rPr>
              <m:t>vp</m:t>
            </m:r>
          </m:e>
          <m:sub>
            <m:r>
              <w:rPr>
                <w:rFonts w:ascii="Cambria Math" w:hAnsi="Cambria Math" w:cs="AdvPTimes"/>
              </w:rPr>
              <m:t>1</m:t>
            </m:r>
          </m:sub>
          <m:sup>
            <m:r>
              <w:rPr>
                <w:rFonts w:ascii="Cambria Math" w:hAnsi="Cambria Math" w:cs="AdvPTimes"/>
              </w:rPr>
              <m:t>1,2</m:t>
            </m:r>
          </m:sup>
        </m:sSubSup>
        <m:r>
          <w:rPr>
            <w:rFonts w:ascii="Cambria Math" w:hAnsi="Cambria Math" w:cs="AdvPTimes"/>
          </w:rPr>
          <m:t>&gt;0)</m:t>
        </m:r>
      </m:oMath>
      <w:r w:rsidRPr="005A097B">
        <w:rPr>
          <w:rFonts w:ascii="Times New Roman" w:eastAsia="PMingLiU" w:hAnsi="Times New Roman"/>
          <w:lang w:eastAsia="zh-TW"/>
        </w:rPr>
        <w:t xml:space="preserve">. </w:t>
      </w:r>
      <w:r w:rsidR="00BE6379" w:rsidRPr="005A097B">
        <w:rPr>
          <w:rFonts w:ascii="Times New Roman" w:eastAsia="PMingLiU" w:hAnsi="Times New Roman"/>
          <w:lang w:eastAsia="zh-TW"/>
        </w:rPr>
        <w:t>Moreover</w:t>
      </w:r>
      <w:r w:rsidRPr="005A097B">
        <w:rPr>
          <w:rFonts w:ascii="Times New Roman" w:eastAsia="PMingLiU" w:hAnsi="Times New Roman"/>
          <w:lang w:eastAsia="zh-TW"/>
        </w:rPr>
        <w:t xml:space="preserve">, </w:t>
      </w:r>
      <w:r w:rsidRPr="005A097B">
        <w:rPr>
          <w:rFonts w:ascii="Times New Roman" w:eastAsia="PMingLiU" w:hAnsi="Times New Roman" w:hint="eastAsia"/>
          <w:lang w:eastAsia="zh-TW"/>
        </w:rPr>
        <w:t xml:space="preserve">no vehicle is </w:t>
      </w:r>
      <w:r w:rsidR="00720626">
        <w:rPr>
          <w:rFonts w:ascii="Times New Roman" w:eastAsia="PMingLiU" w:hAnsi="Times New Roman"/>
          <w:lang w:eastAsia="zh-TW"/>
        </w:rPr>
        <w:t>used because</w:t>
      </w:r>
      <w:r w:rsidRPr="005A097B">
        <w:rPr>
          <w:rFonts w:ascii="Times New Roman" w:eastAsia="PMingLiU" w:hAnsi="Times New Roman" w:hint="eastAsia"/>
          <w:lang w:eastAsia="zh-TW"/>
        </w:rPr>
        <w:t xml:space="preserve"> the </w:t>
      </w:r>
      <w:r w:rsidR="00FB74A4" w:rsidRPr="005A097B">
        <w:rPr>
          <w:rFonts w:ascii="Times New Roman" w:hAnsi="Times New Roman"/>
        </w:rPr>
        <w:t xml:space="preserve">imbalance </w:t>
      </w:r>
      <w:r w:rsidRPr="005A097B">
        <w:rPr>
          <w:rFonts w:ascii="Times New Roman" w:eastAsia="PMingLiU" w:hAnsi="Times New Roman" w:hint="eastAsia"/>
          <w:lang w:eastAsia="zh-TW"/>
        </w:rPr>
        <w:t xml:space="preserve">penalties for both types of </w:t>
      </w:r>
      <w:r w:rsidR="00951E69" w:rsidRPr="005A097B">
        <w:rPr>
          <w:rFonts w:ascii="Times New Roman" w:eastAsia="PMingLiU" w:hAnsi="Times New Roman" w:hint="eastAsia"/>
          <w:lang w:eastAsia="zh-TW"/>
        </w:rPr>
        <w:t>bike</w:t>
      </w:r>
      <w:r w:rsidRPr="005A097B">
        <w:rPr>
          <w:rFonts w:ascii="Times New Roman" w:eastAsia="PMingLiU" w:hAnsi="Times New Roman" w:hint="eastAsia"/>
          <w:lang w:eastAsia="zh-TW"/>
        </w:rPr>
        <w:t xml:space="preserve">s </w:t>
      </w:r>
      <w:r w:rsidR="00D970D5" w:rsidRPr="005A097B">
        <w:rPr>
          <w:rFonts w:ascii="Times New Roman" w:eastAsia="PMingLiU" w:hAnsi="Times New Roman"/>
          <w:lang w:eastAsia="zh-TW"/>
        </w:rPr>
        <w:t>at</w:t>
      </w:r>
      <w:r w:rsidRPr="005A097B">
        <w:rPr>
          <w:rFonts w:ascii="Times New Roman" w:eastAsia="PMingLiU" w:hAnsi="Times New Roman" w:hint="eastAsia"/>
          <w:lang w:eastAsia="zh-TW"/>
        </w:rPr>
        <w:t xml:space="preserve"> station 2 are smaller than or equal to the</w:t>
      </w:r>
      <w:r w:rsidRPr="005A097B">
        <w:rPr>
          <w:rFonts w:ascii="Times New Roman" w:eastAsia="PMingLiU" w:hAnsi="Times New Roman"/>
          <w:lang w:eastAsia="zh-TW"/>
        </w:rPr>
        <w:t xml:space="preserve"> corresponding</w:t>
      </w:r>
      <w:r w:rsidRPr="005A097B">
        <w:rPr>
          <w:rFonts w:ascii="Times New Roman" w:eastAsia="PMingLiU" w:hAnsi="Times New Roman" w:hint="eastAsia"/>
          <w:lang w:eastAsia="zh-TW"/>
        </w:rPr>
        <w:t xml:space="preserve"> penalties </w:t>
      </w:r>
      <w:r w:rsidR="00D970D5" w:rsidRPr="005A097B">
        <w:rPr>
          <w:rFonts w:ascii="Times New Roman" w:eastAsia="PMingLiU" w:hAnsi="Times New Roman"/>
          <w:lang w:eastAsia="zh-TW"/>
        </w:rPr>
        <w:t>at</w:t>
      </w:r>
      <w:r w:rsidRPr="005A097B">
        <w:rPr>
          <w:rFonts w:ascii="Times New Roman" w:eastAsia="PMingLiU" w:hAnsi="Times New Roman" w:hint="eastAsia"/>
          <w:lang w:eastAsia="zh-TW"/>
        </w:rPr>
        <w:t xml:space="preserve"> station 1</w:t>
      </w:r>
      <w:r w:rsidR="00D970D5" w:rsidRPr="005A097B">
        <w:rPr>
          <w:rFonts w:ascii="Times New Roman" w:eastAsia="PMingLiU" w:hAnsi="Times New Roman"/>
          <w:lang w:eastAsia="zh-TW"/>
        </w:rPr>
        <w:t>,</w:t>
      </w:r>
      <w:r w:rsidRPr="005A097B">
        <w:rPr>
          <w:rFonts w:ascii="Times New Roman" w:eastAsia="PMingLiU" w:hAnsi="Times New Roman" w:hint="eastAsia"/>
          <w:lang w:eastAsia="zh-TW"/>
        </w:rPr>
        <w:t xml:space="preserve"> </w:t>
      </w:r>
      <w:r w:rsidR="00D970D5" w:rsidRPr="005A097B">
        <w:rPr>
          <w:rFonts w:ascii="Times New Roman" w:eastAsia="PMingLiU" w:hAnsi="Times New Roman"/>
          <w:lang w:eastAsia="zh-TW"/>
        </w:rPr>
        <w:t>and</w:t>
      </w:r>
      <w:r w:rsidRPr="005A097B">
        <w:rPr>
          <w:rFonts w:ascii="Times New Roman" w:eastAsia="PMingLiU" w:hAnsi="Times New Roman" w:hint="eastAsia"/>
          <w:lang w:eastAsia="zh-TW"/>
        </w:rPr>
        <w:t xml:space="preserve"> </w:t>
      </w:r>
      <w:r w:rsidRPr="005A097B">
        <w:rPr>
          <w:rFonts w:ascii="Times New Roman" w:eastAsia="PMingLiU" w:hAnsi="Times New Roman"/>
          <w:lang w:eastAsia="zh-TW"/>
        </w:rPr>
        <w:t>the repositioning</w:t>
      </w:r>
      <w:r w:rsidRPr="005A097B">
        <w:rPr>
          <w:rFonts w:ascii="Times New Roman" w:eastAsia="PMingLiU" w:hAnsi="Times New Roman" w:hint="eastAsia"/>
          <w:lang w:eastAsia="zh-TW"/>
        </w:rPr>
        <w:t xml:space="preserve"> </w:t>
      </w:r>
      <w:r w:rsidRPr="005A097B">
        <w:rPr>
          <w:rFonts w:ascii="Times New Roman" w:eastAsia="PMingLiU" w:hAnsi="Times New Roman"/>
          <w:lang w:eastAsia="zh-TW"/>
        </w:rPr>
        <w:t xml:space="preserve">activity </w:t>
      </w:r>
      <w:r w:rsidRPr="005A097B">
        <w:rPr>
          <w:rFonts w:ascii="Times New Roman" w:eastAsia="PMingLiU" w:hAnsi="Times New Roman" w:hint="eastAsia"/>
          <w:lang w:eastAsia="zh-TW"/>
        </w:rPr>
        <w:t>does not reduce the total cost.</w:t>
      </w:r>
    </w:p>
    <w:p w14:paraId="35ED668C" w14:textId="2975B819" w:rsidR="00F95575" w:rsidRPr="005A097B" w:rsidRDefault="00F95575" w:rsidP="00204E4C">
      <w:pPr>
        <w:widowControl w:val="0"/>
        <w:snapToGrid w:val="0"/>
        <w:jc w:val="both"/>
        <w:rPr>
          <w:rFonts w:ascii="Times New Roman" w:eastAsia="PMingLiU" w:hAnsi="Times New Roman"/>
          <w:b/>
          <w:lang w:eastAsia="zh-TW"/>
        </w:rPr>
      </w:pPr>
      <w:r w:rsidRPr="005A097B">
        <w:rPr>
          <w:rFonts w:ascii="Times New Roman" w:eastAsia="PMingLiU" w:hAnsi="Times New Roman"/>
          <w:b/>
          <w:lang w:eastAsia="zh-TW"/>
        </w:rPr>
        <w:t>Scenario 2:</w:t>
      </w:r>
      <w:r w:rsidRPr="005A097B">
        <w:rPr>
          <w:rFonts w:ascii="Times New Roman" w:eastAsia="PMingLiU" w:hAnsi="Times New Roman" w:hint="eastAsia"/>
          <w:b/>
          <w:lang w:eastAsia="zh-TW"/>
        </w:rPr>
        <w:t xml:space="preserve"> </w:t>
      </w:r>
      <w:r w:rsidR="00F447C1" w:rsidRPr="005A097B">
        <w:rPr>
          <w:rFonts w:ascii="Times New Roman" w:eastAsia="PMingLiU" w:hAnsi="Times New Roman"/>
          <w:b/>
          <w:lang w:eastAsia="zh-TW"/>
        </w:rPr>
        <w:t>O</w:t>
      </w:r>
      <w:r w:rsidR="006763FB" w:rsidRPr="005A097B">
        <w:rPr>
          <w:rFonts w:ascii="Times New Roman" w:eastAsia="PMingLiU" w:hAnsi="Times New Roman"/>
          <w:b/>
          <w:lang w:eastAsia="zh-TW"/>
        </w:rPr>
        <w:t xml:space="preserve">ccurrence of </w:t>
      </w:r>
      <w:r w:rsidR="008E7DF5" w:rsidRPr="005A097B">
        <w:rPr>
          <w:rFonts w:ascii="Times New Roman" w:eastAsia="PMingLiU" w:hAnsi="Times New Roman"/>
          <w:b/>
          <w:lang w:eastAsia="zh-TW"/>
        </w:rPr>
        <w:t xml:space="preserve">simple repositioning activity </w:t>
      </w:r>
    </w:p>
    <w:tbl>
      <w:tblPr>
        <w:tblStyle w:val="TableGrid"/>
        <w:tblW w:w="0" w:type="auto"/>
        <w:tblLook w:val="04A0" w:firstRow="1" w:lastRow="0" w:firstColumn="1" w:lastColumn="0" w:noHBand="0" w:noVBand="1"/>
      </w:tblPr>
      <w:tblGrid>
        <w:gridCol w:w="8296"/>
      </w:tblGrid>
      <w:tr w:rsidR="00553288" w:rsidRPr="005A097B" w14:paraId="76E9330E" w14:textId="77777777" w:rsidTr="00553288">
        <w:tc>
          <w:tcPr>
            <w:tcW w:w="8296" w:type="dxa"/>
          </w:tcPr>
          <w:p w14:paraId="2F554FF5" w14:textId="1DEC56C1" w:rsidR="00553288" w:rsidRPr="005A097B" w:rsidRDefault="00764C90" w:rsidP="00764C90">
            <w:pPr>
              <w:widowControl w:val="0"/>
              <w:snapToGrid w:val="0"/>
              <w:jc w:val="both"/>
              <w:rPr>
                <w:rFonts w:ascii="Times New Roman" w:hAnsi="Times New Roman"/>
              </w:rPr>
            </w:pPr>
            <w:r w:rsidRPr="005A097B">
              <w:rPr>
                <w:rFonts w:ascii="Times New Roman" w:eastAsia="PMingLiU" w:hAnsi="Times New Roman"/>
              </w:rPr>
              <w:t xml:space="preserve">We set </w:t>
            </w:r>
            <m:oMath>
              <m:sSubSup>
                <m:sSubSupPr>
                  <m:ctrlPr>
                    <w:rPr>
                      <w:rFonts w:ascii="Cambria Math" w:hAnsi="Cambria Math"/>
                    </w:rPr>
                  </m:ctrlPr>
                </m:sSubSupPr>
                <m:e>
                  <m:sSubSup>
                    <m:sSubSupPr>
                      <m:ctrlPr>
                        <w:rPr>
                          <w:rFonts w:ascii="Cambria Math" w:hAnsi="Cambria Math"/>
                        </w:rPr>
                      </m:ctrlPr>
                    </m:sSubSupPr>
                    <m:e>
                      <m:r>
                        <w:rPr>
                          <w:rFonts w:ascii="Cambria Math" w:hAnsi="Cambria Math"/>
                        </w:rPr>
                        <m:t>up</m:t>
                      </m:r>
                    </m:e>
                    <m:sub>
                      <m:r>
                        <w:rPr>
                          <w:rFonts w:ascii="Cambria Math" w:hAnsi="Cambria Math"/>
                        </w:rPr>
                        <m:t>1</m:t>
                      </m:r>
                    </m:sub>
                    <m:sup>
                      <m:r>
                        <w:rPr>
                          <w:rFonts w:ascii="Cambria Math" w:hAnsi="Cambria Math"/>
                        </w:rPr>
                        <m:t>1</m:t>
                      </m:r>
                    </m:sup>
                  </m:sSubSup>
                  <m:r>
                    <w:rPr>
                      <w:rFonts w:ascii="Cambria Math" w:hAnsi="Cambria Math"/>
                    </w:rPr>
                    <m:t>=up</m:t>
                  </m:r>
                </m:e>
                <m:sub>
                  <m:r>
                    <w:rPr>
                      <w:rFonts w:ascii="Cambria Math" w:hAnsi="Cambria Math"/>
                    </w:rPr>
                    <m:t>1</m:t>
                  </m:r>
                </m:sub>
                <m:sup>
                  <m:r>
                    <w:rPr>
                      <w:rFonts w:ascii="Cambria Math" w:hAnsi="Cambria Math"/>
                    </w:rPr>
                    <m:t>2</m:t>
                  </m:r>
                </m:sup>
              </m:sSubSup>
              <m:r>
                <w:rPr>
                  <w:rFonts w:ascii="Cambria Math" w:hAnsi="Cambria Math"/>
                </w:rPr>
                <m:t>=1</m:t>
              </m:r>
            </m:oMath>
            <w:r w:rsidR="00592B39" w:rsidRPr="005A097B">
              <w:rPr>
                <w:rFonts w:ascii="Times New Roman" w:hAnsi="Times New Roman" w:hint="eastAsia"/>
              </w:rPr>
              <w:t>,</w:t>
            </w:r>
            <m:oMath>
              <m:r>
                <w:rPr>
                  <w:rFonts w:ascii="Cambria Math" w:hAnsi="Cambria Math"/>
                </w:rPr>
                <m:t xml:space="preserve"> </m:t>
              </m:r>
              <m:sSubSup>
                <m:sSubSupPr>
                  <m:ctrlPr>
                    <w:rPr>
                      <w:rFonts w:ascii="Cambria Math" w:hAnsi="Cambria Math"/>
                    </w:rPr>
                  </m:ctrlPr>
                </m:sSubSupPr>
                <m:e>
                  <m:r>
                    <w:rPr>
                      <w:rFonts w:ascii="Cambria Math" w:hAnsi="Cambria Math"/>
                    </w:rPr>
                    <m:t>up</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up</m:t>
                  </m:r>
                </m:e>
                <m:sub>
                  <m:r>
                    <w:rPr>
                      <w:rFonts w:ascii="Cambria Math" w:hAnsi="Cambria Math"/>
                    </w:rPr>
                    <m:t>2</m:t>
                  </m:r>
                </m:sub>
                <m:sup>
                  <m:r>
                    <w:rPr>
                      <w:rFonts w:ascii="Cambria Math" w:hAnsi="Cambria Math"/>
                    </w:rPr>
                    <m:t>2</m:t>
                  </m:r>
                </m:sup>
              </m:sSubSup>
              <m:r>
                <w:rPr>
                  <w:rFonts w:ascii="Cambria Math" w:hAnsi="Cambria Math"/>
                </w:rPr>
                <m:t>= 5,</m:t>
              </m:r>
            </m:oMath>
            <w:r w:rsidR="00592B39" w:rsidRPr="005A097B">
              <w:rPr>
                <w:rFonts w:ascii="Times New Roman" w:hAnsi="Times New Roman"/>
              </w:rPr>
              <w:t xml:space="preserve"> </w:t>
            </w:r>
            <m:oMath>
              <m:sSup>
                <m:sSupPr>
                  <m:ctrlPr>
                    <w:rPr>
                      <w:rFonts w:ascii="Cambria Math" w:hAnsi="Cambria Math"/>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2</m:t>
                  </m:r>
                </m:sup>
              </m:sSup>
              <m:r>
                <w:rPr>
                  <w:rFonts w:ascii="Cambria Math" w:hAnsi="Cambria Math"/>
                </w:rPr>
                <m:t>=10</m:t>
              </m:r>
            </m:oMath>
            <w:r w:rsidR="00A24316" w:rsidRPr="005A097B">
              <w:rPr>
                <w:rFonts w:ascii="Times New Roman" w:hAnsi="Times New Roman"/>
              </w:rPr>
              <w:t xml:space="preserve">. </w:t>
            </w:r>
          </w:p>
        </w:tc>
      </w:tr>
    </w:tbl>
    <w:p w14:paraId="429CA21C" w14:textId="4D3FA0A1" w:rsidR="00F95575" w:rsidRPr="005A097B" w:rsidRDefault="00F95575" w:rsidP="00204E4C">
      <w:pPr>
        <w:widowControl w:val="0"/>
        <w:snapToGrid w:val="0"/>
        <w:ind w:firstLineChars="200" w:firstLine="440"/>
        <w:jc w:val="both"/>
        <w:rPr>
          <w:rFonts w:ascii="Times New Roman" w:hAnsi="Times New Roman"/>
          <w:b/>
          <w:sz w:val="16"/>
        </w:rPr>
      </w:pPr>
      <w:r w:rsidRPr="005A097B">
        <w:rPr>
          <w:rFonts w:ascii="Times New Roman" w:hAnsi="Times New Roman"/>
        </w:rPr>
        <w:t>W</w:t>
      </w:r>
      <w:r w:rsidRPr="005A097B">
        <w:rPr>
          <w:rFonts w:ascii="Times New Roman" w:hAnsi="Times New Roman" w:hint="eastAsia"/>
        </w:rPr>
        <w:t xml:space="preserve">hen </w:t>
      </w:r>
      <m:oMath>
        <m:sSubSup>
          <m:sSubSupPr>
            <m:ctrlPr>
              <w:rPr>
                <w:rFonts w:ascii="Cambria Math" w:hAnsi="Cambria Math"/>
              </w:rPr>
            </m:ctrlPr>
          </m:sSubSupPr>
          <m:e>
            <m:r>
              <w:rPr>
                <w:rFonts w:ascii="Cambria Math" w:hAnsi="Cambria Math"/>
              </w:rPr>
              <m:t>up</m:t>
            </m:r>
          </m:e>
          <m:sub>
            <m:r>
              <w:rPr>
                <w:rFonts w:ascii="Cambria Math" w:hAnsi="Cambria Math"/>
              </w:rPr>
              <m:t>2</m:t>
            </m:r>
          </m:sub>
          <m:sup>
            <m:r>
              <w:rPr>
                <w:rFonts w:ascii="Cambria Math" w:hAnsi="Cambria Math"/>
              </w:rPr>
              <m:t>1</m:t>
            </m:r>
          </m:sup>
        </m:sSubSup>
        <m:r>
          <m:rPr>
            <m:sty m:val="p"/>
          </m:rPr>
          <w:rPr>
            <w:rFonts w:ascii="Cambria Math" w:hAnsi="Cambria Math"/>
          </w:rPr>
          <m:t xml:space="preserve"> and</m:t>
        </m:r>
        <m:r>
          <w:rPr>
            <w:rFonts w:ascii="Cambria Math" w:hAnsi="Cambria Math"/>
          </w:rPr>
          <m:t xml:space="preserve"> </m:t>
        </m:r>
        <m:sSubSup>
          <m:sSubSupPr>
            <m:ctrlPr>
              <w:rPr>
                <w:rFonts w:ascii="Cambria Math" w:hAnsi="Cambria Math"/>
              </w:rPr>
            </m:ctrlPr>
          </m:sSubSupPr>
          <m:e>
            <m:r>
              <w:rPr>
                <w:rFonts w:ascii="Cambria Math" w:hAnsi="Cambria Math"/>
              </w:rPr>
              <m:t>up</m:t>
            </m:r>
          </m:e>
          <m:sub>
            <m:r>
              <w:rPr>
                <w:rFonts w:ascii="Cambria Math" w:hAnsi="Cambria Math"/>
              </w:rPr>
              <m:t>2</m:t>
            </m:r>
          </m:sub>
          <m:sup>
            <m:r>
              <w:rPr>
                <w:rFonts w:ascii="Cambria Math" w:hAnsi="Cambria Math"/>
              </w:rPr>
              <m:t>2</m:t>
            </m:r>
          </m:sup>
        </m:sSubSup>
      </m:oMath>
      <w:r w:rsidRPr="005A097B">
        <w:rPr>
          <w:rFonts w:ascii="Times New Roman" w:hAnsi="Times New Roman" w:hint="eastAsia"/>
        </w:rPr>
        <w:t xml:space="preserve"> </w:t>
      </w:r>
      <w:r w:rsidR="00B72DC7" w:rsidRPr="005A097B">
        <w:rPr>
          <w:rFonts w:ascii="Times New Roman" w:hAnsi="Times New Roman"/>
        </w:rPr>
        <w:t xml:space="preserve">are both increased to 5, </w:t>
      </w:r>
      <w:r w:rsidR="00954A09" w:rsidRPr="005A097B">
        <w:rPr>
          <w:rFonts w:ascii="Times New Roman" w:hAnsi="Times New Roman"/>
        </w:rPr>
        <w:t>the solution becomes</w:t>
      </w:r>
      <w:r w:rsidRPr="005A097B">
        <w:rPr>
          <w:rFonts w:ascii="Times New Roman" w:hAnsi="Times New Roman" w:hint="eastAsia"/>
        </w:rPr>
        <w:t>:</w:t>
      </w:r>
      <m:oMath>
        <m:sSubSup>
          <m:sSubSupPr>
            <m:ctrlPr>
              <w:rPr>
                <w:rFonts w:ascii="Cambria Math" w:hAnsi="Cambria Math"/>
                <w:i/>
              </w:rPr>
            </m:ctrlPr>
          </m:sSubSupPr>
          <m:e>
            <m:r>
              <w:rPr>
                <w:rFonts w:ascii="Cambria Math" w:hAnsi="Cambria Math"/>
              </w:rPr>
              <m:t xml:space="preserve"> l</m:t>
            </m:r>
          </m:e>
          <m:sub>
            <m:r>
              <w:rPr>
                <w:rFonts w:ascii="Cambria Math" w:hAnsi="Cambria Math"/>
              </w:rPr>
              <m:t>12</m:t>
            </m:r>
          </m:sub>
          <m:sup>
            <m:r>
              <w:rPr>
                <w:rFonts w:ascii="Cambria Math" w:hAnsi="Cambria Math"/>
              </w:rPr>
              <m:t>1,1</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12</m:t>
            </m:r>
          </m:sub>
          <m:sup>
            <m:r>
              <w:rPr>
                <w:rFonts w:ascii="Cambria Math" w:hAnsi="Cambria Math"/>
              </w:rPr>
              <m:t>2,1</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12</m:t>
            </m:r>
          </m:sub>
          <m:sup>
            <m:r>
              <w:rPr>
                <w:rFonts w:ascii="Cambria Math" w:hAnsi="Cambria Math"/>
              </w:rPr>
              <m:t>1,2</m:t>
            </m:r>
          </m:sup>
        </m:sSubSup>
        <m:r>
          <w:rPr>
            <w:rFonts w:ascii="Cambria Math" w:hAnsi="Cambria Math"/>
          </w:rPr>
          <m:t>=</m:t>
        </m:r>
        <m:sSubSup>
          <m:sSubSupPr>
            <m:ctrlPr>
              <w:rPr>
                <w:rFonts w:ascii="Cambria Math" w:hAnsi="Cambria Math"/>
                <w:i/>
              </w:rPr>
            </m:ctrlPr>
          </m:sSubSupPr>
          <m:e>
            <m:r>
              <w:rPr>
                <w:rFonts w:ascii="Cambria Math" w:hAnsi="Cambria Math"/>
              </w:rPr>
              <m:t>0,  l</m:t>
            </m:r>
          </m:e>
          <m:sub>
            <m:r>
              <w:rPr>
                <w:rFonts w:ascii="Cambria Math" w:hAnsi="Cambria Math"/>
              </w:rPr>
              <m:t>12</m:t>
            </m:r>
          </m:sub>
          <m:sup>
            <m:r>
              <w:rPr>
                <w:rFonts w:ascii="Cambria Math" w:hAnsi="Cambria Math"/>
              </w:rPr>
              <m:t>2,2</m:t>
            </m:r>
          </m:sup>
        </m:sSubSup>
        <m:r>
          <w:rPr>
            <w:rFonts w:ascii="Cambria Math" w:hAnsi="Cambria Math"/>
          </w:rPr>
          <m:t>=10,</m:t>
        </m:r>
      </m:oMath>
      <w:r w:rsidRPr="005A097B">
        <w:rPr>
          <w:rFonts w:ascii="Times New Roman" w:hAnsi="Times New Roman"/>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1,2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1,2</m:t>
            </m:r>
          </m:sup>
        </m:sSubSup>
        <m:r>
          <w:rPr>
            <w:rFonts w:ascii="Cambria Math" w:hAnsi="Cambria Math"/>
          </w:rPr>
          <m:t>=0</m:t>
        </m:r>
      </m:oMath>
      <w:r w:rsidRPr="005A097B">
        <w:rPr>
          <w:rFonts w:ascii="Times New Roman" w:hAnsi="Times New Roman" w:hint="eastAsia"/>
        </w:rPr>
        <w:t>.</w:t>
      </w:r>
      <w:r w:rsidR="008639D2" w:rsidRPr="005A097B">
        <w:rPr>
          <w:rFonts w:ascii="Times New Roman" w:hAnsi="Times New Roman"/>
        </w:rPr>
        <w:t xml:space="preserve"> </w:t>
      </w:r>
      <w:r w:rsidR="000C699F" w:rsidRPr="005A097B">
        <w:rPr>
          <w:rFonts w:ascii="Times New Roman" w:hAnsi="Times New Roman"/>
        </w:rPr>
        <w:t>With larger im</w:t>
      </w:r>
      <w:r w:rsidRPr="005A097B">
        <w:rPr>
          <w:rFonts w:ascii="Times New Roman" w:hAnsi="Times New Roman"/>
        </w:rPr>
        <w:t xml:space="preserve">balance penalties at station 2 for both types of bikes, the vehicle </w:t>
      </w:r>
      <w:r w:rsidRPr="005A097B">
        <w:rPr>
          <w:rFonts w:ascii="Times New Roman" w:hAnsi="Times New Roman"/>
        </w:rPr>
        <w:lastRenderedPageBreak/>
        <w:t xml:space="preserve">picks up all type 2 bikes at station 1 and delivers </w:t>
      </w:r>
      <w:r w:rsidR="00720626">
        <w:rPr>
          <w:rFonts w:ascii="Times New Roman" w:hAnsi="Times New Roman"/>
        </w:rPr>
        <w:t xml:space="preserve">them </w:t>
      </w:r>
      <w:r w:rsidRPr="005A097B">
        <w:rPr>
          <w:rFonts w:ascii="Times New Roman" w:hAnsi="Times New Roman"/>
        </w:rPr>
        <w:t>to station 2 without using the substitution or occupancy strateg</w:t>
      </w:r>
      <w:r w:rsidR="00720626">
        <w:rPr>
          <w:rFonts w:ascii="Times New Roman" w:hAnsi="Times New Roman"/>
        </w:rPr>
        <w:t>ies</w:t>
      </w:r>
      <w:r w:rsidRPr="005A097B">
        <w:rPr>
          <w:rFonts w:ascii="Times New Roman" w:hAnsi="Times New Roman"/>
        </w:rPr>
        <w:t xml:space="preserve"> because implement</w:t>
      </w:r>
      <w:r w:rsidR="00720626">
        <w:rPr>
          <w:rFonts w:ascii="Times New Roman" w:hAnsi="Times New Roman"/>
        </w:rPr>
        <w:t>ation of</w:t>
      </w:r>
      <w:r w:rsidRPr="005A097B">
        <w:rPr>
          <w:rFonts w:ascii="Times New Roman" w:hAnsi="Times New Roman"/>
        </w:rPr>
        <w:t xml:space="preserve"> these strategies </w:t>
      </w:r>
      <w:r w:rsidR="00942696" w:rsidRPr="005A097B">
        <w:rPr>
          <w:rFonts w:ascii="Times New Roman" w:hAnsi="Times New Roman"/>
        </w:rPr>
        <w:t>cannot</w:t>
      </w:r>
      <w:r w:rsidRPr="005A097B">
        <w:rPr>
          <w:rFonts w:ascii="Times New Roman" w:hAnsi="Times New Roman"/>
        </w:rPr>
        <w:t xml:space="preserve"> reduc</w:t>
      </w:r>
      <w:r w:rsidR="00942696" w:rsidRPr="005A097B">
        <w:rPr>
          <w:rFonts w:ascii="Times New Roman" w:hAnsi="Times New Roman"/>
        </w:rPr>
        <w:t>e the</w:t>
      </w:r>
      <w:r w:rsidRPr="005A097B">
        <w:rPr>
          <w:rFonts w:ascii="Times New Roman" w:hAnsi="Times New Roman"/>
        </w:rPr>
        <w:t xml:space="preserve"> total cost.</w:t>
      </w:r>
    </w:p>
    <w:p w14:paraId="0E03E138" w14:textId="3E5E04EA" w:rsidR="00F95575" w:rsidRPr="005A097B" w:rsidRDefault="00F95575" w:rsidP="00204E4C">
      <w:pPr>
        <w:widowControl w:val="0"/>
        <w:snapToGrid w:val="0"/>
        <w:jc w:val="both"/>
        <w:rPr>
          <w:rFonts w:ascii="Times New Roman" w:eastAsia="PMingLiU" w:hAnsi="Times New Roman"/>
          <w:b/>
          <w:lang w:eastAsia="zh-TW"/>
        </w:rPr>
      </w:pPr>
      <w:r w:rsidRPr="005A097B">
        <w:rPr>
          <w:rFonts w:ascii="Times New Roman" w:eastAsia="PMingLiU" w:hAnsi="Times New Roman"/>
          <w:b/>
          <w:lang w:eastAsia="zh-TW"/>
        </w:rPr>
        <w:t>Scenario 3:</w:t>
      </w:r>
      <w:r w:rsidRPr="005A097B">
        <w:rPr>
          <w:rFonts w:ascii="Times New Roman" w:eastAsia="PMingLiU" w:hAnsi="Times New Roman" w:hint="eastAsia"/>
          <w:b/>
          <w:lang w:eastAsia="zh-TW"/>
        </w:rPr>
        <w:t xml:space="preserve"> </w:t>
      </w:r>
      <w:r w:rsidR="00856D5F" w:rsidRPr="005A097B">
        <w:rPr>
          <w:rFonts w:ascii="Times New Roman" w:eastAsia="PMingLiU" w:hAnsi="Times New Roman"/>
          <w:b/>
          <w:lang w:eastAsia="zh-TW"/>
        </w:rPr>
        <w:t>I</w:t>
      </w:r>
      <w:r w:rsidR="00F92419" w:rsidRPr="005A097B">
        <w:rPr>
          <w:rFonts w:ascii="Times New Roman" w:eastAsia="PMingLiU" w:hAnsi="Times New Roman"/>
          <w:b/>
          <w:lang w:eastAsia="zh-TW"/>
        </w:rPr>
        <w:t xml:space="preserve">mplementing </w:t>
      </w:r>
      <w:r w:rsidR="00DE0DDD" w:rsidRPr="005A097B">
        <w:rPr>
          <w:rFonts w:ascii="Times New Roman" w:eastAsia="PMingLiU" w:hAnsi="Times New Roman"/>
          <w:b/>
          <w:lang w:eastAsia="zh-TW"/>
        </w:rPr>
        <w:t xml:space="preserve">an </w:t>
      </w:r>
      <w:r w:rsidR="00F92419" w:rsidRPr="005A097B">
        <w:rPr>
          <w:rFonts w:ascii="Times New Roman" w:eastAsia="PMingLiU" w:hAnsi="Times New Roman"/>
          <w:b/>
          <w:lang w:eastAsia="zh-TW"/>
        </w:rPr>
        <w:t xml:space="preserve">occupancy </w:t>
      </w:r>
      <w:r w:rsidR="00767E00" w:rsidRPr="005A097B">
        <w:rPr>
          <w:rFonts w:ascii="Times New Roman" w:eastAsia="PMingLiU" w:hAnsi="Times New Roman"/>
          <w:b/>
          <w:lang w:eastAsia="zh-TW"/>
        </w:rPr>
        <w:t>and repositioning strategy</w:t>
      </w:r>
      <w:r w:rsidR="00F92419" w:rsidRPr="005A097B">
        <w:rPr>
          <w:rFonts w:ascii="Times New Roman" w:eastAsia="PMingLiU" w:hAnsi="Times New Roman"/>
          <w:b/>
          <w:lang w:eastAsia="zh-TW"/>
        </w:rPr>
        <w:t xml:space="preserve"> </w:t>
      </w:r>
    </w:p>
    <w:tbl>
      <w:tblPr>
        <w:tblStyle w:val="TableGrid"/>
        <w:tblW w:w="0" w:type="auto"/>
        <w:tblLook w:val="04A0" w:firstRow="1" w:lastRow="0" w:firstColumn="1" w:lastColumn="0" w:noHBand="0" w:noVBand="1"/>
      </w:tblPr>
      <w:tblGrid>
        <w:gridCol w:w="8296"/>
      </w:tblGrid>
      <w:tr w:rsidR="00592B39" w:rsidRPr="005A097B" w14:paraId="0D5804AF" w14:textId="77777777" w:rsidTr="00592B39">
        <w:tc>
          <w:tcPr>
            <w:tcW w:w="8296" w:type="dxa"/>
          </w:tcPr>
          <w:p w14:paraId="5156E33A" w14:textId="729D4C4C" w:rsidR="00592B39" w:rsidRPr="005A097B" w:rsidRDefault="00764C90" w:rsidP="00204E4C">
            <w:pPr>
              <w:widowControl w:val="0"/>
              <w:snapToGrid w:val="0"/>
              <w:jc w:val="both"/>
              <w:rPr>
                <w:rFonts w:ascii="Times New Roman" w:hAnsi="Times New Roman"/>
              </w:rPr>
            </w:pPr>
            <w:r w:rsidRPr="005A097B">
              <w:rPr>
                <w:rFonts w:ascii="Times New Roman" w:eastAsia="PMingLiU" w:hAnsi="Times New Roman"/>
              </w:rPr>
              <w:t xml:space="preserve">We set </w:t>
            </w:r>
            <m:oMath>
              <m:sSubSup>
                <m:sSubSupPr>
                  <m:ctrlPr>
                    <w:rPr>
                      <w:rFonts w:ascii="Cambria Math" w:hAnsi="Cambria Math"/>
                    </w:rPr>
                  </m:ctrlPr>
                </m:sSubSupPr>
                <m:e>
                  <m:r>
                    <w:rPr>
                      <w:rFonts w:ascii="Cambria Math" w:hAnsi="Cambria Math"/>
                    </w:rPr>
                    <m:t>up</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up</m:t>
                  </m:r>
                </m:e>
                <m:sub>
                  <m:r>
                    <w:rPr>
                      <w:rFonts w:ascii="Cambria Math" w:hAnsi="Cambria Math"/>
                    </w:rPr>
                    <m:t>1</m:t>
                  </m:r>
                </m:sub>
                <m:sup>
                  <m:r>
                    <w:rPr>
                      <w:rFonts w:ascii="Cambria Math" w:hAnsi="Cambria Math"/>
                    </w:rPr>
                    <m:t>2</m:t>
                  </m:r>
                </m:sup>
              </m:sSubSup>
              <m:r>
                <w:rPr>
                  <w:rFonts w:ascii="Cambria Math" w:hAnsi="Cambria Math"/>
                </w:rPr>
                <m:t>=1</m:t>
              </m:r>
            </m:oMath>
            <w:r w:rsidR="00592B39" w:rsidRPr="005A097B">
              <w:rPr>
                <w:rFonts w:ascii="Times New Roman" w:hAnsi="Times New Roman" w:hint="eastAsia"/>
              </w:rPr>
              <w:t>,</w:t>
            </w:r>
            <w:r w:rsidR="00592B39" w:rsidRPr="005A097B">
              <w:rPr>
                <w:rFonts w:ascii="Times New Roman" w:hAnsi="Times New Roman"/>
              </w:rPr>
              <w:t xml:space="preserve"> </w:t>
            </w:r>
            <m:oMath>
              <m:sSubSup>
                <m:sSubSupPr>
                  <m:ctrlPr>
                    <w:rPr>
                      <w:rFonts w:ascii="Cambria Math" w:hAnsi="Cambria Math"/>
                    </w:rPr>
                  </m:ctrlPr>
                </m:sSubSupPr>
                <m:e>
                  <m:r>
                    <w:rPr>
                      <w:rFonts w:ascii="Cambria Math" w:hAnsi="Cambria Math"/>
                    </w:rPr>
                    <m:t>up</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up</m:t>
                  </m:r>
                </m:e>
                <m:sub>
                  <m:r>
                    <w:rPr>
                      <w:rFonts w:ascii="Cambria Math" w:hAnsi="Cambria Math"/>
                    </w:rPr>
                    <m:t>2</m:t>
                  </m:r>
                </m:sub>
                <m:sup>
                  <m:r>
                    <w:rPr>
                      <w:rFonts w:ascii="Cambria Math" w:hAnsi="Cambria Math"/>
                    </w:rPr>
                    <m:t>2</m:t>
                  </m:r>
                </m:sup>
              </m:sSubSup>
              <m:r>
                <w:rPr>
                  <w:rFonts w:ascii="Cambria Math" w:hAnsi="Cambria Math"/>
                </w:rPr>
                <m:t xml:space="preserve">=5, </m:t>
              </m:r>
              <m:r>
                <m:rPr>
                  <m:sty m:val="p"/>
                </m:rPr>
                <w:rPr>
                  <w:rFonts w:ascii="Cambria Math" w:hAnsi="Cambria Math"/>
                </w:rPr>
                <m:t xml:space="preserve"> </m:t>
              </m:r>
              <m:sSup>
                <m:sSupPr>
                  <m:ctrlPr>
                    <w:rPr>
                      <w:rFonts w:ascii="Cambria Math" w:hAnsi="Cambria Math"/>
                    </w:rPr>
                  </m:ctrlPr>
                </m:sSupPr>
                <m:e>
                  <m:r>
                    <w:rPr>
                      <w:rFonts w:ascii="Cambria Math" w:hAnsi="Cambria Math"/>
                    </w:rPr>
                    <m:t>Q</m:t>
                  </m:r>
                </m:e>
                <m:sup>
                  <m:r>
                    <w:rPr>
                      <w:rFonts w:ascii="Cambria Math" w:hAnsi="Cambria Math"/>
                    </w:rPr>
                    <m:t>1</m:t>
                  </m:r>
                </m:sup>
              </m:sSup>
              <m:r>
                <w:rPr>
                  <w:rFonts w:ascii="Cambria Math" w:hAnsi="Cambria Math"/>
                </w:rPr>
                <m:t xml:space="preserve">=10,  </m:t>
              </m:r>
              <m:sSup>
                <m:sSupPr>
                  <m:ctrlPr>
                    <w:rPr>
                      <w:rFonts w:ascii="Cambria Math" w:hAnsi="Cambria Math"/>
                    </w:rPr>
                  </m:ctrlPr>
                </m:sSupPr>
                <m:e>
                  <m:r>
                    <w:rPr>
                      <w:rFonts w:ascii="Cambria Math" w:hAnsi="Cambria Math"/>
                    </w:rPr>
                    <m:t>Q</m:t>
                  </m:r>
                </m:e>
                <m:sup>
                  <m:r>
                    <w:rPr>
                      <w:rFonts w:ascii="Cambria Math" w:hAnsi="Cambria Math"/>
                    </w:rPr>
                    <m:t>2</m:t>
                  </m:r>
                </m:sup>
              </m:sSup>
              <m:r>
                <w:rPr>
                  <w:rFonts w:ascii="Cambria Math" w:hAnsi="Cambria Math"/>
                </w:rPr>
                <m:t>=5</m:t>
              </m:r>
            </m:oMath>
            <w:r w:rsidR="002A049A" w:rsidRPr="005A097B">
              <w:rPr>
                <w:rFonts w:ascii="Times New Roman" w:hAnsi="Times New Roman"/>
              </w:rPr>
              <w:t>.</w:t>
            </w:r>
          </w:p>
        </w:tc>
      </w:tr>
    </w:tbl>
    <w:p w14:paraId="04B87489" w14:textId="72ADB1B9" w:rsidR="00F95575" w:rsidRPr="005A097B" w:rsidRDefault="007740F6" w:rsidP="00204E4C">
      <w:pPr>
        <w:widowControl w:val="0"/>
        <w:snapToGrid w:val="0"/>
        <w:ind w:firstLineChars="200" w:firstLine="440"/>
        <w:jc w:val="both"/>
        <w:rPr>
          <w:rFonts w:ascii="Times New Roman" w:hAnsi="Times New Roman"/>
        </w:rPr>
      </w:pPr>
      <w:r w:rsidRPr="005A097B">
        <w:rPr>
          <w:rFonts w:ascii="Times New Roman" w:hAnsi="Times New Roman"/>
        </w:rPr>
        <w:t>W</w:t>
      </w:r>
      <w:r w:rsidRPr="005A097B">
        <w:rPr>
          <w:rFonts w:ascii="Times New Roman" w:hAnsi="Times New Roman" w:hint="eastAsia"/>
        </w:rPr>
        <w:t xml:space="preserve">hen </w:t>
      </w:r>
      <m:oMath>
        <m:sSubSup>
          <m:sSubSupPr>
            <m:ctrlPr>
              <w:rPr>
                <w:rFonts w:ascii="Cambria Math" w:hAnsi="Cambria Math"/>
              </w:rPr>
            </m:ctrlPr>
          </m:sSubSupPr>
          <m:e>
            <m:r>
              <w:rPr>
                <w:rFonts w:ascii="Cambria Math" w:hAnsi="Cambria Math"/>
              </w:rPr>
              <m:t>up</m:t>
            </m:r>
          </m:e>
          <m:sub>
            <m:r>
              <w:rPr>
                <w:rFonts w:ascii="Cambria Math" w:hAnsi="Cambria Math"/>
              </w:rPr>
              <m:t>2</m:t>
            </m:r>
          </m:sub>
          <m:sup>
            <m:r>
              <w:rPr>
                <w:rFonts w:ascii="Cambria Math" w:hAnsi="Cambria Math"/>
              </w:rPr>
              <m:t>1</m:t>
            </m:r>
          </m:sup>
        </m:sSubSup>
        <m:r>
          <m:rPr>
            <m:sty m:val="p"/>
          </m:rPr>
          <w:rPr>
            <w:rFonts w:ascii="Cambria Math" w:hAnsi="Cambria Math"/>
          </w:rPr>
          <m:t xml:space="preserve"> and</m:t>
        </m:r>
        <m:r>
          <w:rPr>
            <w:rFonts w:ascii="Cambria Math" w:hAnsi="Cambria Math"/>
          </w:rPr>
          <m:t xml:space="preserve"> </m:t>
        </m:r>
        <m:sSubSup>
          <m:sSubSupPr>
            <m:ctrlPr>
              <w:rPr>
                <w:rFonts w:ascii="Cambria Math" w:hAnsi="Cambria Math"/>
              </w:rPr>
            </m:ctrlPr>
          </m:sSubSupPr>
          <m:e>
            <m:r>
              <w:rPr>
                <w:rFonts w:ascii="Cambria Math" w:hAnsi="Cambria Math"/>
              </w:rPr>
              <m:t>up</m:t>
            </m:r>
          </m:e>
          <m:sub>
            <m:r>
              <w:rPr>
                <w:rFonts w:ascii="Cambria Math" w:hAnsi="Cambria Math"/>
              </w:rPr>
              <m:t>2</m:t>
            </m:r>
          </m:sub>
          <m:sup>
            <m:r>
              <w:rPr>
                <w:rFonts w:ascii="Cambria Math" w:hAnsi="Cambria Math"/>
              </w:rPr>
              <m:t>2</m:t>
            </m:r>
          </m:sup>
        </m:sSubSup>
      </m:oMath>
      <w:r w:rsidRPr="005A097B">
        <w:rPr>
          <w:rFonts w:ascii="Times New Roman" w:hAnsi="Times New Roman" w:hint="eastAsia"/>
        </w:rPr>
        <w:t xml:space="preserve"> </w:t>
      </w:r>
      <w:r w:rsidRPr="005A097B">
        <w:rPr>
          <w:rFonts w:ascii="Times New Roman" w:hAnsi="Times New Roman"/>
        </w:rPr>
        <w:t>are both increased to 5 and the capacity for type 2 bikes is reduced to 5, t</w:t>
      </w:r>
      <w:r w:rsidR="00F95575" w:rsidRPr="005A097B">
        <w:rPr>
          <w:rFonts w:ascii="Times New Roman" w:hAnsi="Times New Roman" w:hint="eastAsia"/>
        </w:rPr>
        <w:t xml:space="preserve">he </w:t>
      </w:r>
      <w:r w:rsidR="007B5275" w:rsidRPr="005A097B">
        <w:rPr>
          <w:rFonts w:ascii="Times New Roman" w:hAnsi="Times New Roman"/>
        </w:rPr>
        <w:t xml:space="preserve">solution </w:t>
      </w:r>
      <w:r w:rsidRPr="005A097B">
        <w:rPr>
          <w:rFonts w:ascii="Times New Roman" w:hAnsi="Times New Roman"/>
        </w:rPr>
        <w:t>becomes</w:t>
      </w:r>
      <w:r w:rsidR="00F95575" w:rsidRPr="005A097B">
        <w:rPr>
          <w:rFonts w:ascii="Times New Roman" w:hAnsi="Times New Roman" w:hint="eastAsia"/>
        </w:rPr>
        <w:t>:</w:t>
      </w:r>
      <w:r w:rsidR="00F95575" w:rsidRPr="005A097B">
        <w:rPr>
          <w:rFonts w:ascii="Times New Roman" w:hAnsi="Times New Roman"/>
        </w:rPr>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12</m:t>
            </m:r>
          </m:sub>
          <m:sup>
            <m:r>
              <w:rPr>
                <w:rFonts w:ascii="Cambria Math" w:hAnsi="Cambria Math"/>
              </w:rPr>
              <m:t>1,1</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12</m:t>
            </m:r>
          </m:sub>
          <m:sup>
            <m:r>
              <w:rPr>
                <w:rFonts w:ascii="Cambria Math" w:hAnsi="Cambria Math"/>
              </w:rPr>
              <m:t>1,2</m:t>
            </m:r>
          </m:sup>
        </m:sSubSup>
        <m:r>
          <w:rPr>
            <w:rFonts w:ascii="Cambria Math" w:hAnsi="Cambria Math"/>
          </w:rPr>
          <m:t xml:space="preserve">=0,  </m:t>
        </m:r>
        <m:sSubSup>
          <m:sSubSupPr>
            <m:ctrlPr>
              <w:rPr>
                <w:rFonts w:ascii="Cambria Math" w:hAnsi="Cambria Math"/>
                <w:i/>
              </w:rPr>
            </m:ctrlPr>
          </m:sSubSupPr>
          <m:e>
            <m:r>
              <w:rPr>
                <w:rFonts w:ascii="Cambria Math" w:hAnsi="Cambria Math"/>
              </w:rPr>
              <m:t>l</m:t>
            </m:r>
          </m:e>
          <m:sub>
            <m:r>
              <w:rPr>
                <w:rFonts w:ascii="Cambria Math" w:hAnsi="Cambria Math"/>
              </w:rPr>
              <m:t>12</m:t>
            </m:r>
          </m:sub>
          <m:sup>
            <m:r>
              <w:rPr>
                <w:rFonts w:ascii="Cambria Math" w:hAnsi="Cambria Math"/>
              </w:rPr>
              <m:t>1,2</m:t>
            </m:r>
          </m:sup>
        </m:sSubSup>
        <m:r>
          <w:rPr>
            <w:rFonts w:ascii="Cambria Math" w:hAnsi="Cambria Math"/>
          </w:rPr>
          <m:t>=</m:t>
        </m:r>
        <m:sSubSup>
          <m:sSubSupPr>
            <m:ctrlPr>
              <w:rPr>
                <w:rFonts w:ascii="Cambria Math" w:hAnsi="Cambria Math"/>
                <w:i/>
              </w:rPr>
            </m:ctrlPr>
          </m:sSubSupPr>
          <m:e>
            <m:r>
              <w:rPr>
                <w:rFonts w:ascii="Cambria Math" w:hAnsi="Cambria Math"/>
              </w:rPr>
              <m:t xml:space="preserve"> l</m:t>
            </m:r>
          </m:e>
          <m:sub>
            <m:r>
              <w:rPr>
                <w:rFonts w:ascii="Cambria Math" w:hAnsi="Cambria Math"/>
              </w:rPr>
              <m:t>12</m:t>
            </m:r>
          </m:sub>
          <m:sup>
            <m:r>
              <w:rPr>
                <w:rFonts w:ascii="Cambria Math" w:hAnsi="Cambria Math"/>
              </w:rPr>
              <m:t>2,2</m:t>
            </m:r>
          </m:sup>
        </m:sSubSup>
        <m:r>
          <w:rPr>
            <w:rFonts w:ascii="Cambria Math" w:hAnsi="Cambria Math"/>
          </w:rPr>
          <m:t>=5</m:t>
        </m:r>
      </m:oMath>
      <w:r w:rsidR="00F95575" w:rsidRPr="005A097B">
        <w:rPr>
          <w:rFonts w:ascii="Times New Roman" w:hAnsi="Times New Roman" w:hint="eastAsia"/>
        </w:rPr>
        <w:t>,</w:t>
      </w:r>
      <w:r w:rsidR="00F95575" w:rsidRPr="005A097B">
        <w:rPr>
          <w:rFonts w:ascii="Times New Roman" w:hAnsi="Times New Roman"/>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1,2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1,2</m:t>
            </m:r>
          </m:sup>
        </m:sSubSup>
        <m:r>
          <w:rPr>
            <w:rFonts w:ascii="Cambria Math" w:hAnsi="Cambria Math"/>
          </w:rPr>
          <m:t>=0.</m:t>
        </m:r>
      </m:oMath>
      <w:r w:rsidR="007B5275" w:rsidRPr="005A097B">
        <w:rPr>
          <w:rFonts w:ascii="Times New Roman" w:hAnsi="Times New Roman"/>
        </w:rPr>
        <w:t xml:space="preserve"> </w:t>
      </w:r>
      <w:r w:rsidR="00F95575" w:rsidRPr="005A097B">
        <w:rPr>
          <w:rFonts w:ascii="Times New Roman" w:hAnsi="Times New Roman"/>
        </w:rPr>
        <w:t>In this case,</w:t>
      </w:r>
      <w:r w:rsidR="007B5275" w:rsidRPr="005A097B">
        <w:rPr>
          <w:rFonts w:ascii="Times New Roman" w:hAnsi="Times New Roman"/>
        </w:rPr>
        <w:t xml:space="preserve"> </w:t>
      </w:r>
      <w:r w:rsidR="00F95575" w:rsidRPr="005A097B">
        <w:rPr>
          <w:rFonts w:ascii="Times New Roman" w:hAnsi="Times New Roman"/>
        </w:rPr>
        <w:t xml:space="preserve">the vehicle capacity for type 2 </w:t>
      </w:r>
      <w:r w:rsidR="00951E69" w:rsidRPr="005A097B">
        <w:rPr>
          <w:rFonts w:ascii="Times New Roman" w:hAnsi="Times New Roman"/>
        </w:rPr>
        <w:t>bike</w:t>
      </w:r>
      <w:r w:rsidR="00F95575" w:rsidRPr="005A097B">
        <w:rPr>
          <w:rFonts w:ascii="Times New Roman" w:hAnsi="Times New Roman"/>
        </w:rPr>
        <w:t xml:space="preserve">s is not </w:t>
      </w:r>
      <w:r w:rsidR="00720626">
        <w:rPr>
          <w:rFonts w:ascii="Times New Roman" w:hAnsi="Times New Roman"/>
        </w:rPr>
        <w:t>sufficient</w:t>
      </w:r>
      <w:r w:rsidR="00F95575" w:rsidRPr="005A097B">
        <w:rPr>
          <w:rFonts w:ascii="Times New Roman" w:hAnsi="Times New Roman"/>
        </w:rPr>
        <w:t xml:space="preserve"> to accommodate the required number of bikes for station 2. Hence, the type 1 </w:t>
      </w:r>
      <w:r w:rsidR="00951E69" w:rsidRPr="005A097B">
        <w:rPr>
          <w:rFonts w:ascii="Times New Roman" w:hAnsi="Times New Roman"/>
        </w:rPr>
        <w:t>bike</w:t>
      </w:r>
      <w:r w:rsidR="00F95575" w:rsidRPr="005A097B">
        <w:rPr>
          <w:rFonts w:ascii="Times New Roman" w:hAnsi="Times New Roman"/>
        </w:rPr>
        <w:t xml:space="preserve"> </w:t>
      </w:r>
      <w:r w:rsidR="00720626">
        <w:rPr>
          <w:rFonts w:ascii="AdvPTimes" w:hAnsi="AdvPTimes" w:cs="AdvPTimes"/>
        </w:rPr>
        <w:t>compartment</w:t>
      </w:r>
      <w:r w:rsidR="00F95575" w:rsidRPr="005A097B">
        <w:rPr>
          <w:rFonts w:ascii="Times New Roman" w:hAnsi="Times New Roman"/>
        </w:rPr>
        <w:t xml:space="preserve"> is occupied by type 2 bikes (i.e., the occupancy strategy is implemented), but substitution does not occur at station 2.</w:t>
      </w:r>
    </w:p>
    <w:p w14:paraId="335B5FC5" w14:textId="474ADE85" w:rsidR="00F95575" w:rsidRPr="005A097B" w:rsidRDefault="00F95575" w:rsidP="00204E4C">
      <w:pPr>
        <w:widowControl w:val="0"/>
        <w:snapToGrid w:val="0"/>
        <w:jc w:val="both"/>
        <w:rPr>
          <w:rFonts w:ascii="Times New Roman" w:eastAsia="PMingLiU" w:hAnsi="Times New Roman"/>
          <w:b/>
          <w:lang w:eastAsia="zh-TW"/>
        </w:rPr>
      </w:pPr>
      <w:r w:rsidRPr="005A097B">
        <w:rPr>
          <w:rFonts w:ascii="Times New Roman" w:eastAsia="PMingLiU" w:hAnsi="Times New Roman"/>
          <w:b/>
          <w:lang w:eastAsia="zh-TW"/>
        </w:rPr>
        <w:t>Scenario 4:</w:t>
      </w:r>
      <w:r w:rsidRPr="005A097B">
        <w:rPr>
          <w:rFonts w:ascii="Times New Roman" w:eastAsia="PMingLiU" w:hAnsi="Times New Roman" w:hint="eastAsia"/>
          <w:b/>
          <w:lang w:eastAsia="zh-TW"/>
        </w:rPr>
        <w:t xml:space="preserve"> </w:t>
      </w:r>
      <w:r w:rsidR="00DE0DDD" w:rsidRPr="005A097B">
        <w:rPr>
          <w:rFonts w:ascii="Times New Roman" w:eastAsia="PMingLiU" w:hAnsi="Times New Roman"/>
          <w:b/>
          <w:lang w:eastAsia="zh-TW"/>
        </w:rPr>
        <w:t>S</w:t>
      </w:r>
      <w:r w:rsidR="0048331E" w:rsidRPr="005A097B">
        <w:rPr>
          <w:rFonts w:ascii="Times New Roman" w:eastAsia="PMingLiU" w:hAnsi="Times New Roman"/>
          <w:b/>
          <w:lang w:eastAsia="zh-TW"/>
        </w:rPr>
        <w:t>ubstitution across different stations</w:t>
      </w:r>
      <w:r w:rsidR="006948F6" w:rsidRPr="005A097B">
        <w:rPr>
          <w:rFonts w:ascii="Times New Roman" w:eastAsia="PMingLiU" w:hAnsi="Times New Roman"/>
          <w:b/>
          <w:lang w:eastAsia="zh-TW"/>
        </w:rPr>
        <w:t xml:space="preserve"> (waiting strategy for substitution)</w:t>
      </w:r>
    </w:p>
    <w:tbl>
      <w:tblPr>
        <w:tblStyle w:val="TableGrid"/>
        <w:tblW w:w="0" w:type="auto"/>
        <w:tblLook w:val="04A0" w:firstRow="1" w:lastRow="0" w:firstColumn="1" w:lastColumn="0" w:noHBand="0" w:noVBand="1"/>
      </w:tblPr>
      <w:tblGrid>
        <w:gridCol w:w="8296"/>
      </w:tblGrid>
      <w:tr w:rsidR="00592B39" w:rsidRPr="005A097B" w14:paraId="45628140" w14:textId="77777777" w:rsidTr="004F5A21">
        <w:tc>
          <w:tcPr>
            <w:tcW w:w="8296" w:type="dxa"/>
            <w:shd w:val="clear" w:color="auto" w:fill="FFFFFF" w:themeFill="background1"/>
          </w:tcPr>
          <w:p w14:paraId="6CD1BD92" w14:textId="1784EE22" w:rsidR="00592B39" w:rsidRPr="005A097B" w:rsidRDefault="00764C90" w:rsidP="00204E4C">
            <w:pPr>
              <w:widowControl w:val="0"/>
              <w:snapToGrid w:val="0"/>
              <w:jc w:val="both"/>
              <w:rPr>
                <w:rFonts w:ascii="Times New Roman" w:eastAsia="PMingLiU" w:hAnsi="Times New Roman"/>
              </w:rPr>
            </w:pPr>
            <w:r w:rsidRPr="005A097B">
              <w:rPr>
                <w:rFonts w:ascii="Times New Roman" w:eastAsia="PMingLiU" w:hAnsi="Times New Roman"/>
              </w:rPr>
              <w:t xml:space="preserve">We set </w:t>
            </w:r>
            <m:oMath>
              <m:sSubSup>
                <m:sSubSupPr>
                  <m:ctrlPr>
                    <w:rPr>
                      <w:rFonts w:ascii="Cambria Math" w:hAnsi="Cambria Math"/>
                    </w:rPr>
                  </m:ctrlPr>
                </m:sSubSupPr>
                <m:e>
                  <m:sSubSup>
                    <m:sSubSupPr>
                      <m:ctrlPr>
                        <w:rPr>
                          <w:rFonts w:ascii="Cambria Math" w:hAnsi="Cambria Math"/>
                        </w:rPr>
                      </m:ctrlPr>
                    </m:sSubSupPr>
                    <m:e>
                      <m:r>
                        <w:rPr>
                          <w:rFonts w:ascii="Cambria Math" w:hAnsi="Cambria Math"/>
                        </w:rPr>
                        <m:t>up</m:t>
                      </m:r>
                    </m:e>
                    <m:sub>
                      <m:r>
                        <w:rPr>
                          <w:rFonts w:ascii="Cambria Math" w:hAnsi="Cambria Math"/>
                        </w:rPr>
                        <m:t>1</m:t>
                      </m:r>
                    </m:sub>
                    <m:sup>
                      <m:r>
                        <w:rPr>
                          <w:rFonts w:ascii="Cambria Math" w:hAnsi="Cambria Math"/>
                        </w:rPr>
                        <m:t>1</m:t>
                      </m:r>
                    </m:sup>
                  </m:sSubSup>
                  <m:r>
                    <w:rPr>
                      <w:rFonts w:ascii="Cambria Math" w:hAnsi="Cambria Math"/>
                    </w:rPr>
                    <m:t>=up</m:t>
                  </m:r>
                </m:e>
                <m:sub>
                  <m:r>
                    <w:rPr>
                      <w:rFonts w:ascii="Cambria Math" w:hAnsi="Cambria Math"/>
                    </w:rPr>
                    <m:t>1</m:t>
                  </m:r>
                </m:sub>
                <m:sup>
                  <m:r>
                    <w:rPr>
                      <w:rFonts w:ascii="Cambria Math" w:hAnsi="Cambria Math"/>
                    </w:rPr>
                    <m:t>2</m:t>
                  </m:r>
                </m:sup>
              </m:sSubSup>
              <m:r>
                <w:rPr>
                  <w:rFonts w:ascii="Cambria Math" w:hAnsi="Cambria Math"/>
                </w:rPr>
                <m:t>=1</m:t>
              </m:r>
            </m:oMath>
            <w:r w:rsidR="00592B39" w:rsidRPr="005A097B">
              <w:rPr>
                <w:rFonts w:ascii="Times New Roman" w:hAnsi="Times New Roman" w:hint="eastAsia"/>
              </w:rPr>
              <w:t>,</w:t>
            </w:r>
            <w:r w:rsidR="004A5961" w:rsidRPr="005A097B">
              <w:rPr>
                <w:rFonts w:ascii="Times New Roman" w:hAnsi="Times New Roman"/>
              </w:rPr>
              <w:t xml:space="preserve"> </w:t>
            </w:r>
            <m:oMath>
              <m:sSubSup>
                <m:sSubSupPr>
                  <m:ctrlPr>
                    <w:rPr>
                      <w:rFonts w:ascii="Cambria Math" w:hAnsi="Cambria Math"/>
                    </w:rPr>
                  </m:ctrlPr>
                </m:sSubSupPr>
                <m:e>
                  <m:r>
                    <w:rPr>
                      <w:rFonts w:ascii="Cambria Math" w:hAnsi="Cambria Math"/>
                    </w:rPr>
                    <m:t>up</m:t>
                  </m:r>
                </m:e>
                <m:sub>
                  <m:r>
                    <w:rPr>
                      <w:rFonts w:ascii="Cambria Math" w:hAnsi="Cambria Math"/>
                    </w:rPr>
                    <m:t>2</m:t>
                  </m:r>
                </m:sub>
                <m:sup>
                  <m:r>
                    <w:rPr>
                      <w:rFonts w:ascii="Cambria Math" w:hAnsi="Cambria Math"/>
                    </w:rPr>
                    <m:t>1</m:t>
                  </m:r>
                </m:sup>
              </m:sSubSup>
              <m:r>
                <w:rPr>
                  <w:rFonts w:ascii="Cambria Math" w:hAnsi="Cambria Math"/>
                </w:rPr>
                <m:t xml:space="preserve">=10,  </m:t>
              </m:r>
              <m:sSubSup>
                <m:sSubSupPr>
                  <m:ctrlPr>
                    <w:rPr>
                      <w:rFonts w:ascii="Cambria Math" w:hAnsi="Cambria Math"/>
                    </w:rPr>
                  </m:ctrlPr>
                </m:sSubSupPr>
                <m:e>
                  <m:r>
                    <w:rPr>
                      <w:rFonts w:ascii="Cambria Math" w:hAnsi="Cambria Math"/>
                    </w:rPr>
                    <m:t>up</m:t>
                  </m:r>
                </m:e>
                <m:sub>
                  <m:r>
                    <w:rPr>
                      <w:rFonts w:ascii="Cambria Math" w:hAnsi="Cambria Math"/>
                    </w:rPr>
                    <m:t>2</m:t>
                  </m:r>
                </m:sub>
                <m:sup>
                  <m:r>
                    <w:rPr>
                      <w:rFonts w:ascii="Cambria Math" w:hAnsi="Cambria Math"/>
                    </w:rPr>
                    <m:t>2</m:t>
                  </m:r>
                </m:sup>
              </m:sSubSup>
              <m:r>
                <w:rPr>
                  <w:rFonts w:ascii="Cambria Math" w:hAnsi="Cambria Math"/>
                </w:rPr>
                <m:t>=1</m:t>
              </m:r>
              <m:r>
                <m:rPr>
                  <m:sty m:val="p"/>
                </m:rPr>
                <w:rPr>
                  <w:rFonts w:ascii="Cambria Math" w:hAnsi="Cambria Math"/>
                </w:rPr>
                <m:t xml:space="preserve">,  </m:t>
              </m:r>
              <m:sSup>
                <m:sSupPr>
                  <m:ctrlPr>
                    <w:rPr>
                      <w:rFonts w:ascii="Cambria Math" w:hAnsi="Cambria Math"/>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2</m:t>
                  </m:r>
                </m:sup>
              </m:sSup>
              <m:r>
                <w:rPr>
                  <w:rFonts w:ascii="Cambria Math" w:hAnsi="Cambria Math"/>
                </w:rPr>
                <m:t>=10</m:t>
              </m:r>
            </m:oMath>
            <w:r w:rsidR="004A5961" w:rsidRPr="005A097B">
              <w:rPr>
                <w:rFonts w:ascii="Times New Roman" w:hAnsi="Times New Roman"/>
              </w:rPr>
              <w:t xml:space="preserve">. </w:t>
            </w:r>
          </w:p>
        </w:tc>
      </w:tr>
    </w:tbl>
    <w:p w14:paraId="6F054DC9" w14:textId="569B8E8A" w:rsidR="00F95575" w:rsidRPr="005A097B" w:rsidRDefault="00143894" w:rsidP="00204E4C">
      <w:pPr>
        <w:widowControl w:val="0"/>
        <w:snapToGrid w:val="0"/>
        <w:ind w:firstLineChars="200" w:firstLine="440"/>
        <w:jc w:val="both"/>
        <w:rPr>
          <w:rFonts w:ascii="Times New Roman" w:hAnsi="Times New Roman"/>
        </w:rPr>
      </w:pPr>
      <w:r w:rsidRPr="005A097B">
        <w:rPr>
          <w:rFonts w:ascii="Times New Roman" w:hAnsi="Times New Roman"/>
        </w:rPr>
        <w:t xml:space="preserve">When </w:t>
      </w:r>
      <m:oMath>
        <m:sSubSup>
          <m:sSubSupPr>
            <m:ctrlPr>
              <w:rPr>
                <w:rFonts w:ascii="Cambria Math" w:hAnsi="Cambria Math"/>
              </w:rPr>
            </m:ctrlPr>
          </m:sSubSupPr>
          <m:e>
            <m:r>
              <w:rPr>
                <w:rFonts w:ascii="Cambria Math" w:hAnsi="Cambria Math"/>
              </w:rPr>
              <m:t>up</m:t>
            </m:r>
          </m:e>
          <m:sub>
            <m:r>
              <w:rPr>
                <w:rFonts w:ascii="Cambria Math" w:hAnsi="Cambria Math"/>
              </w:rPr>
              <m:t>2</m:t>
            </m:r>
          </m:sub>
          <m:sup>
            <m:r>
              <w:rPr>
                <w:rFonts w:ascii="Cambria Math" w:hAnsi="Cambria Math"/>
              </w:rPr>
              <m:t>1</m:t>
            </m:r>
          </m:sup>
        </m:sSubSup>
      </m:oMath>
      <w:r w:rsidR="006963BF" w:rsidRPr="005A097B">
        <w:rPr>
          <w:rFonts w:ascii="Times New Roman" w:hAnsi="Times New Roman"/>
        </w:rPr>
        <w:t xml:space="preserve"> is increased to 10, t</w:t>
      </w:r>
      <w:r w:rsidR="00F95575" w:rsidRPr="005A097B">
        <w:rPr>
          <w:rFonts w:ascii="Times New Roman" w:hAnsi="Times New Roman" w:hint="eastAsia"/>
        </w:rPr>
        <w:t xml:space="preserve">he </w:t>
      </w:r>
      <w:r w:rsidR="0048331E" w:rsidRPr="005A097B">
        <w:rPr>
          <w:rFonts w:ascii="Times New Roman" w:hAnsi="Times New Roman"/>
        </w:rPr>
        <w:t xml:space="preserve">solution </w:t>
      </w:r>
      <w:r w:rsidR="006963BF" w:rsidRPr="005A097B">
        <w:rPr>
          <w:rFonts w:ascii="Times New Roman" w:hAnsi="Times New Roman"/>
        </w:rPr>
        <w:t>becomes</w:t>
      </w:r>
      <w:r w:rsidR="00F95575" w:rsidRPr="005A097B">
        <w:rPr>
          <w:rFonts w:ascii="Times New Roman" w:hAnsi="Times New Roman" w:hint="eastAsia"/>
        </w:rPr>
        <w:t>:</w:t>
      </w:r>
      <w:r w:rsidR="00F95575" w:rsidRPr="005A097B">
        <w:rPr>
          <w:rFonts w:ascii="Times New Roman" w:hAnsi="Times New Roman"/>
        </w:rPr>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12</m:t>
            </m:r>
          </m:sub>
          <m:sup>
            <m:r>
              <w:rPr>
                <w:rFonts w:ascii="Cambria Math" w:hAnsi="Cambria Math"/>
              </w:rPr>
              <m:t>1,1</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12</m:t>
            </m:r>
          </m:sub>
          <m:sup>
            <m:r>
              <w:rPr>
                <w:rFonts w:ascii="Cambria Math" w:hAnsi="Cambria Math"/>
              </w:rPr>
              <m:t>2,1</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12</m:t>
            </m:r>
          </m:sub>
          <m:sup>
            <m:r>
              <w:rPr>
                <w:rFonts w:ascii="Cambria Math" w:hAnsi="Cambria Math"/>
              </w:rPr>
              <m:t>1,2</m:t>
            </m:r>
          </m:sup>
        </m:sSubSup>
        <m:r>
          <w:rPr>
            <w:rFonts w:ascii="Cambria Math" w:hAnsi="Cambria Math"/>
          </w:rPr>
          <m:t>=</m:t>
        </m:r>
        <m:sSubSup>
          <m:sSubSupPr>
            <m:ctrlPr>
              <w:rPr>
                <w:rFonts w:ascii="Cambria Math" w:hAnsi="Cambria Math"/>
                <w:i/>
              </w:rPr>
            </m:ctrlPr>
          </m:sSubSupPr>
          <m:e>
            <m:r>
              <w:rPr>
                <w:rFonts w:ascii="Cambria Math" w:hAnsi="Cambria Math"/>
              </w:rPr>
              <m:t>0,  l</m:t>
            </m:r>
          </m:e>
          <m:sub>
            <m:r>
              <w:rPr>
                <w:rFonts w:ascii="Cambria Math" w:hAnsi="Cambria Math"/>
              </w:rPr>
              <m:t>12</m:t>
            </m:r>
          </m:sub>
          <m:sup>
            <m:r>
              <w:rPr>
                <w:rFonts w:ascii="Cambria Math" w:hAnsi="Cambria Math"/>
              </w:rPr>
              <m:t>2,2</m:t>
            </m:r>
          </m:sup>
        </m:sSubSup>
        <m:r>
          <w:rPr>
            <w:rFonts w:ascii="Cambria Math" w:hAnsi="Cambria Math"/>
          </w:rPr>
          <m:t>=10</m:t>
        </m:r>
      </m:oMath>
      <w:r w:rsidR="00F95575" w:rsidRPr="005A097B">
        <w:rPr>
          <w:rFonts w:ascii="Times New Roman" w:hAnsi="Times New Roman" w:hint="eastAsia"/>
        </w:rPr>
        <w:t>,</w:t>
      </w:r>
      <w:r w:rsidR="00F95575" w:rsidRPr="005A097B">
        <w:rPr>
          <w:rFonts w:ascii="Times New Roman" w:hAnsi="Times New Roman"/>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1,2</m:t>
            </m:r>
          </m:sup>
        </m:sSubSup>
        <m:r>
          <w:rPr>
            <w:rFonts w:ascii="Cambria Math" w:hAnsi="Cambria Math"/>
          </w:rPr>
          <m:t xml:space="preserve">=0,  </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1,2</m:t>
            </m:r>
          </m:sup>
        </m:sSubSup>
        <m:r>
          <w:rPr>
            <w:rFonts w:ascii="Cambria Math" w:hAnsi="Cambria Math"/>
          </w:rPr>
          <m:t>=10</m:t>
        </m:r>
      </m:oMath>
      <w:r w:rsidR="00F95575" w:rsidRPr="005A097B">
        <w:rPr>
          <w:rFonts w:ascii="Times New Roman" w:hAnsi="Times New Roman"/>
        </w:rPr>
        <w:t>.</w:t>
      </w:r>
      <w:r w:rsidR="008639D2" w:rsidRPr="005A097B">
        <w:rPr>
          <w:rFonts w:ascii="Times New Roman" w:hAnsi="Times New Roman"/>
        </w:rPr>
        <w:t xml:space="preserve"> </w:t>
      </w:r>
      <w:r w:rsidR="00F95575" w:rsidRPr="005A097B">
        <w:rPr>
          <w:rFonts w:ascii="Times New Roman" w:hAnsi="Times New Roman"/>
        </w:rPr>
        <w:t xml:space="preserve">In this case, we can observe that the high penalty for type 1 </w:t>
      </w:r>
      <w:r w:rsidR="00951E69" w:rsidRPr="005A097B">
        <w:rPr>
          <w:rFonts w:ascii="Times New Roman" w:hAnsi="Times New Roman"/>
        </w:rPr>
        <w:t>bike</w:t>
      </w:r>
      <w:r w:rsidR="00F95575" w:rsidRPr="005A097B">
        <w:rPr>
          <w:rFonts w:ascii="Times New Roman" w:hAnsi="Times New Roman"/>
        </w:rPr>
        <w:t xml:space="preserve">s at station 2 induces all type 2 </w:t>
      </w:r>
      <w:r w:rsidR="00951E69" w:rsidRPr="005A097B">
        <w:rPr>
          <w:rFonts w:ascii="Times New Roman" w:hAnsi="Times New Roman"/>
        </w:rPr>
        <w:t>bike</w:t>
      </w:r>
      <w:r w:rsidR="00F95575" w:rsidRPr="005A097B">
        <w:rPr>
          <w:rFonts w:ascii="Times New Roman" w:hAnsi="Times New Roman"/>
        </w:rPr>
        <w:t xml:space="preserve">s at station 1 to be delivered to station 2 as substitutes for type 1 </w:t>
      </w:r>
      <w:r w:rsidR="00951E69" w:rsidRPr="005A097B">
        <w:rPr>
          <w:rFonts w:ascii="Times New Roman" w:hAnsi="Times New Roman"/>
        </w:rPr>
        <w:t>bike</w:t>
      </w:r>
      <w:r w:rsidR="00F95575" w:rsidRPr="005A097B">
        <w:rPr>
          <w:rFonts w:ascii="Times New Roman" w:hAnsi="Times New Roman"/>
        </w:rPr>
        <w:t>s.</w:t>
      </w:r>
      <w:r w:rsidR="00F95575" w:rsidRPr="005A097B">
        <w:rPr>
          <w:rFonts w:ascii="Times New Roman" w:hAnsi="Times New Roman" w:hint="eastAsia"/>
        </w:rPr>
        <w:t xml:space="preserve"> </w:t>
      </w:r>
      <w:r w:rsidR="00F95575" w:rsidRPr="005A097B">
        <w:rPr>
          <w:rFonts w:ascii="Times New Roman" w:hAnsi="Times New Roman"/>
        </w:rPr>
        <w:t>This activity can be regarded as the waiting strategy for substitution, which means that</w:t>
      </w:r>
      <w:r w:rsidR="00BE6379" w:rsidRPr="005A097B">
        <w:rPr>
          <w:rFonts w:ascii="Times New Roman" w:hAnsi="Times New Roman"/>
        </w:rPr>
        <w:t xml:space="preserve"> some </w:t>
      </w:r>
      <w:r w:rsidR="00F95575" w:rsidRPr="005A097B">
        <w:rPr>
          <w:rFonts w:ascii="Times New Roman" w:hAnsi="Times New Roman"/>
        </w:rPr>
        <w:t xml:space="preserve">type 2 bikes </w:t>
      </w:r>
      <w:r w:rsidR="00720626">
        <w:rPr>
          <w:rFonts w:ascii="Times New Roman" w:hAnsi="Times New Roman"/>
        </w:rPr>
        <w:t xml:space="preserve">are </w:t>
      </w:r>
      <w:r w:rsidR="00F95575" w:rsidRPr="005A097B">
        <w:rPr>
          <w:rFonts w:ascii="Times New Roman" w:hAnsi="Times New Roman"/>
        </w:rPr>
        <w:t>substitute</w:t>
      </w:r>
      <w:r w:rsidR="00720626">
        <w:rPr>
          <w:rFonts w:ascii="Times New Roman" w:hAnsi="Times New Roman"/>
        </w:rPr>
        <w:t>d</w:t>
      </w:r>
      <w:r w:rsidR="00F95575" w:rsidRPr="005A097B">
        <w:rPr>
          <w:rFonts w:ascii="Times New Roman" w:hAnsi="Times New Roman"/>
        </w:rPr>
        <w:t xml:space="preserve"> for type 1 bikes </w:t>
      </w:r>
      <w:r w:rsidR="00720626">
        <w:rPr>
          <w:rFonts w:ascii="Times New Roman" w:hAnsi="Times New Roman"/>
        </w:rPr>
        <w:t>at</w:t>
      </w:r>
      <w:r w:rsidR="00F95575" w:rsidRPr="005A097B">
        <w:rPr>
          <w:rFonts w:ascii="Times New Roman" w:hAnsi="Times New Roman"/>
        </w:rPr>
        <w:t xml:space="preserve"> </w:t>
      </w:r>
      <w:r w:rsidR="00E56D97" w:rsidRPr="005A097B">
        <w:rPr>
          <w:rFonts w:ascii="Times New Roman" w:hAnsi="Times New Roman"/>
        </w:rPr>
        <w:t>the following</w:t>
      </w:r>
      <w:r w:rsidR="00F95575" w:rsidRPr="005A097B">
        <w:rPr>
          <w:rFonts w:ascii="Times New Roman" w:hAnsi="Times New Roman"/>
        </w:rPr>
        <w:t xml:space="preserve"> station</w:t>
      </w:r>
      <w:r w:rsidR="00E81DAA" w:rsidRPr="005A097B">
        <w:rPr>
          <w:rFonts w:ascii="Times New Roman" w:hAnsi="Times New Roman"/>
        </w:rPr>
        <w:t>(</w:t>
      </w:r>
      <w:r w:rsidR="00F95575" w:rsidRPr="005A097B">
        <w:rPr>
          <w:rFonts w:ascii="Times New Roman" w:hAnsi="Times New Roman"/>
        </w:rPr>
        <w:t>s</w:t>
      </w:r>
      <w:r w:rsidR="00E81DAA" w:rsidRPr="005A097B">
        <w:rPr>
          <w:rFonts w:ascii="Times New Roman" w:hAnsi="Times New Roman"/>
        </w:rPr>
        <w:t>)</w:t>
      </w:r>
      <w:r w:rsidR="00F95575" w:rsidRPr="005A097B">
        <w:rPr>
          <w:rFonts w:ascii="Times New Roman" w:hAnsi="Times New Roman" w:hint="eastAsia"/>
        </w:rPr>
        <w:t xml:space="preserve">, instead of </w:t>
      </w:r>
      <w:r w:rsidR="00720626">
        <w:rPr>
          <w:rFonts w:ascii="Times New Roman" w:hAnsi="Times New Roman"/>
        </w:rPr>
        <w:t xml:space="preserve">at </w:t>
      </w:r>
      <w:r w:rsidR="00F95575" w:rsidRPr="005A097B">
        <w:rPr>
          <w:rFonts w:ascii="Times New Roman" w:hAnsi="Times New Roman" w:hint="eastAsia"/>
        </w:rPr>
        <w:t xml:space="preserve">the </w:t>
      </w:r>
      <w:r w:rsidR="00F95575" w:rsidRPr="005A097B">
        <w:rPr>
          <w:rFonts w:ascii="Times New Roman" w:hAnsi="Times New Roman"/>
        </w:rPr>
        <w:t xml:space="preserve">one </w:t>
      </w:r>
      <w:r w:rsidR="00F95575" w:rsidRPr="005A097B">
        <w:rPr>
          <w:rFonts w:ascii="Times New Roman" w:hAnsi="Times New Roman" w:hint="eastAsia"/>
        </w:rPr>
        <w:t>current</w:t>
      </w:r>
      <w:r w:rsidR="00F95575" w:rsidRPr="005A097B">
        <w:rPr>
          <w:rFonts w:ascii="Times New Roman" w:hAnsi="Times New Roman"/>
        </w:rPr>
        <w:t>ly</w:t>
      </w:r>
      <w:r w:rsidR="00F95575" w:rsidRPr="005A097B">
        <w:rPr>
          <w:rFonts w:ascii="Times New Roman" w:hAnsi="Times New Roman" w:hint="eastAsia"/>
        </w:rPr>
        <w:t xml:space="preserve"> visit</w:t>
      </w:r>
      <w:r w:rsidR="00720626">
        <w:rPr>
          <w:rFonts w:ascii="Times New Roman" w:hAnsi="Times New Roman"/>
        </w:rPr>
        <w:t>ed</w:t>
      </w:r>
      <w:r w:rsidR="00F95575" w:rsidRPr="005A097B">
        <w:rPr>
          <w:rFonts w:ascii="Times New Roman" w:hAnsi="Times New Roman"/>
        </w:rPr>
        <w:t xml:space="preserve">, mainly because of </w:t>
      </w:r>
      <w:r w:rsidR="00720626">
        <w:rPr>
          <w:rFonts w:ascii="Times New Roman" w:hAnsi="Times New Roman"/>
        </w:rPr>
        <w:t>the</w:t>
      </w:r>
      <w:r w:rsidR="00F95575" w:rsidRPr="005A097B">
        <w:rPr>
          <w:rFonts w:ascii="Times New Roman" w:hAnsi="Times New Roman"/>
        </w:rPr>
        <w:t xml:space="preserve"> much higher </w:t>
      </w:r>
      <w:r w:rsidR="00095D9D" w:rsidRPr="005A097B">
        <w:rPr>
          <w:rFonts w:ascii="Times New Roman" w:hAnsi="Times New Roman"/>
        </w:rPr>
        <w:t>imbalance penalty</w:t>
      </w:r>
      <w:r w:rsidR="00F95575" w:rsidRPr="005A097B">
        <w:rPr>
          <w:rFonts w:ascii="Times New Roman" w:hAnsi="Times New Roman"/>
        </w:rPr>
        <w:t xml:space="preserve"> </w:t>
      </w:r>
      <w:r w:rsidR="00720626">
        <w:rPr>
          <w:rFonts w:ascii="Times New Roman" w:hAnsi="Times New Roman"/>
        </w:rPr>
        <w:t>at</w:t>
      </w:r>
      <w:r w:rsidR="00F95575" w:rsidRPr="005A097B">
        <w:rPr>
          <w:rFonts w:ascii="Times New Roman" w:hAnsi="Times New Roman"/>
        </w:rPr>
        <w:t xml:space="preserve"> </w:t>
      </w:r>
      <w:r w:rsidR="00E56D97" w:rsidRPr="005A097B">
        <w:rPr>
          <w:rFonts w:ascii="Times New Roman" w:hAnsi="Times New Roman"/>
        </w:rPr>
        <w:t>the following</w:t>
      </w:r>
      <w:r w:rsidR="00F95575" w:rsidRPr="005A097B">
        <w:rPr>
          <w:rFonts w:ascii="Times New Roman" w:hAnsi="Times New Roman"/>
        </w:rPr>
        <w:t xml:space="preserve"> station</w:t>
      </w:r>
      <w:r w:rsidR="00E81DAA" w:rsidRPr="005A097B">
        <w:rPr>
          <w:rFonts w:ascii="Times New Roman" w:hAnsi="Times New Roman"/>
        </w:rPr>
        <w:t>(</w:t>
      </w:r>
      <w:r w:rsidR="00F95575" w:rsidRPr="005A097B">
        <w:rPr>
          <w:rFonts w:ascii="Times New Roman" w:hAnsi="Times New Roman"/>
        </w:rPr>
        <w:t>s</w:t>
      </w:r>
      <w:r w:rsidR="00E81DAA" w:rsidRPr="005A097B">
        <w:rPr>
          <w:rFonts w:ascii="Times New Roman" w:hAnsi="Times New Roman"/>
        </w:rPr>
        <w:t>)</w:t>
      </w:r>
      <w:r w:rsidR="00F95575" w:rsidRPr="005A097B">
        <w:rPr>
          <w:rFonts w:ascii="Times New Roman" w:hAnsi="Times New Roman"/>
        </w:rPr>
        <w:t>.</w:t>
      </w:r>
    </w:p>
    <w:p w14:paraId="39861A8C" w14:textId="22187635" w:rsidR="00F95575" w:rsidRPr="005A097B" w:rsidRDefault="00F95575" w:rsidP="00204E4C">
      <w:pPr>
        <w:widowControl w:val="0"/>
        <w:snapToGrid w:val="0"/>
        <w:jc w:val="both"/>
        <w:rPr>
          <w:rFonts w:ascii="Times New Roman" w:eastAsia="PMingLiU" w:hAnsi="Times New Roman"/>
          <w:b/>
          <w:lang w:eastAsia="zh-TW"/>
        </w:rPr>
      </w:pPr>
      <w:r w:rsidRPr="005A097B">
        <w:rPr>
          <w:rFonts w:ascii="Times New Roman" w:eastAsia="PMingLiU" w:hAnsi="Times New Roman"/>
          <w:b/>
          <w:lang w:eastAsia="zh-TW"/>
        </w:rPr>
        <w:t>Scenario 5</w:t>
      </w:r>
      <w:r w:rsidR="00496E9B" w:rsidRPr="005A097B">
        <w:rPr>
          <w:rFonts w:ascii="Times New Roman" w:eastAsia="PMingLiU" w:hAnsi="Times New Roman"/>
          <w:b/>
          <w:lang w:eastAsia="zh-TW"/>
        </w:rPr>
        <w:t>:</w:t>
      </w:r>
      <w:r w:rsidRPr="005A097B">
        <w:rPr>
          <w:rFonts w:ascii="Times New Roman" w:eastAsia="PMingLiU" w:hAnsi="Times New Roman"/>
          <w:b/>
          <w:lang w:eastAsia="zh-TW"/>
        </w:rPr>
        <w:t xml:space="preserve"> </w:t>
      </w:r>
      <w:r w:rsidR="00496E9B" w:rsidRPr="005A097B">
        <w:rPr>
          <w:rFonts w:ascii="Times New Roman" w:eastAsia="PMingLiU" w:hAnsi="Times New Roman"/>
          <w:b/>
          <w:lang w:eastAsia="zh-TW"/>
        </w:rPr>
        <w:t>Waiting strateg</w:t>
      </w:r>
      <w:r w:rsidR="00862C5E" w:rsidRPr="005A097B">
        <w:rPr>
          <w:rFonts w:ascii="Times New Roman" w:eastAsia="PMingLiU" w:hAnsi="Times New Roman"/>
          <w:b/>
          <w:lang w:eastAsia="zh-TW"/>
        </w:rPr>
        <w:t>y</w:t>
      </w:r>
      <w:r w:rsidR="00496E9B" w:rsidRPr="005A097B">
        <w:rPr>
          <w:rFonts w:ascii="Times New Roman" w:eastAsia="PMingLiU" w:hAnsi="Times New Roman"/>
          <w:b/>
          <w:lang w:eastAsia="zh-TW"/>
        </w:rPr>
        <w:t xml:space="preserve"> for the occupancy strategy</w:t>
      </w:r>
    </w:p>
    <w:p w14:paraId="29FDB938" w14:textId="3C2316F4" w:rsidR="007C0B4A" w:rsidRPr="005A097B" w:rsidRDefault="007824FA" w:rsidP="00147AFA">
      <w:pPr>
        <w:widowControl w:val="0"/>
        <w:snapToGrid w:val="0"/>
        <w:jc w:val="center"/>
        <w:rPr>
          <w:rFonts w:ascii="Times New Roman" w:hAnsi="Times New Roman"/>
        </w:rPr>
      </w:pPr>
      <w:r w:rsidRPr="005A097B">
        <w:rPr>
          <w:noProof/>
        </w:rPr>
        <w:object w:dxaOrig="9300" w:dyaOrig="2700" w14:anchorId="2AF23C3D">
          <v:shape id="_x0000_i1025" type="#_x0000_t75" alt="" style="width:464.95pt;height:135.45pt;mso-width-percent:0;mso-height-percent:0;mso-width-percent:0;mso-height-percent:0" o:ole="">
            <v:imagedata r:id="rId11" o:title=""/>
          </v:shape>
          <o:OLEObject Type="Embed" ProgID="Visio.Drawing.11" ShapeID="_x0000_i1025" DrawAspect="Content" ObjectID="_1661701337" r:id="rId12"/>
        </w:object>
      </w:r>
      <w:r w:rsidR="007C0B4A" w:rsidRPr="005A097B">
        <w:rPr>
          <w:rFonts w:ascii="Times New Roman" w:hAnsi="Times New Roman"/>
        </w:rPr>
        <w:t xml:space="preserve"> Figure 3</w:t>
      </w:r>
      <w:r w:rsidR="00674EE9">
        <w:rPr>
          <w:rFonts w:ascii="Times New Roman" w:hAnsi="Times New Roman"/>
        </w:rPr>
        <w:t>.</w:t>
      </w:r>
      <w:r w:rsidR="007C0B4A" w:rsidRPr="005A097B">
        <w:rPr>
          <w:rFonts w:ascii="Times New Roman" w:hAnsi="Times New Roman"/>
        </w:rPr>
        <w:t xml:space="preserve"> </w:t>
      </w:r>
      <w:r w:rsidR="00674EE9">
        <w:rPr>
          <w:rFonts w:ascii="Times New Roman" w:hAnsi="Times New Roman"/>
        </w:rPr>
        <w:t>I</w:t>
      </w:r>
      <w:r w:rsidR="007C0B4A" w:rsidRPr="005A097B">
        <w:rPr>
          <w:rFonts w:ascii="Times New Roman" w:hAnsi="Times New Roman"/>
        </w:rPr>
        <w:t xml:space="preserve">llustration of </w:t>
      </w:r>
      <w:r w:rsidR="007C0B4A" w:rsidRPr="005A097B">
        <w:rPr>
          <w:rFonts w:ascii="Times New Roman" w:eastAsia="PMingLiU" w:hAnsi="Times New Roman"/>
          <w:lang w:eastAsia="zh-TW"/>
        </w:rPr>
        <w:t>scenario 5</w:t>
      </w:r>
      <w:r w:rsidR="007C0B4A" w:rsidRPr="005A097B">
        <w:rPr>
          <w:rFonts w:ascii="Times New Roman" w:hAnsi="Times New Roman"/>
        </w:rPr>
        <w:t xml:space="preserve"> with three stations</w:t>
      </w:r>
      <w:r w:rsidR="00674EE9">
        <w:rPr>
          <w:rFonts w:ascii="Times New Roman" w:hAnsi="Times New Roman"/>
        </w:rPr>
        <w:t>.</w:t>
      </w:r>
    </w:p>
    <w:p w14:paraId="05B750A5" w14:textId="77777777" w:rsidR="007C0B4A" w:rsidRPr="005A097B" w:rsidRDefault="007C0B4A" w:rsidP="00147AFA">
      <w:pPr>
        <w:widowControl w:val="0"/>
        <w:snapToGrid w:val="0"/>
        <w:ind w:firstLineChars="200" w:firstLine="440"/>
        <w:jc w:val="both"/>
        <w:rPr>
          <w:rFonts w:ascii="Times New Roman" w:hAnsi="Times New Roman"/>
        </w:rPr>
      </w:pPr>
    </w:p>
    <w:p w14:paraId="649D7F5D" w14:textId="52682FEB" w:rsidR="007C0B4A" w:rsidRPr="005A097B" w:rsidRDefault="007C0B4A" w:rsidP="00147AFA">
      <w:pPr>
        <w:widowControl w:val="0"/>
        <w:snapToGrid w:val="0"/>
        <w:ind w:firstLineChars="200" w:firstLine="440"/>
        <w:jc w:val="both"/>
        <w:rPr>
          <w:rFonts w:ascii="Times New Roman" w:hAnsi="Times New Roman"/>
        </w:rPr>
      </w:pPr>
      <w:r w:rsidRPr="005A097B">
        <w:rPr>
          <w:rFonts w:ascii="Times New Roman" w:hAnsi="Times New Roman"/>
        </w:rPr>
        <w:t xml:space="preserve">Scenario 5 uses the setting shown in Figure 3 to illustrate the waiting strategy for the occupancy strategy, which means that some spaces </w:t>
      </w:r>
      <w:r w:rsidR="00720626">
        <w:rPr>
          <w:rFonts w:ascii="Times New Roman" w:hAnsi="Times New Roman"/>
        </w:rPr>
        <w:t xml:space="preserve">are left on the vehicle </w:t>
      </w:r>
      <w:r w:rsidRPr="005A097B">
        <w:rPr>
          <w:rFonts w:ascii="Times New Roman" w:hAnsi="Times New Roman"/>
        </w:rPr>
        <w:t xml:space="preserve">to accommodate the </w:t>
      </w:r>
      <w:r w:rsidRPr="005A097B">
        <w:rPr>
          <w:rFonts w:ascii="Times New Roman" w:eastAsia="PMingLiU" w:hAnsi="Times New Roman"/>
          <w:lang w:eastAsia="zh-TW"/>
        </w:rPr>
        <w:t xml:space="preserve">bikes </w:t>
      </w:r>
      <w:r w:rsidR="00720626">
        <w:rPr>
          <w:rFonts w:ascii="Times New Roman" w:eastAsia="PMingLiU" w:hAnsi="Times New Roman"/>
          <w:lang w:eastAsia="zh-TW"/>
        </w:rPr>
        <w:t xml:space="preserve">to be </w:t>
      </w:r>
      <w:r w:rsidRPr="005A097B">
        <w:rPr>
          <w:rFonts w:ascii="Times New Roman" w:eastAsia="PMingLiU" w:hAnsi="Times New Roman"/>
          <w:lang w:eastAsia="zh-TW"/>
        </w:rPr>
        <w:t>load</w:t>
      </w:r>
      <w:r w:rsidR="00720626">
        <w:rPr>
          <w:rFonts w:ascii="Times New Roman" w:eastAsia="PMingLiU" w:hAnsi="Times New Roman"/>
          <w:lang w:eastAsia="zh-TW"/>
        </w:rPr>
        <w:t>ed at</w:t>
      </w:r>
      <w:r w:rsidRPr="005A097B">
        <w:rPr>
          <w:rFonts w:ascii="Times New Roman" w:hAnsi="Times New Roman"/>
        </w:rPr>
        <w:t xml:space="preserve"> the following visit</w:t>
      </w:r>
      <w:r w:rsidR="00720626">
        <w:rPr>
          <w:rFonts w:ascii="Times New Roman" w:hAnsi="Times New Roman"/>
        </w:rPr>
        <w:t>ed</w:t>
      </w:r>
      <w:r w:rsidRPr="005A097B">
        <w:rPr>
          <w:rFonts w:ascii="Times New Roman" w:hAnsi="Times New Roman"/>
        </w:rPr>
        <w:t xml:space="preserve"> station(s)</w:t>
      </w:r>
      <w:r w:rsidR="00720626">
        <w:rPr>
          <w:rFonts w:ascii="Times New Roman" w:hAnsi="Times New Roman"/>
        </w:rPr>
        <w:t>,</w:t>
      </w:r>
      <w:r w:rsidRPr="005A097B">
        <w:rPr>
          <w:rFonts w:ascii="Times New Roman" w:eastAsia="PMingLiU" w:hAnsi="Times New Roman"/>
          <w:lang w:eastAsia="zh-TW"/>
        </w:rPr>
        <w:t xml:space="preserve"> and these bikes </w:t>
      </w:r>
      <w:r w:rsidR="00720626">
        <w:rPr>
          <w:rFonts w:ascii="Times New Roman" w:eastAsia="PMingLiU" w:hAnsi="Times New Roman"/>
          <w:lang w:eastAsia="zh-TW"/>
        </w:rPr>
        <w:t>are placed in</w:t>
      </w:r>
      <w:r w:rsidRPr="005A097B">
        <w:rPr>
          <w:rFonts w:ascii="Times New Roman" w:eastAsia="PMingLiU" w:hAnsi="Times New Roman"/>
          <w:lang w:eastAsia="zh-TW"/>
        </w:rPr>
        <w:t xml:space="preserve"> the </w:t>
      </w:r>
      <w:r w:rsidR="00720626">
        <w:rPr>
          <w:rFonts w:ascii="AdvPTimes" w:hAnsi="AdvPTimes" w:cs="AdvPTimes"/>
        </w:rPr>
        <w:t>compartment</w:t>
      </w:r>
      <w:r w:rsidRPr="005A097B">
        <w:rPr>
          <w:rFonts w:ascii="Times New Roman" w:eastAsia="PMingLiU" w:hAnsi="Times New Roman"/>
          <w:lang w:eastAsia="zh-TW"/>
        </w:rPr>
        <w:t xml:space="preserve"> designated for other types of bikes</w:t>
      </w:r>
      <w:r w:rsidRPr="005A097B">
        <w:rPr>
          <w:rFonts w:ascii="Times New Roman" w:hAnsi="Times New Roman"/>
        </w:rPr>
        <w:t xml:space="preserve">. We set </w:t>
      </w:r>
      <m:oMath>
        <m:sSup>
          <m:sSupPr>
            <m:ctrlPr>
              <w:rPr>
                <w:rFonts w:ascii="Cambria Math" w:hAnsi="Cambria Math"/>
              </w:rPr>
            </m:ctrlPr>
          </m:sSupPr>
          <m:e>
            <m:r>
              <w:rPr>
                <w:rFonts w:ascii="Cambria Math" w:hAnsi="Cambria Math"/>
              </w:rPr>
              <m:t>Q</m:t>
            </m:r>
          </m:e>
          <m:sup>
            <m:r>
              <w:rPr>
                <w:rFonts w:ascii="Cambria Math" w:hAnsi="Cambria Math"/>
              </w:rPr>
              <m:t>1</m:t>
            </m:r>
          </m:sup>
        </m:sSup>
        <m:r>
          <w:rPr>
            <w:rFonts w:ascii="Cambria Math" w:hAnsi="Cambria Math"/>
          </w:rPr>
          <m:t xml:space="preserve">=10,  </m:t>
        </m:r>
        <m:sSup>
          <m:sSupPr>
            <m:ctrlPr>
              <w:rPr>
                <w:rFonts w:ascii="Cambria Math" w:hAnsi="Cambria Math"/>
              </w:rPr>
            </m:ctrlPr>
          </m:sSupPr>
          <m:e>
            <m:r>
              <w:rPr>
                <w:rFonts w:ascii="Cambria Math" w:hAnsi="Cambria Math"/>
              </w:rPr>
              <m:t>Q</m:t>
            </m:r>
          </m:e>
          <m:sup>
            <m:r>
              <w:rPr>
                <w:rFonts w:ascii="Cambria Math" w:hAnsi="Cambria Math"/>
              </w:rPr>
              <m:t>2</m:t>
            </m:r>
          </m:sup>
        </m:sSup>
        <m:r>
          <w:rPr>
            <w:rFonts w:ascii="Cambria Math" w:hAnsi="Cambria Math"/>
          </w:rPr>
          <m:t>=5</m:t>
        </m:r>
      </m:oMath>
      <w:r w:rsidRPr="005A097B">
        <w:rPr>
          <w:rFonts w:ascii="Times New Roman" w:hAnsi="Times New Roman"/>
        </w:rPr>
        <w:t xml:space="preserve">. At station 1, there are </w:t>
      </w:r>
      <w:r w:rsidRPr="005A097B">
        <w:rPr>
          <w:rFonts w:ascii="Times New Roman" w:eastAsia="PMingLiU" w:hAnsi="Times New Roman"/>
          <w:lang w:eastAsia="zh-TW"/>
        </w:rPr>
        <w:t xml:space="preserve">10 </w:t>
      </w:r>
      <w:r w:rsidRPr="005A097B">
        <w:rPr>
          <w:rFonts w:ascii="Times New Roman" w:hAnsi="Times New Roman"/>
        </w:rPr>
        <w:t xml:space="preserve">redundant </w:t>
      </w:r>
      <w:r w:rsidRPr="005A097B">
        <w:rPr>
          <w:rFonts w:ascii="Times New Roman" w:eastAsia="PMingLiU" w:hAnsi="Times New Roman"/>
          <w:lang w:eastAsia="zh-TW"/>
        </w:rPr>
        <w:t xml:space="preserve">type 2 </w:t>
      </w:r>
      <w:r w:rsidRPr="005A097B">
        <w:rPr>
          <w:rFonts w:ascii="Times New Roman" w:hAnsi="Times New Roman"/>
        </w:rPr>
        <w:t xml:space="preserve">bikes. However, only five </w:t>
      </w:r>
      <w:r w:rsidRPr="005A097B">
        <w:rPr>
          <w:rFonts w:ascii="Times New Roman" w:eastAsia="PMingLiU" w:hAnsi="Times New Roman"/>
          <w:lang w:eastAsia="zh-TW"/>
        </w:rPr>
        <w:t xml:space="preserve">type 2 </w:t>
      </w:r>
      <w:r w:rsidRPr="005A097B">
        <w:rPr>
          <w:rFonts w:ascii="Times New Roman" w:hAnsi="Times New Roman"/>
        </w:rPr>
        <w:t xml:space="preserve">bikes are picked up and placed in </w:t>
      </w:r>
      <w:r w:rsidR="00720626">
        <w:rPr>
          <w:rFonts w:ascii="AdvPTimes" w:hAnsi="AdvPTimes" w:cs="AdvPTimes"/>
        </w:rPr>
        <w:t>compartment</w:t>
      </w:r>
      <w:r w:rsidRPr="005A097B">
        <w:rPr>
          <w:rFonts w:ascii="Times New Roman" w:hAnsi="Times New Roman"/>
        </w:rPr>
        <w:t xml:space="preserve"> 2, instead of occupying the vacancies in </w:t>
      </w:r>
      <w:r w:rsidR="00720626">
        <w:rPr>
          <w:rFonts w:ascii="AdvPTimes" w:hAnsi="AdvPTimes" w:cs="AdvPTimes"/>
        </w:rPr>
        <w:t>compartment</w:t>
      </w:r>
      <w:r w:rsidRPr="005A097B">
        <w:rPr>
          <w:rFonts w:ascii="Times New Roman" w:hAnsi="Times New Roman"/>
        </w:rPr>
        <w:t xml:space="preserve"> 1. Th</w:t>
      </w:r>
      <w:r w:rsidRPr="005A097B">
        <w:rPr>
          <w:rFonts w:ascii="Times New Roman" w:eastAsia="PMingLiU" w:hAnsi="Times New Roman"/>
          <w:lang w:eastAsia="zh-TW"/>
        </w:rPr>
        <w:t>ose</w:t>
      </w:r>
      <w:r w:rsidRPr="005A097B">
        <w:rPr>
          <w:rFonts w:ascii="Times New Roman" w:hAnsi="Times New Roman"/>
        </w:rPr>
        <w:t xml:space="preserve"> remaining vacanc</w:t>
      </w:r>
      <w:r w:rsidRPr="005A097B">
        <w:rPr>
          <w:rFonts w:ascii="Times New Roman" w:eastAsia="PMingLiU" w:hAnsi="Times New Roman"/>
          <w:lang w:eastAsia="zh-TW"/>
        </w:rPr>
        <w:t>ies</w:t>
      </w:r>
      <w:r w:rsidRPr="005A097B">
        <w:rPr>
          <w:rFonts w:ascii="Times New Roman" w:hAnsi="Times New Roman"/>
        </w:rPr>
        <w:t xml:space="preserve"> </w:t>
      </w:r>
      <w:r w:rsidRPr="005A097B">
        <w:rPr>
          <w:rFonts w:ascii="Times New Roman" w:eastAsia="PMingLiU" w:hAnsi="Times New Roman"/>
          <w:lang w:eastAsia="zh-TW"/>
        </w:rPr>
        <w:t>are</w:t>
      </w:r>
      <w:r w:rsidRPr="005A097B">
        <w:rPr>
          <w:rFonts w:ascii="Times New Roman" w:hAnsi="Times New Roman"/>
        </w:rPr>
        <w:t xml:space="preserve"> occupied when the vehicle arrives and pick up five type 2 bikes at station 2, where there is a much higher </w:t>
      </w:r>
      <w:r w:rsidR="00095D9D" w:rsidRPr="005A097B">
        <w:rPr>
          <w:rFonts w:ascii="Times New Roman" w:hAnsi="Times New Roman"/>
        </w:rPr>
        <w:t>imbalance penalty</w:t>
      </w:r>
      <w:r w:rsidRPr="005A097B">
        <w:rPr>
          <w:rFonts w:ascii="Times New Roman" w:hAnsi="Times New Roman"/>
        </w:rPr>
        <w:t xml:space="preserve"> for type 2 bikes. As a result, the demand </w:t>
      </w:r>
      <w:r w:rsidR="00720626">
        <w:rPr>
          <w:rFonts w:ascii="Times New Roman" w:hAnsi="Times New Roman"/>
        </w:rPr>
        <w:t>for</w:t>
      </w:r>
      <w:r w:rsidRPr="005A097B">
        <w:rPr>
          <w:rFonts w:ascii="Times New Roman" w:hAnsi="Times New Roman"/>
        </w:rPr>
        <w:t xml:space="preserve"> type 2 bikes at stations 2 and 3 are just satisfied</w:t>
      </w:r>
      <w:r w:rsidRPr="005A097B">
        <w:rPr>
          <w:rFonts w:ascii="Times New Roman" w:eastAsia="PMingLiU" w:hAnsi="Times New Roman"/>
          <w:lang w:eastAsia="zh-TW"/>
        </w:rPr>
        <w:t>, and the total penalty is minimized</w:t>
      </w:r>
      <w:r w:rsidRPr="005A097B">
        <w:rPr>
          <w:rFonts w:ascii="Times New Roman" w:hAnsi="Times New Roman"/>
        </w:rPr>
        <w:t>.</w:t>
      </w:r>
    </w:p>
    <w:p w14:paraId="1789BA56" w14:textId="020319B9" w:rsidR="00CF3A52" w:rsidRPr="005A097B" w:rsidRDefault="00CF3A52" w:rsidP="00147AFA">
      <w:pPr>
        <w:widowControl w:val="0"/>
        <w:snapToGrid w:val="0"/>
        <w:ind w:firstLineChars="200" w:firstLine="440"/>
        <w:jc w:val="both"/>
        <w:rPr>
          <w:rFonts w:ascii="Times New Roman" w:hAnsi="Times New Roman"/>
        </w:rPr>
      </w:pPr>
      <w:r w:rsidRPr="005A097B">
        <w:rPr>
          <w:rFonts w:ascii="Times New Roman" w:hAnsi="Times New Roman"/>
        </w:rPr>
        <w:t xml:space="preserve">To sum up, depending on the parameter setting, </w:t>
      </w:r>
      <w:r w:rsidR="00E20CF5" w:rsidRPr="005A097B">
        <w:rPr>
          <w:rFonts w:ascii="Times New Roman" w:hAnsi="Times New Roman"/>
        </w:rPr>
        <w:t>a substitution</w:t>
      </w:r>
      <w:r w:rsidRPr="005A097B">
        <w:rPr>
          <w:rFonts w:ascii="Times New Roman" w:hAnsi="Times New Roman"/>
        </w:rPr>
        <w:t xml:space="preserve"> strategy may </w:t>
      </w:r>
      <w:r w:rsidR="00720626">
        <w:rPr>
          <w:rFonts w:ascii="Times New Roman" w:hAnsi="Times New Roman"/>
        </w:rPr>
        <w:t xml:space="preserve">be </w:t>
      </w:r>
      <w:r w:rsidRPr="005A097B">
        <w:rPr>
          <w:rFonts w:ascii="Times New Roman" w:hAnsi="Times New Roman"/>
        </w:rPr>
        <w:t>adopt</w:t>
      </w:r>
      <w:r w:rsidR="00720626">
        <w:rPr>
          <w:rFonts w:ascii="Times New Roman" w:hAnsi="Times New Roman"/>
        </w:rPr>
        <w:t>ed</w:t>
      </w:r>
      <w:r w:rsidRPr="005A097B">
        <w:rPr>
          <w:rFonts w:ascii="Times New Roman" w:hAnsi="Times New Roman"/>
        </w:rPr>
        <w:t xml:space="preserve"> acro</w:t>
      </w:r>
      <w:r w:rsidR="00D2634C" w:rsidRPr="005A097B">
        <w:rPr>
          <w:rFonts w:ascii="Times New Roman" w:hAnsi="Times New Roman"/>
        </w:rPr>
        <w:t xml:space="preserve">ss </w:t>
      </w:r>
      <w:r w:rsidR="00D2634C" w:rsidRPr="005A097B">
        <w:rPr>
          <w:rFonts w:ascii="Times New Roman" w:hAnsi="Times New Roman"/>
        </w:rPr>
        <w:lastRenderedPageBreak/>
        <w:t>stations or within a station and</w:t>
      </w:r>
      <w:r w:rsidRPr="005A097B">
        <w:rPr>
          <w:rFonts w:ascii="Times New Roman" w:hAnsi="Times New Roman"/>
        </w:rPr>
        <w:t xml:space="preserve"> </w:t>
      </w:r>
      <w:r w:rsidR="00720626">
        <w:rPr>
          <w:rFonts w:ascii="Times New Roman" w:hAnsi="Times New Roman"/>
        </w:rPr>
        <w:t xml:space="preserve">a </w:t>
      </w:r>
      <w:r w:rsidRPr="005A097B">
        <w:rPr>
          <w:rFonts w:ascii="Times New Roman" w:hAnsi="Times New Roman"/>
        </w:rPr>
        <w:t>waiting strategy for the occupancy strategy may be applied</w:t>
      </w:r>
      <w:r w:rsidR="00876F35" w:rsidRPr="005A097B">
        <w:rPr>
          <w:rFonts w:ascii="Times New Roman" w:hAnsi="Times New Roman"/>
        </w:rPr>
        <w:t>.</w:t>
      </w:r>
    </w:p>
    <w:p w14:paraId="6E0E589D" w14:textId="77777777" w:rsidR="009D3C1D" w:rsidRPr="005A097B" w:rsidRDefault="009D3C1D" w:rsidP="00204E4C">
      <w:pPr>
        <w:widowControl w:val="0"/>
        <w:snapToGrid w:val="0"/>
        <w:ind w:firstLineChars="200" w:firstLine="440"/>
        <w:jc w:val="both"/>
        <w:rPr>
          <w:rFonts w:ascii="Times New Roman" w:hAnsi="Times New Roman"/>
        </w:rPr>
      </w:pPr>
    </w:p>
    <w:p w14:paraId="1E7DC6C8" w14:textId="4BFE8F65" w:rsidR="00F95575" w:rsidRPr="005A097B" w:rsidRDefault="00F95575" w:rsidP="00204E4C">
      <w:pPr>
        <w:pStyle w:val="ListParagraph"/>
        <w:widowControl w:val="0"/>
        <w:numPr>
          <w:ilvl w:val="1"/>
          <w:numId w:val="29"/>
        </w:numPr>
        <w:autoSpaceDE w:val="0"/>
        <w:autoSpaceDN w:val="0"/>
        <w:adjustRightInd w:val="0"/>
        <w:snapToGrid w:val="0"/>
        <w:rPr>
          <w:rFonts w:ascii="Times New Roman" w:hAnsi="Times New Roman"/>
          <w:b/>
        </w:rPr>
      </w:pPr>
      <w:r w:rsidRPr="005A097B">
        <w:rPr>
          <w:rFonts w:ascii="Times New Roman" w:hAnsi="Times New Roman"/>
          <w:b/>
        </w:rPr>
        <w:t xml:space="preserve">Effect of substitution and occupancy strategies toward the </w:t>
      </w:r>
      <w:r w:rsidR="000D1CE2" w:rsidRPr="005A097B">
        <w:rPr>
          <w:rFonts w:ascii="Times New Roman" w:hAnsi="Times New Roman"/>
          <w:b/>
        </w:rPr>
        <w:t>total cost</w:t>
      </w:r>
    </w:p>
    <w:p w14:paraId="4BDD9D61" w14:textId="1299D62F" w:rsidR="0070168A" w:rsidRPr="005A097B" w:rsidRDefault="0070168A" w:rsidP="00204E4C">
      <w:pPr>
        <w:widowControl w:val="0"/>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 xml:space="preserve">This section adopts a </w:t>
      </w:r>
      <w:r w:rsidR="00656CA0">
        <w:rPr>
          <w:rFonts w:ascii="Times New Roman" w:hAnsi="Times New Roman"/>
        </w:rPr>
        <w:t>five</w:t>
      </w:r>
      <w:r w:rsidRPr="005A097B">
        <w:rPr>
          <w:rFonts w:ascii="Times New Roman" w:hAnsi="Times New Roman"/>
        </w:rPr>
        <w:t xml:space="preserve">-station network to compare different combinations of substitution and occupancy strategies toward the total cost (i.e., </w:t>
      </w:r>
      <w:r w:rsidR="00656CA0">
        <w:rPr>
          <w:rFonts w:ascii="Times New Roman" w:hAnsi="Times New Roman"/>
        </w:rPr>
        <w:t xml:space="preserve">the </w:t>
      </w:r>
      <w:r w:rsidRPr="005A097B">
        <w:rPr>
          <w:rFonts w:ascii="Times New Roman" w:hAnsi="Times New Roman"/>
        </w:rPr>
        <w:t>objective value). The trave</w:t>
      </w:r>
      <w:r w:rsidR="009F09C4" w:rsidRPr="005A097B">
        <w:rPr>
          <w:rFonts w:ascii="Times New Roman" w:hAnsi="Times New Roman"/>
        </w:rPr>
        <w:t>l cost between any two stations and the station capacity of type 1 bike</w:t>
      </w:r>
      <w:r w:rsidR="00701B41" w:rsidRPr="005A097B">
        <w:rPr>
          <w:rFonts w:ascii="Times New Roman" w:hAnsi="Times New Roman"/>
        </w:rPr>
        <w:t>s</w:t>
      </w:r>
      <w:r w:rsidR="009F09C4" w:rsidRPr="005A097B">
        <w:rPr>
          <w:rFonts w:ascii="Times New Roman" w:hAnsi="Times New Roman"/>
        </w:rPr>
        <w:t xml:space="preserve"> are</w:t>
      </w:r>
      <w:r w:rsidRPr="005A097B">
        <w:rPr>
          <w:rFonts w:ascii="Times New Roman" w:hAnsi="Times New Roman"/>
        </w:rPr>
        <w:t xml:space="preserve"> derived from B_010_1_00.bbs, which </w:t>
      </w:r>
      <w:r w:rsidR="00656CA0">
        <w:rPr>
          <w:rFonts w:ascii="Times New Roman" w:hAnsi="Times New Roman"/>
        </w:rPr>
        <w:t>was</w:t>
      </w:r>
      <w:r w:rsidRPr="005A097B">
        <w:rPr>
          <w:rFonts w:ascii="Times New Roman" w:hAnsi="Times New Roman"/>
        </w:rPr>
        <w:t xml:space="preserve"> generated by Rainer-Harbach et al. (2013) and can be obtained from https: //www.ads.tuwien.ac.at/w/Research/Problem_Instances. We choose the first five stations. Initially, no </w:t>
      </w:r>
      <w:r w:rsidR="00951E69" w:rsidRPr="005A097B">
        <w:rPr>
          <w:rFonts w:ascii="Times New Roman" w:hAnsi="Times New Roman"/>
        </w:rPr>
        <w:t>bike</w:t>
      </w:r>
      <w:r w:rsidRPr="005A097B">
        <w:rPr>
          <w:rFonts w:ascii="Times New Roman" w:hAnsi="Times New Roman"/>
        </w:rPr>
        <w:t xml:space="preserve">s </w:t>
      </w:r>
      <w:r w:rsidR="00656CA0">
        <w:rPr>
          <w:rFonts w:ascii="Times New Roman" w:hAnsi="Times New Roman"/>
        </w:rPr>
        <w:t xml:space="preserve">are present </w:t>
      </w:r>
      <w:r w:rsidRPr="005A097B">
        <w:rPr>
          <w:rFonts w:ascii="Times New Roman" w:hAnsi="Times New Roman"/>
        </w:rPr>
        <w:t xml:space="preserve">at stations 1 and 2 </w:t>
      </w:r>
      <w:r w:rsidR="00656CA0">
        <w:rPr>
          <w:rFonts w:ascii="Times New Roman" w:hAnsi="Times New Roman"/>
        </w:rPr>
        <w:t>and</w:t>
      </w:r>
      <w:r w:rsidRPr="005A097B">
        <w:rPr>
          <w:rFonts w:ascii="Times New Roman" w:hAnsi="Times New Roman"/>
        </w:rPr>
        <w:t xml:space="preserve"> other stations have 20 type 2 bikes.</w:t>
      </w:r>
      <w:r w:rsidR="009F09C4" w:rsidRPr="005A097B">
        <w:rPr>
          <w:rFonts w:ascii="Times New Roman" w:hAnsi="Times New Roman"/>
        </w:rPr>
        <w:t xml:space="preserve"> The station capacity of type 2 bike</w:t>
      </w:r>
      <w:r w:rsidR="00701B41" w:rsidRPr="005A097B">
        <w:rPr>
          <w:rFonts w:ascii="Times New Roman" w:hAnsi="Times New Roman"/>
        </w:rPr>
        <w:t>s</w:t>
      </w:r>
      <w:r w:rsidR="009F09C4" w:rsidRPr="005A097B">
        <w:rPr>
          <w:rFonts w:ascii="Times New Roman" w:hAnsi="Times New Roman"/>
        </w:rPr>
        <w:t xml:space="preserve"> is set </w:t>
      </w:r>
      <w:r w:rsidR="00656CA0">
        <w:rPr>
          <w:rFonts w:ascii="Times New Roman" w:hAnsi="Times New Roman"/>
        </w:rPr>
        <w:t xml:space="preserve">to be </w:t>
      </w:r>
      <w:r w:rsidR="009F09C4" w:rsidRPr="005A097B">
        <w:rPr>
          <w:rFonts w:ascii="Times New Roman" w:hAnsi="Times New Roman"/>
        </w:rPr>
        <w:t>the same as that of type 1 bike</w:t>
      </w:r>
      <w:r w:rsidR="00701B41" w:rsidRPr="005A097B">
        <w:rPr>
          <w:rFonts w:ascii="Times New Roman" w:hAnsi="Times New Roman"/>
        </w:rPr>
        <w:t>s</w:t>
      </w:r>
      <w:r w:rsidR="009F09C4" w:rsidRPr="005A097B">
        <w:rPr>
          <w:rFonts w:ascii="Times New Roman" w:hAnsi="Times New Roman"/>
        </w:rPr>
        <w:t>.</w:t>
      </w:r>
      <w:r w:rsidRPr="005A097B">
        <w:rPr>
          <w:rFonts w:ascii="Times New Roman" w:hAnsi="Times New Roman"/>
        </w:rPr>
        <w:t xml:space="preserve"> Other parameter settings are as follows. </w:t>
      </w:r>
      <m:oMath>
        <m:sSup>
          <m:sSupPr>
            <m:ctrlPr>
              <w:rPr>
                <w:rFonts w:ascii="Cambria Math" w:hAnsi="Cambria Math"/>
              </w:rPr>
            </m:ctrlPr>
          </m:sSupPr>
          <m:e>
            <m:r>
              <w:rPr>
                <w:rFonts w:ascii="Cambria Math" w:hAnsi="Cambria Math"/>
              </w:rPr>
              <m:t>Q</m:t>
            </m:r>
          </m:e>
          <m:sup>
            <m:r>
              <w:rPr>
                <w:rFonts w:ascii="Cambria Math" w:hAnsi="Cambria Math"/>
              </w:rPr>
              <m:t>1</m:t>
            </m:r>
          </m:sup>
        </m:sSup>
        <m:r>
          <w:rPr>
            <w:rFonts w:ascii="Cambria Math" w:hAnsi="Cambria Math"/>
          </w:rPr>
          <m:t xml:space="preserve">=20, </m:t>
        </m:r>
        <m:sSup>
          <m:sSupPr>
            <m:ctrlPr>
              <w:rPr>
                <w:rFonts w:ascii="Cambria Math" w:hAnsi="Cambria Math"/>
              </w:rPr>
            </m:ctrlPr>
          </m:sSupPr>
          <m:e>
            <m:r>
              <w:rPr>
                <w:rFonts w:ascii="Cambria Math" w:hAnsi="Cambria Math"/>
              </w:rPr>
              <m:t>Q</m:t>
            </m:r>
          </m:e>
          <m:sup>
            <m:r>
              <w:rPr>
                <w:rFonts w:ascii="Cambria Math" w:hAnsi="Cambria Math"/>
              </w:rPr>
              <m:t>2</m:t>
            </m:r>
          </m:sup>
        </m:sSup>
        <m:r>
          <w:rPr>
            <w:rFonts w:ascii="Cambria Math" w:hAnsi="Cambria Math"/>
          </w:rPr>
          <m:t>=5,</m:t>
        </m:r>
        <m:r>
          <m:rPr>
            <m:sty m:val="p"/>
          </m:rPr>
          <w:rPr>
            <w:rFonts w:ascii="Cambria Math" w:hAnsi="Cambria Math"/>
          </w:rPr>
          <m:t xml:space="preserve"> </m:t>
        </m:r>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2</m:t>
            </m:r>
          </m:sup>
        </m:sSubSup>
        <m:r>
          <w:rPr>
            <w:rFonts w:ascii="Cambria Math" w:hAnsi="Cambria Math"/>
          </w:rPr>
          <m:t xml:space="preserve">=10, </m:t>
        </m:r>
        <m:sSubSup>
          <m:sSubSupPr>
            <m:ctrlPr>
              <w:rPr>
                <w:rFonts w:ascii="Cambria Math" w:hAnsi="Cambria Math"/>
              </w:rPr>
            </m:ctrlPr>
          </m:sSubSupPr>
          <m:e>
            <m:r>
              <w:rPr>
                <w:rFonts w:ascii="Cambria Math" w:hAnsi="Cambria Math"/>
              </w:rPr>
              <m:t>up</m:t>
            </m:r>
          </m:e>
          <m:sub>
            <m:r>
              <w:rPr>
                <w:rFonts w:ascii="Cambria Math" w:hAnsi="Cambria Math"/>
              </w:rPr>
              <m:t>i</m:t>
            </m:r>
          </m:sub>
          <m:sup>
            <m:r>
              <w:rPr>
                <w:rFonts w:ascii="Cambria Math" w:hAnsi="Cambria Math"/>
              </w:rPr>
              <m:t>1</m:t>
            </m:r>
          </m:sup>
        </m:sSubSup>
        <m:r>
          <w:rPr>
            <w:rFonts w:ascii="Cambria Math" w:hAnsi="Cambria Math"/>
          </w:rPr>
          <m:t>=10</m:t>
        </m:r>
        <m:sSubSup>
          <m:sSubSupPr>
            <m:ctrlPr>
              <w:rPr>
                <w:rFonts w:ascii="Cambria Math" w:hAnsi="Cambria Math"/>
              </w:rPr>
            </m:ctrlPr>
          </m:sSubSupPr>
          <m:e>
            <m:r>
              <w:rPr>
                <w:rFonts w:ascii="Cambria Math" w:hAnsi="Cambria Math"/>
              </w:rPr>
              <m:t>,up</m:t>
            </m:r>
          </m:e>
          <m:sub>
            <m:r>
              <w:rPr>
                <w:rFonts w:ascii="Cambria Math" w:hAnsi="Cambria Math"/>
              </w:rPr>
              <m:t>i</m:t>
            </m:r>
          </m:sub>
          <m:sup>
            <m:r>
              <w:rPr>
                <w:rFonts w:ascii="Cambria Math" w:hAnsi="Cambria Math"/>
              </w:rPr>
              <m:t>2</m:t>
            </m:r>
          </m:sup>
        </m:sSubSup>
        <m:r>
          <w:rPr>
            <w:rFonts w:ascii="Cambria Math" w:hAnsi="Cambria Math"/>
          </w:rPr>
          <m:t xml:space="preserve">=1,∀i, </m:t>
        </m:r>
        <m:sSubSup>
          <m:sSubSupPr>
            <m:ctrlPr>
              <w:rPr>
                <w:rFonts w:ascii="Cambria Math" w:hAnsi="Cambria Math"/>
                <w:i/>
              </w:rPr>
            </m:ctrlPr>
          </m:sSubSupPr>
          <m:e>
            <m:r>
              <w:rPr>
                <w:rFonts w:ascii="Cambria Math" w:hAnsi="Cambria Math"/>
              </w:rPr>
              <m:t>vp</m:t>
            </m:r>
          </m:e>
          <m:sub>
            <m:r>
              <w:rPr>
                <w:rFonts w:ascii="Cambria Math" w:hAnsi="Cambria Math"/>
              </w:rPr>
              <m:t>i</m:t>
            </m:r>
          </m:sub>
          <m:sup>
            <m:r>
              <w:rPr>
                <w:rFonts w:ascii="Cambria Math" w:hAnsi="Cambria Math"/>
              </w:rPr>
              <m:t>m,k</m:t>
            </m:r>
          </m:sup>
        </m:sSubSup>
        <m:r>
          <w:rPr>
            <w:rFonts w:ascii="Cambria Math" w:hAnsi="Cambria Math"/>
          </w:rPr>
          <m:t>=0.01, ∀i,m,k,</m:t>
        </m:r>
        <m:sSup>
          <m:sSupPr>
            <m:ctrlPr>
              <w:rPr>
                <w:rFonts w:ascii="Cambria Math" w:hAnsi="Cambria Math"/>
                <w:i/>
              </w:rPr>
            </m:ctrlPr>
          </m:sSupPr>
          <m:e>
            <m:r>
              <w:rPr>
                <w:rFonts w:ascii="Cambria Math" w:hAnsi="Cambria Math"/>
              </w:rPr>
              <m:t>op</m:t>
            </m:r>
          </m:e>
          <m:sup>
            <m:r>
              <w:rPr>
                <w:rFonts w:ascii="Cambria Math" w:hAnsi="Cambria Math"/>
              </w:rPr>
              <m:t>m,k</m:t>
            </m:r>
          </m:sup>
        </m:sSup>
        <m:r>
          <w:rPr>
            <w:rFonts w:ascii="Cambria Math" w:hAnsi="Cambria Math"/>
          </w:rPr>
          <m:t xml:space="preserve">=0.01, ∀m,k,  </m:t>
        </m:r>
        <m:r>
          <w:rPr>
            <w:rFonts w:ascii="Cambria Math" w:eastAsia="AdvP4C4E74" w:hAnsi="Cambria Math"/>
          </w:rPr>
          <m:t>T</m:t>
        </m:r>
        <m:r>
          <w:rPr>
            <w:rFonts w:ascii="Cambria Math" w:hAnsi="Cambria Math"/>
          </w:rPr>
          <m:t>=500.</m:t>
        </m:r>
      </m:oMath>
      <w:r w:rsidR="001477DA" w:rsidRPr="005A097B">
        <w:rPr>
          <w:rFonts w:ascii="Times New Roman" w:eastAsia="AdvP4C4E74" w:hAnsi="Times New Roman"/>
          <w:i/>
        </w:rPr>
        <w:t xml:space="preserve"> </w:t>
      </w:r>
      <w:r w:rsidRPr="005A097B">
        <w:rPr>
          <w:rFonts w:ascii="Times New Roman" w:hAnsi="Times New Roman"/>
        </w:rPr>
        <w:t>Table 1 gives the optimal results in four different strategies.</w:t>
      </w:r>
    </w:p>
    <w:p w14:paraId="7A213BE2" w14:textId="7E6E12CA" w:rsidR="009B7C4F" w:rsidRDefault="009B7C4F" w:rsidP="009B7C4F">
      <w:pPr>
        <w:widowControl w:val="0"/>
        <w:snapToGrid w:val="0"/>
        <w:ind w:firstLineChars="150" w:firstLine="330"/>
        <w:jc w:val="both"/>
        <w:rPr>
          <w:rFonts w:ascii="Times New Roman" w:hAnsi="Times New Roman"/>
        </w:rPr>
      </w:pPr>
      <w:r w:rsidRPr="005A097B">
        <w:rPr>
          <w:rFonts w:ascii="Times New Roman" w:hAnsi="Times New Roman"/>
        </w:rPr>
        <w:t xml:space="preserve">Table 1 shows that the substitution strategy can achieve much lower costs here because of </w:t>
      </w:r>
      <w:r w:rsidR="00656CA0">
        <w:rPr>
          <w:rFonts w:ascii="Times New Roman" w:hAnsi="Times New Roman"/>
        </w:rPr>
        <w:t>the</w:t>
      </w:r>
      <w:r w:rsidRPr="005A097B">
        <w:rPr>
          <w:rFonts w:ascii="Times New Roman" w:hAnsi="Times New Roman"/>
        </w:rPr>
        <w:t xml:space="preserve"> much higher </w:t>
      </w:r>
      <w:r w:rsidR="00095D9D" w:rsidRPr="005A097B">
        <w:rPr>
          <w:rFonts w:ascii="Times New Roman" w:hAnsi="Times New Roman"/>
        </w:rPr>
        <w:t xml:space="preserve">imbalance penalty </w:t>
      </w:r>
      <w:r w:rsidRPr="005A097B">
        <w:rPr>
          <w:rFonts w:ascii="Times New Roman" w:hAnsi="Times New Roman"/>
        </w:rPr>
        <w:t xml:space="preserve">for type 1 bikes. Meanwhile, the occupancy strategy can also reduce the total cost, </w:t>
      </w:r>
      <w:r w:rsidR="00656CA0">
        <w:rPr>
          <w:rFonts w:ascii="Times New Roman" w:hAnsi="Times New Roman"/>
        </w:rPr>
        <w:t>al</w:t>
      </w:r>
      <w:r w:rsidRPr="005A097B">
        <w:rPr>
          <w:rFonts w:ascii="Times New Roman" w:hAnsi="Times New Roman"/>
        </w:rPr>
        <w:t xml:space="preserve">though </w:t>
      </w:r>
      <w:r w:rsidR="00656CA0">
        <w:rPr>
          <w:rFonts w:ascii="Times New Roman" w:hAnsi="Times New Roman"/>
        </w:rPr>
        <w:t>to</w:t>
      </w:r>
      <w:r w:rsidRPr="005A097B">
        <w:rPr>
          <w:rFonts w:ascii="Times New Roman" w:hAnsi="Times New Roman"/>
        </w:rPr>
        <w:t xml:space="preserve"> a </w:t>
      </w:r>
      <w:r w:rsidR="00656CA0">
        <w:rPr>
          <w:rFonts w:ascii="Times New Roman" w:hAnsi="Times New Roman"/>
        </w:rPr>
        <w:t>lesser</w:t>
      </w:r>
      <w:r w:rsidR="00656CA0" w:rsidRPr="005A097B">
        <w:rPr>
          <w:rFonts w:ascii="Times New Roman" w:hAnsi="Times New Roman"/>
        </w:rPr>
        <w:t xml:space="preserve"> </w:t>
      </w:r>
      <w:r w:rsidRPr="005A097B">
        <w:rPr>
          <w:rFonts w:ascii="Times New Roman" w:hAnsi="Times New Roman"/>
        </w:rPr>
        <w:t xml:space="preserve">extent. It can </w:t>
      </w:r>
      <w:r w:rsidR="00656CA0">
        <w:rPr>
          <w:rFonts w:ascii="Times New Roman" w:hAnsi="Times New Roman"/>
        </w:rPr>
        <w:t>allow</w:t>
      </w:r>
      <w:r w:rsidR="00656CA0" w:rsidRPr="005A097B">
        <w:rPr>
          <w:rFonts w:ascii="Times New Roman" w:hAnsi="Times New Roman"/>
        </w:rPr>
        <w:t xml:space="preserve"> </w:t>
      </w:r>
      <w:r w:rsidRPr="005A097B">
        <w:rPr>
          <w:rFonts w:ascii="Times New Roman" w:hAnsi="Times New Roman"/>
        </w:rPr>
        <w:t xml:space="preserve">the vehicle capacity to be used more effectively, leading to more substitutions to satisfy the demand. The total cost is minimized if both substitution and occupancy strategies are allowed, </w:t>
      </w:r>
      <w:r w:rsidR="00656CA0">
        <w:rPr>
          <w:rFonts w:ascii="Times New Roman" w:hAnsi="Times New Roman"/>
        </w:rPr>
        <w:t xml:space="preserve">which </w:t>
      </w:r>
      <w:r w:rsidRPr="005A097B">
        <w:rPr>
          <w:rFonts w:ascii="Times New Roman" w:hAnsi="Times New Roman"/>
        </w:rPr>
        <w:t>impl</w:t>
      </w:r>
      <w:r w:rsidR="00656CA0">
        <w:rPr>
          <w:rFonts w:ascii="Times New Roman" w:hAnsi="Times New Roman"/>
        </w:rPr>
        <w:t>ies</w:t>
      </w:r>
      <w:r w:rsidRPr="005A097B">
        <w:rPr>
          <w:rFonts w:ascii="Times New Roman" w:hAnsi="Times New Roman"/>
        </w:rPr>
        <w:t xml:space="preserve"> that the agency should adopt both more flexible substitution and occupancy strategies in their operation whenever possible.</w:t>
      </w:r>
    </w:p>
    <w:p w14:paraId="59043B44" w14:textId="77777777" w:rsidR="00656CA0" w:rsidRPr="005A097B" w:rsidRDefault="00656CA0" w:rsidP="009B7C4F">
      <w:pPr>
        <w:widowControl w:val="0"/>
        <w:snapToGrid w:val="0"/>
        <w:ind w:firstLineChars="150" w:firstLine="330"/>
        <w:jc w:val="both"/>
        <w:rPr>
          <w:rFonts w:ascii="Times New Roman" w:hAnsi="Times New Roman"/>
        </w:rPr>
      </w:pPr>
    </w:p>
    <w:p w14:paraId="59AC069C" w14:textId="1B4E6D63" w:rsidR="00F95575" w:rsidRPr="005A097B" w:rsidRDefault="00F95575" w:rsidP="00204E4C">
      <w:pPr>
        <w:widowControl w:val="0"/>
        <w:snapToGrid w:val="0"/>
        <w:ind w:left="360"/>
        <w:jc w:val="center"/>
        <w:rPr>
          <w:rFonts w:ascii="Times New Roman" w:hAnsi="Times New Roman"/>
        </w:rPr>
      </w:pPr>
      <w:r w:rsidRPr="005A097B">
        <w:rPr>
          <w:rFonts w:ascii="Times New Roman" w:hAnsi="Times New Roman"/>
        </w:rPr>
        <w:t xml:space="preserve">Table </w:t>
      </w:r>
      <w:r w:rsidR="00226031" w:rsidRPr="005A097B">
        <w:rPr>
          <w:rFonts w:ascii="Times New Roman" w:hAnsi="Times New Roman"/>
        </w:rPr>
        <w:t>1</w:t>
      </w:r>
      <w:r w:rsidRPr="005A097B">
        <w:rPr>
          <w:rFonts w:ascii="Times New Roman" w:hAnsi="Times New Roman" w:hint="eastAsia"/>
        </w:rPr>
        <w:t>.</w:t>
      </w:r>
      <w:r w:rsidRPr="005A097B">
        <w:rPr>
          <w:rFonts w:ascii="Times New Roman" w:hAnsi="Times New Roman"/>
        </w:rPr>
        <w:t xml:space="preserve"> </w:t>
      </w:r>
      <w:r w:rsidR="0036164E">
        <w:rPr>
          <w:rFonts w:ascii="Times New Roman" w:hAnsi="Times New Roman"/>
        </w:rPr>
        <w:t>C</w:t>
      </w:r>
      <w:r w:rsidRPr="005A097B">
        <w:rPr>
          <w:rFonts w:ascii="Times New Roman" w:hAnsi="Times New Roman"/>
        </w:rPr>
        <w:t xml:space="preserve">omputation results in four </w:t>
      </w:r>
      <w:r w:rsidRPr="005A097B">
        <w:rPr>
          <w:rFonts w:ascii="Times New Roman" w:hAnsi="Times New Roman" w:hint="eastAsia"/>
        </w:rPr>
        <w:t>strategies</w:t>
      </w:r>
    </w:p>
    <w:tbl>
      <w:tblPr>
        <w:tblW w:w="84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8"/>
        <w:gridCol w:w="1117"/>
        <w:gridCol w:w="851"/>
        <w:gridCol w:w="1275"/>
        <w:gridCol w:w="1560"/>
        <w:gridCol w:w="1363"/>
        <w:gridCol w:w="974"/>
      </w:tblGrid>
      <w:tr w:rsidR="00F95575" w:rsidRPr="005A097B" w14:paraId="43BC6A87" w14:textId="77777777" w:rsidTr="0084757E">
        <w:trPr>
          <w:jc w:val="center"/>
        </w:trPr>
        <w:tc>
          <w:tcPr>
            <w:tcW w:w="1288" w:type="dxa"/>
            <w:vAlign w:val="center"/>
          </w:tcPr>
          <w:p w14:paraId="3786806A"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Different</w:t>
            </w:r>
          </w:p>
          <w:p w14:paraId="3DF93202"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lang w:eastAsia="zh-TW"/>
              </w:rPr>
              <w:t>strategies</w:t>
            </w:r>
          </w:p>
        </w:tc>
        <w:tc>
          <w:tcPr>
            <w:tcW w:w="1117" w:type="dxa"/>
            <w:vAlign w:val="center"/>
          </w:tcPr>
          <w:p w14:paraId="1C0045DA" w14:textId="77777777" w:rsidR="00F95575" w:rsidRPr="005A097B" w:rsidRDefault="00F95575" w:rsidP="00204E4C">
            <w:pPr>
              <w:widowControl w:val="0"/>
              <w:snapToGrid w:val="0"/>
              <w:spacing w:line="240" w:lineRule="auto"/>
              <w:jc w:val="center"/>
              <w:rPr>
                <w:rFonts w:ascii="Times New Roman" w:hAnsi="Times New Roman"/>
                <w:sz w:val="18"/>
                <w:lang w:eastAsia="zh-TW"/>
              </w:rPr>
            </w:pPr>
            <w:r w:rsidRPr="005A097B">
              <w:rPr>
                <w:rFonts w:ascii="Times New Roman" w:hAnsi="Times New Roman"/>
                <w:sz w:val="18"/>
                <w:lang w:eastAsia="zh-TW"/>
              </w:rPr>
              <w:t>Objective</w:t>
            </w:r>
          </w:p>
          <w:p w14:paraId="51848ED7"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lang w:eastAsia="zh-TW"/>
              </w:rPr>
              <w:t>value</w:t>
            </w:r>
          </w:p>
        </w:tc>
        <w:tc>
          <w:tcPr>
            <w:tcW w:w="851" w:type="dxa"/>
            <w:vAlign w:val="center"/>
          </w:tcPr>
          <w:p w14:paraId="6568B55B"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Travel</w:t>
            </w:r>
          </w:p>
          <w:p w14:paraId="7D02496F"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cost</w:t>
            </w:r>
          </w:p>
        </w:tc>
        <w:tc>
          <w:tcPr>
            <w:tcW w:w="1275" w:type="dxa"/>
            <w:vAlign w:val="center"/>
          </w:tcPr>
          <w:p w14:paraId="5BC81E4F" w14:textId="02D2DE8F" w:rsidR="00F95575" w:rsidRPr="005A097B" w:rsidRDefault="00095D9D" w:rsidP="00095D9D">
            <w:pPr>
              <w:widowControl w:val="0"/>
              <w:snapToGrid w:val="0"/>
              <w:spacing w:line="240" w:lineRule="auto"/>
              <w:jc w:val="center"/>
              <w:rPr>
                <w:rFonts w:ascii="Times New Roman" w:hAnsi="Times New Roman"/>
                <w:sz w:val="18"/>
              </w:rPr>
            </w:pPr>
            <w:r w:rsidRPr="005A097B">
              <w:rPr>
                <w:rFonts w:ascii="Times New Roman" w:hAnsi="Times New Roman"/>
                <w:sz w:val="18"/>
              </w:rPr>
              <w:t>Imbalance</w:t>
            </w:r>
            <w:r w:rsidR="00F95575" w:rsidRPr="005A097B">
              <w:rPr>
                <w:rFonts w:ascii="Times New Roman" w:hAnsi="Times New Roman"/>
                <w:sz w:val="18"/>
              </w:rPr>
              <w:t xml:space="preserve"> penalty </w:t>
            </w:r>
          </w:p>
        </w:tc>
        <w:tc>
          <w:tcPr>
            <w:tcW w:w="1560" w:type="dxa"/>
            <w:vAlign w:val="center"/>
          </w:tcPr>
          <w:p w14:paraId="273FA7A0" w14:textId="3EA625D5" w:rsidR="00F95575" w:rsidRPr="005A097B" w:rsidRDefault="00F95575" w:rsidP="00DB3090">
            <w:pPr>
              <w:widowControl w:val="0"/>
              <w:snapToGrid w:val="0"/>
              <w:spacing w:line="240" w:lineRule="auto"/>
              <w:jc w:val="center"/>
              <w:rPr>
                <w:rFonts w:ascii="Times New Roman" w:hAnsi="Times New Roman"/>
                <w:sz w:val="18"/>
              </w:rPr>
            </w:pPr>
            <w:r w:rsidRPr="005A097B">
              <w:rPr>
                <w:rFonts w:ascii="Times New Roman" w:hAnsi="Times New Roman"/>
                <w:sz w:val="18"/>
              </w:rPr>
              <w:t xml:space="preserve">Substitution penalty </w:t>
            </w:r>
          </w:p>
        </w:tc>
        <w:tc>
          <w:tcPr>
            <w:tcW w:w="1363" w:type="dxa"/>
            <w:vAlign w:val="center"/>
          </w:tcPr>
          <w:p w14:paraId="500E6051" w14:textId="070640B6" w:rsidR="00F95575" w:rsidRPr="005A097B" w:rsidRDefault="00F95575" w:rsidP="00DB3090">
            <w:pPr>
              <w:widowControl w:val="0"/>
              <w:snapToGrid w:val="0"/>
              <w:spacing w:line="240" w:lineRule="auto"/>
              <w:jc w:val="center"/>
              <w:rPr>
                <w:rFonts w:ascii="Times New Roman" w:hAnsi="Times New Roman"/>
                <w:sz w:val="18"/>
              </w:rPr>
            </w:pPr>
            <w:r w:rsidRPr="005A097B">
              <w:rPr>
                <w:rFonts w:ascii="Times New Roman" w:hAnsi="Times New Roman"/>
                <w:sz w:val="18"/>
              </w:rPr>
              <w:t xml:space="preserve">Occupancy penalty </w:t>
            </w:r>
          </w:p>
        </w:tc>
        <w:tc>
          <w:tcPr>
            <w:tcW w:w="974" w:type="dxa"/>
            <w:vAlign w:val="center"/>
          </w:tcPr>
          <w:p w14:paraId="5291F04C"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CPU Time (</w:t>
            </w:r>
            <w:r w:rsidRPr="005A097B">
              <w:rPr>
                <w:rFonts w:ascii="Times New Roman" w:hAnsi="Times New Roman"/>
                <w:i/>
                <w:sz w:val="18"/>
              </w:rPr>
              <w:t>s</w:t>
            </w:r>
            <w:r w:rsidRPr="005A097B">
              <w:rPr>
                <w:rFonts w:ascii="Times New Roman" w:hAnsi="Times New Roman"/>
                <w:sz w:val="18"/>
              </w:rPr>
              <w:t>)</w:t>
            </w:r>
          </w:p>
        </w:tc>
      </w:tr>
      <w:tr w:rsidR="00E54CD8" w:rsidRPr="005A097B" w14:paraId="47B8B6A3" w14:textId="77777777" w:rsidTr="00E54CD8">
        <w:trPr>
          <w:trHeight w:val="243"/>
          <w:jc w:val="center"/>
        </w:trPr>
        <w:tc>
          <w:tcPr>
            <w:tcW w:w="1288" w:type="dxa"/>
            <w:vAlign w:val="center"/>
          </w:tcPr>
          <w:p w14:paraId="2E4F8B7F"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SA</w:t>
            </w:r>
            <w:r w:rsidRPr="005A097B">
              <w:rPr>
                <w:rFonts w:ascii="Times New Roman" w:hAnsi="Times New Roman"/>
                <w:sz w:val="18"/>
                <w:lang w:eastAsia="zh-TW"/>
              </w:rPr>
              <w:t>+</w:t>
            </w:r>
            <w:r w:rsidRPr="005A097B">
              <w:rPr>
                <w:rFonts w:ascii="Times New Roman" w:hAnsi="Times New Roman"/>
                <w:sz w:val="18"/>
              </w:rPr>
              <w:t>OA</w:t>
            </w:r>
          </w:p>
        </w:tc>
        <w:tc>
          <w:tcPr>
            <w:tcW w:w="1117" w:type="dxa"/>
            <w:vAlign w:val="center"/>
          </w:tcPr>
          <w:p w14:paraId="3CA7416E"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178.75</w:t>
            </w:r>
          </w:p>
        </w:tc>
        <w:tc>
          <w:tcPr>
            <w:tcW w:w="851" w:type="dxa"/>
            <w:vAlign w:val="center"/>
          </w:tcPr>
          <w:p w14:paraId="7785FEEF"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138</w:t>
            </w:r>
          </w:p>
        </w:tc>
        <w:tc>
          <w:tcPr>
            <w:tcW w:w="1275" w:type="dxa"/>
            <w:vAlign w:val="center"/>
          </w:tcPr>
          <w:p w14:paraId="6A921F31"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40</w:t>
            </w:r>
          </w:p>
        </w:tc>
        <w:tc>
          <w:tcPr>
            <w:tcW w:w="1560" w:type="dxa"/>
            <w:vAlign w:val="center"/>
          </w:tcPr>
          <w:p w14:paraId="02C38B1F"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0.5</w:t>
            </w:r>
          </w:p>
        </w:tc>
        <w:tc>
          <w:tcPr>
            <w:tcW w:w="1363" w:type="dxa"/>
            <w:vAlign w:val="center"/>
          </w:tcPr>
          <w:p w14:paraId="22BCE274"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0.25</w:t>
            </w:r>
          </w:p>
        </w:tc>
        <w:tc>
          <w:tcPr>
            <w:tcW w:w="974" w:type="dxa"/>
            <w:vAlign w:val="center"/>
          </w:tcPr>
          <w:p w14:paraId="43484CD7"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0.263</w:t>
            </w:r>
          </w:p>
        </w:tc>
      </w:tr>
      <w:tr w:rsidR="00F95575" w:rsidRPr="005A097B" w14:paraId="2D2E7A2B" w14:textId="77777777" w:rsidTr="0084757E">
        <w:trPr>
          <w:jc w:val="center"/>
        </w:trPr>
        <w:tc>
          <w:tcPr>
            <w:tcW w:w="1288" w:type="dxa"/>
            <w:vAlign w:val="center"/>
          </w:tcPr>
          <w:p w14:paraId="14435F96"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SA</w:t>
            </w:r>
            <w:r w:rsidRPr="005A097B">
              <w:rPr>
                <w:rFonts w:ascii="Times New Roman" w:hAnsi="Times New Roman"/>
                <w:sz w:val="18"/>
                <w:lang w:eastAsia="zh-TW"/>
              </w:rPr>
              <w:t>+</w:t>
            </w:r>
            <w:r w:rsidRPr="005A097B">
              <w:rPr>
                <w:rFonts w:ascii="Times New Roman" w:hAnsi="Times New Roman"/>
                <w:sz w:val="18"/>
              </w:rPr>
              <w:t>ON</w:t>
            </w:r>
          </w:p>
        </w:tc>
        <w:tc>
          <w:tcPr>
            <w:tcW w:w="1117" w:type="dxa"/>
            <w:vAlign w:val="center"/>
          </w:tcPr>
          <w:p w14:paraId="77B6C532" w14:textId="0628AC13"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269.4</w:t>
            </w:r>
            <w:r w:rsidR="00396981" w:rsidRPr="005A097B">
              <w:rPr>
                <w:rFonts w:ascii="Times New Roman" w:hAnsi="Times New Roman"/>
                <w:sz w:val="18"/>
              </w:rPr>
              <w:t>0</w:t>
            </w:r>
          </w:p>
        </w:tc>
        <w:tc>
          <w:tcPr>
            <w:tcW w:w="851" w:type="dxa"/>
            <w:vAlign w:val="center"/>
          </w:tcPr>
          <w:p w14:paraId="39B808D9"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139</w:t>
            </w:r>
          </w:p>
        </w:tc>
        <w:tc>
          <w:tcPr>
            <w:tcW w:w="1275" w:type="dxa"/>
            <w:vAlign w:val="center"/>
          </w:tcPr>
          <w:p w14:paraId="64384612"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130</w:t>
            </w:r>
          </w:p>
        </w:tc>
        <w:tc>
          <w:tcPr>
            <w:tcW w:w="1560" w:type="dxa"/>
            <w:vAlign w:val="center"/>
          </w:tcPr>
          <w:p w14:paraId="5DE50730"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0.4</w:t>
            </w:r>
          </w:p>
        </w:tc>
        <w:tc>
          <w:tcPr>
            <w:tcW w:w="1363" w:type="dxa"/>
            <w:vAlign w:val="center"/>
          </w:tcPr>
          <w:p w14:paraId="3651B6CC"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0</w:t>
            </w:r>
          </w:p>
        </w:tc>
        <w:tc>
          <w:tcPr>
            <w:tcW w:w="974" w:type="dxa"/>
            <w:vAlign w:val="center"/>
          </w:tcPr>
          <w:p w14:paraId="77DE7B56"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0.245</w:t>
            </w:r>
          </w:p>
        </w:tc>
      </w:tr>
      <w:tr w:rsidR="00F95575" w:rsidRPr="005A097B" w14:paraId="61D06A5B" w14:textId="77777777" w:rsidTr="0084757E">
        <w:trPr>
          <w:trHeight w:val="210"/>
          <w:jc w:val="center"/>
        </w:trPr>
        <w:tc>
          <w:tcPr>
            <w:tcW w:w="1288" w:type="dxa"/>
            <w:vAlign w:val="center"/>
          </w:tcPr>
          <w:p w14:paraId="6B119B0F"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SN</w:t>
            </w:r>
            <w:r w:rsidRPr="005A097B">
              <w:rPr>
                <w:rFonts w:ascii="Times New Roman" w:hAnsi="Times New Roman"/>
                <w:sz w:val="18"/>
                <w:lang w:eastAsia="zh-TW"/>
              </w:rPr>
              <w:t>+</w:t>
            </w:r>
            <w:r w:rsidRPr="005A097B">
              <w:rPr>
                <w:rFonts w:ascii="Times New Roman" w:hAnsi="Times New Roman"/>
                <w:sz w:val="18"/>
              </w:rPr>
              <w:t>OA</w:t>
            </w:r>
          </w:p>
        </w:tc>
        <w:tc>
          <w:tcPr>
            <w:tcW w:w="1117" w:type="dxa"/>
            <w:vAlign w:val="center"/>
          </w:tcPr>
          <w:p w14:paraId="1D768DAE"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648.25</w:t>
            </w:r>
          </w:p>
        </w:tc>
        <w:tc>
          <w:tcPr>
            <w:tcW w:w="851" w:type="dxa"/>
            <w:vAlign w:val="center"/>
          </w:tcPr>
          <w:p w14:paraId="6826102B"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138</w:t>
            </w:r>
          </w:p>
        </w:tc>
        <w:tc>
          <w:tcPr>
            <w:tcW w:w="1275" w:type="dxa"/>
            <w:vAlign w:val="center"/>
          </w:tcPr>
          <w:p w14:paraId="17473829"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510</w:t>
            </w:r>
          </w:p>
        </w:tc>
        <w:tc>
          <w:tcPr>
            <w:tcW w:w="1560" w:type="dxa"/>
            <w:vAlign w:val="center"/>
          </w:tcPr>
          <w:p w14:paraId="22423E02"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0</w:t>
            </w:r>
          </w:p>
        </w:tc>
        <w:tc>
          <w:tcPr>
            <w:tcW w:w="1363" w:type="dxa"/>
            <w:vAlign w:val="center"/>
          </w:tcPr>
          <w:p w14:paraId="6251A6A5"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0.25</w:t>
            </w:r>
          </w:p>
        </w:tc>
        <w:tc>
          <w:tcPr>
            <w:tcW w:w="974" w:type="dxa"/>
            <w:vAlign w:val="center"/>
          </w:tcPr>
          <w:p w14:paraId="7172F290"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0.283</w:t>
            </w:r>
          </w:p>
        </w:tc>
      </w:tr>
      <w:tr w:rsidR="00F95575" w:rsidRPr="005A097B" w14:paraId="514F97AB" w14:textId="77777777" w:rsidTr="0084757E">
        <w:trPr>
          <w:trHeight w:val="250"/>
          <w:jc w:val="center"/>
        </w:trPr>
        <w:tc>
          <w:tcPr>
            <w:tcW w:w="1288" w:type="dxa"/>
            <w:vAlign w:val="center"/>
          </w:tcPr>
          <w:p w14:paraId="138D2291"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SN</w:t>
            </w:r>
            <w:r w:rsidRPr="005A097B">
              <w:rPr>
                <w:rFonts w:ascii="Times New Roman" w:hAnsi="Times New Roman"/>
                <w:sz w:val="18"/>
                <w:lang w:eastAsia="zh-TW"/>
              </w:rPr>
              <w:t>+</w:t>
            </w:r>
            <w:r w:rsidRPr="005A097B">
              <w:rPr>
                <w:rFonts w:ascii="Times New Roman" w:hAnsi="Times New Roman"/>
                <w:sz w:val="18"/>
              </w:rPr>
              <w:t>ON</w:t>
            </w:r>
          </w:p>
        </w:tc>
        <w:tc>
          <w:tcPr>
            <w:tcW w:w="1117" w:type="dxa"/>
            <w:vAlign w:val="center"/>
          </w:tcPr>
          <w:p w14:paraId="2873D1AB" w14:textId="615DF798"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669</w:t>
            </w:r>
            <w:r w:rsidR="00396981" w:rsidRPr="005A097B">
              <w:rPr>
                <w:rFonts w:ascii="Times New Roman" w:hAnsi="Times New Roman"/>
                <w:sz w:val="18"/>
              </w:rPr>
              <w:t>.00</w:t>
            </w:r>
          </w:p>
        </w:tc>
        <w:tc>
          <w:tcPr>
            <w:tcW w:w="851" w:type="dxa"/>
            <w:vAlign w:val="center"/>
          </w:tcPr>
          <w:p w14:paraId="7E3F6169"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139</w:t>
            </w:r>
          </w:p>
        </w:tc>
        <w:tc>
          <w:tcPr>
            <w:tcW w:w="1275" w:type="dxa"/>
            <w:vAlign w:val="center"/>
          </w:tcPr>
          <w:p w14:paraId="6089069C"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530</w:t>
            </w:r>
          </w:p>
        </w:tc>
        <w:tc>
          <w:tcPr>
            <w:tcW w:w="1560" w:type="dxa"/>
            <w:vAlign w:val="center"/>
          </w:tcPr>
          <w:p w14:paraId="03CF661E"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0</w:t>
            </w:r>
          </w:p>
        </w:tc>
        <w:tc>
          <w:tcPr>
            <w:tcW w:w="1363" w:type="dxa"/>
            <w:vAlign w:val="center"/>
          </w:tcPr>
          <w:p w14:paraId="468D3F66"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0</w:t>
            </w:r>
          </w:p>
        </w:tc>
        <w:tc>
          <w:tcPr>
            <w:tcW w:w="974" w:type="dxa"/>
            <w:vAlign w:val="center"/>
          </w:tcPr>
          <w:p w14:paraId="33C6163B"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hint="eastAsia"/>
                <w:sz w:val="18"/>
              </w:rPr>
              <w:t>0.</w:t>
            </w:r>
            <w:r w:rsidRPr="005A097B">
              <w:rPr>
                <w:rFonts w:ascii="Times New Roman" w:hAnsi="Times New Roman"/>
                <w:sz w:val="18"/>
              </w:rPr>
              <w:t>220</w:t>
            </w:r>
          </w:p>
        </w:tc>
      </w:tr>
    </w:tbl>
    <w:p w14:paraId="74618D46" w14:textId="375D149C" w:rsidR="00F95575" w:rsidRPr="005A097B" w:rsidRDefault="00F95575" w:rsidP="00204E4C">
      <w:pPr>
        <w:widowControl w:val="0"/>
        <w:snapToGrid w:val="0"/>
        <w:spacing w:line="240" w:lineRule="auto"/>
        <w:rPr>
          <w:rFonts w:ascii="Times New Roman" w:hAnsi="Times New Roman"/>
          <w:sz w:val="18"/>
        </w:rPr>
      </w:pPr>
      <w:r w:rsidRPr="005A097B">
        <w:rPr>
          <w:rFonts w:ascii="Times New Roman" w:hAnsi="Times New Roman"/>
          <w:sz w:val="18"/>
        </w:rPr>
        <w:t xml:space="preserve">SA – </w:t>
      </w:r>
      <w:r w:rsidR="00542C0B" w:rsidRPr="005A097B">
        <w:rPr>
          <w:rFonts w:ascii="Times New Roman" w:hAnsi="Times New Roman"/>
          <w:sz w:val="18"/>
        </w:rPr>
        <w:t>S</w:t>
      </w:r>
      <w:r w:rsidRPr="005A097B">
        <w:rPr>
          <w:rFonts w:ascii="Times New Roman" w:hAnsi="Times New Roman"/>
          <w:sz w:val="18"/>
        </w:rPr>
        <w:t>ubstitutio</w:t>
      </w:r>
      <w:r w:rsidR="00542C0B" w:rsidRPr="005A097B">
        <w:rPr>
          <w:rFonts w:ascii="Times New Roman" w:hAnsi="Times New Roman"/>
          <w:sz w:val="18"/>
        </w:rPr>
        <w:t>n strategy is allowed</w:t>
      </w:r>
      <w:r w:rsidR="00674EE9">
        <w:rPr>
          <w:rFonts w:ascii="Times New Roman" w:hAnsi="Times New Roman"/>
          <w:sz w:val="18"/>
        </w:rPr>
        <w:t>;</w:t>
      </w:r>
      <w:r w:rsidR="00B237FC" w:rsidRPr="005A097B">
        <w:rPr>
          <w:rFonts w:ascii="Times New Roman" w:hAnsi="Times New Roman"/>
          <w:sz w:val="18"/>
        </w:rPr>
        <w:t xml:space="preserve"> </w:t>
      </w:r>
      <w:r w:rsidR="00542C0B" w:rsidRPr="005A097B">
        <w:rPr>
          <w:rFonts w:ascii="Times New Roman" w:hAnsi="Times New Roman"/>
          <w:sz w:val="18"/>
        </w:rPr>
        <w:t xml:space="preserve">OA – </w:t>
      </w:r>
      <w:r w:rsidR="00674EE9">
        <w:rPr>
          <w:rFonts w:ascii="Times New Roman" w:hAnsi="Times New Roman"/>
          <w:sz w:val="18"/>
        </w:rPr>
        <w:t>o</w:t>
      </w:r>
      <w:r w:rsidRPr="005A097B">
        <w:rPr>
          <w:rFonts w:ascii="Times New Roman" w:hAnsi="Times New Roman"/>
          <w:sz w:val="18"/>
        </w:rPr>
        <w:t>ccupancy strategy is allowed</w:t>
      </w:r>
      <w:r w:rsidR="00674EE9">
        <w:rPr>
          <w:rFonts w:ascii="Times New Roman" w:hAnsi="Times New Roman"/>
          <w:sz w:val="18"/>
        </w:rPr>
        <w:t xml:space="preserve">; </w:t>
      </w:r>
      <w:r w:rsidR="00542C0B" w:rsidRPr="005A097B">
        <w:rPr>
          <w:rFonts w:ascii="Times New Roman" w:hAnsi="Times New Roman"/>
          <w:sz w:val="18"/>
        </w:rPr>
        <w:t xml:space="preserve">SN – </w:t>
      </w:r>
      <w:r w:rsidR="00674EE9">
        <w:rPr>
          <w:rFonts w:ascii="Times New Roman" w:hAnsi="Times New Roman"/>
          <w:sz w:val="18"/>
        </w:rPr>
        <w:t>s</w:t>
      </w:r>
      <w:r w:rsidRPr="005A097B">
        <w:rPr>
          <w:rFonts w:ascii="Times New Roman" w:hAnsi="Times New Roman"/>
          <w:sz w:val="18"/>
        </w:rPr>
        <w:t>ubstitution strategy is not allowed</w:t>
      </w:r>
      <w:r w:rsidR="00674EE9">
        <w:rPr>
          <w:rFonts w:ascii="Times New Roman" w:hAnsi="Times New Roman"/>
          <w:sz w:val="18"/>
        </w:rPr>
        <w:t>;</w:t>
      </w:r>
      <w:r w:rsidRPr="005A097B">
        <w:rPr>
          <w:rFonts w:ascii="Times New Roman" w:hAnsi="Times New Roman"/>
          <w:sz w:val="18"/>
        </w:rPr>
        <w:t xml:space="preserve"> ON – </w:t>
      </w:r>
      <w:r w:rsidR="00674EE9">
        <w:rPr>
          <w:rFonts w:ascii="Times New Roman" w:hAnsi="Times New Roman"/>
          <w:sz w:val="18"/>
        </w:rPr>
        <w:t>o</w:t>
      </w:r>
      <w:r w:rsidRPr="005A097B">
        <w:rPr>
          <w:rFonts w:ascii="Times New Roman" w:hAnsi="Times New Roman"/>
          <w:sz w:val="18"/>
        </w:rPr>
        <w:t>ccupancy strategy is not allowed</w:t>
      </w:r>
      <w:r w:rsidR="00674EE9">
        <w:rPr>
          <w:rFonts w:ascii="Times New Roman" w:hAnsi="Times New Roman"/>
          <w:sz w:val="18"/>
        </w:rPr>
        <w:t>.</w:t>
      </w:r>
    </w:p>
    <w:p w14:paraId="376A7725" w14:textId="77777777" w:rsidR="009D3C1D" w:rsidRPr="005A097B" w:rsidRDefault="009D3C1D" w:rsidP="00204E4C">
      <w:pPr>
        <w:widowControl w:val="0"/>
        <w:snapToGrid w:val="0"/>
        <w:ind w:firstLineChars="150" w:firstLine="330"/>
        <w:jc w:val="both"/>
        <w:rPr>
          <w:rFonts w:ascii="Times New Roman" w:hAnsi="Times New Roman"/>
        </w:rPr>
      </w:pPr>
    </w:p>
    <w:p w14:paraId="05C44F6F" w14:textId="08EC730D" w:rsidR="00F95575" w:rsidRPr="005A097B" w:rsidRDefault="00F95575" w:rsidP="00204E4C">
      <w:pPr>
        <w:widowControl w:val="0"/>
        <w:autoSpaceDE w:val="0"/>
        <w:autoSpaceDN w:val="0"/>
        <w:adjustRightInd w:val="0"/>
        <w:snapToGrid w:val="0"/>
        <w:jc w:val="both"/>
        <w:rPr>
          <w:rFonts w:ascii="Times New Roman" w:hAnsi="Times New Roman"/>
          <w:b/>
          <w:bCs/>
        </w:rPr>
      </w:pPr>
      <w:r w:rsidRPr="005A097B">
        <w:rPr>
          <w:rFonts w:ascii="Times New Roman" w:hAnsi="Times New Roman"/>
          <w:b/>
          <w:bCs/>
        </w:rPr>
        <w:t xml:space="preserve">4.3 </w:t>
      </w:r>
      <w:r w:rsidR="00FC7D70" w:rsidRPr="005A097B">
        <w:rPr>
          <w:rFonts w:ascii="Times New Roman" w:hAnsi="Times New Roman"/>
          <w:b/>
          <w:bCs/>
        </w:rPr>
        <w:t>Sensitivity analysis</w:t>
      </w:r>
      <w:r w:rsidRPr="005A097B">
        <w:rPr>
          <w:rFonts w:ascii="Times New Roman" w:hAnsi="Times New Roman"/>
          <w:b/>
          <w:bCs/>
        </w:rPr>
        <w:t xml:space="preserve"> of penalties for </w:t>
      </w:r>
      <w:r w:rsidR="00184E66" w:rsidRPr="005A097B">
        <w:rPr>
          <w:rFonts w:ascii="Times New Roman" w:hAnsi="Times New Roman"/>
          <w:b/>
        </w:rPr>
        <w:t>imbalance</w:t>
      </w:r>
      <w:r w:rsidRPr="005A097B">
        <w:rPr>
          <w:rFonts w:ascii="Times New Roman" w:hAnsi="Times New Roman"/>
          <w:b/>
          <w:bCs/>
        </w:rPr>
        <w:t>, substitution</w:t>
      </w:r>
      <w:r w:rsidR="00656CA0">
        <w:rPr>
          <w:rFonts w:ascii="Times New Roman" w:hAnsi="Times New Roman"/>
          <w:b/>
          <w:bCs/>
        </w:rPr>
        <w:t>,</w:t>
      </w:r>
      <w:r w:rsidRPr="005A097B">
        <w:rPr>
          <w:rFonts w:ascii="Times New Roman" w:hAnsi="Times New Roman"/>
          <w:b/>
          <w:bCs/>
        </w:rPr>
        <w:t xml:space="preserve"> and occup</w:t>
      </w:r>
      <w:r w:rsidR="00656CA0">
        <w:rPr>
          <w:rFonts w:ascii="Times New Roman" w:hAnsi="Times New Roman"/>
          <w:b/>
          <w:bCs/>
        </w:rPr>
        <w:t>ation of</w:t>
      </w:r>
      <w:r w:rsidRPr="005A097B">
        <w:rPr>
          <w:rFonts w:ascii="Times New Roman" w:hAnsi="Times New Roman"/>
          <w:b/>
          <w:bCs/>
        </w:rPr>
        <w:t xml:space="preserve"> other spaces </w:t>
      </w:r>
    </w:p>
    <w:p w14:paraId="572800EE" w14:textId="5F2AA464" w:rsidR="00F95575" w:rsidRDefault="00F95575" w:rsidP="00204E4C">
      <w:pPr>
        <w:widowControl w:val="0"/>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 xml:space="preserve">To show the effect of </w:t>
      </w:r>
      <w:r w:rsidR="00656CA0">
        <w:rPr>
          <w:rFonts w:ascii="Times New Roman" w:hAnsi="Times New Roman"/>
        </w:rPr>
        <w:t xml:space="preserve">the </w:t>
      </w:r>
      <w:r w:rsidRPr="005A097B">
        <w:rPr>
          <w:rFonts w:ascii="Times New Roman" w:hAnsi="Times New Roman"/>
        </w:rPr>
        <w:t xml:space="preserve">penalties for </w:t>
      </w:r>
      <w:r w:rsidR="00184E66" w:rsidRPr="005A097B">
        <w:rPr>
          <w:rFonts w:ascii="Times New Roman" w:hAnsi="Times New Roman"/>
        </w:rPr>
        <w:t>imbalance</w:t>
      </w:r>
      <w:r w:rsidRPr="005A097B">
        <w:rPr>
          <w:rFonts w:ascii="Times New Roman" w:hAnsi="Times New Roman"/>
        </w:rPr>
        <w:t>, substitution, and occup</w:t>
      </w:r>
      <w:r w:rsidR="00656CA0">
        <w:rPr>
          <w:rFonts w:ascii="Times New Roman" w:hAnsi="Times New Roman"/>
        </w:rPr>
        <w:t>ation of</w:t>
      </w:r>
      <w:r w:rsidRPr="005A097B">
        <w:rPr>
          <w:rFonts w:ascii="Times New Roman" w:hAnsi="Times New Roman"/>
        </w:rPr>
        <w:t xml:space="preserve"> spaces in </w:t>
      </w:r>
      <w:r w:rsidR="00656CA0">
        <w:rPr>
          <w:rFonts w:ascii="Times New Roman" w:hAnsi="Times New Roman"/>
        </w:rPr>
        <w:t>compartments</w:t>
      </w:r>
      <w:r w:rsidR="00656CA0" w:rsidRPr="005A097B">
        <w:rPr>
          <w:rFonts w:ascii="Times New Roman" w:hAnsi="Times New Roman"/>
        </w:rPr>
        <w:t xml:space="preserve"> </w:t>
      </w:r>
      <w:r w:rsidRPr="005A097B">
        <w:rPr>
          <w:rFonts w:ascii="Times New Roman" w:hAnsi="Times New Roman"/>
        </w:rPr>
        <w:t xml:space="preserve">for other types toward the final solution, </w:t>
      </w:r>
      <w:r w:rsidR="0069607D" w:rsidRPr="005A097B">
        <w:rPr>
          <w:rFonts w:ascii="Times New Roman" w:hAnsi="Times New Roman"/>
        </w:rPr>
        <w:t>we</w:t>
      </w:r>
      <w:r w:rsidRPr="005A097B">
        <w:rPr>
          <w:rFonts w:ascii="Times New Roman" w:hAnsi="Times New Roman"/>
        </w:rPr>
        <w:t xml:space="preserve"> </w:t>
      </w:r>
      <w:r w:rsidR="001E78D8" w:rsidRPr="005A097B">
        <w:rPr>
          <w:rFonts w:ascii="Times New Roman" w:hAnsi="Times New Roman"/>
        </w:rPr>
        <w:t>increase</w:t>
      </w:r>
      <w:r w:rsidRPr="005A097B">
        <w:rPr>
          <w:rFonts w:ascii="Times New Roman" w:hAnsi="Times New Roman"/>
        </w:rPr>
        <w:t xml:space="preserve"> </w:t>
      </w:r>
      <w:r w:rsidR="00AF57AB">
        <w:rPr>
          <w:rFonts w:ascii="Times New Roman" w:hAnsi="Times New Roman"/>
        </w:rPr>
        <w:t xml:space="preserve">the </w:t>
      </w:r>
      <w:r w:rsidR="00095D9D" w:rsidRPr="005A097B">
        <w:rPr>
          <w:rFonts w:ascii="Times New Roman" w:hAnsi="Times New Roman"/>
        </w:rPr>
        <w:t xml:space="preserve">imbalance penalties </w:t>
      </w:r>
      <w:r w:rsidRPr="005A097B">
        <w:rPr>
          <w:rFonts w:ascii="Times New Roman" w:hAnsi="Times New Roman"/>
        </w:rPr>
        <w:t xml:space="preserve">for type 1 and type 2 bikes, the substitution penalty, and the occupancy penalty </w:t>
      </w:r>
      <w:r w:rsidR="0069607D" w:rsidRPr="005A097B">
        <w:rPr>
          <w:rFonts w:ascii="Times New Roman" w:hAnsi="Times New Roman"/>
        </w:rPr>
        <w:t xml:space="preserve">separately and </w:t>
      </w:r>
      <w:r w:rsidRPr="005A097B">
        <w:rPr>
          <w:rFonts w:ascii="Times New Roman" w:hAnsi="Times New Roman"/>
        </w:rPr>
        <w:t xml:space="preserve">set </w:t>
      </w:r>
      <w:r w:rsidR="00AF57AB">
        <w:rPr>
          <w:rFonts w:ascii="Times New Roman" w:hAnsi="Times New Roman"/>
        </w:rPr>
        <w:t>a</w:t>
      </w:r>
      <w:r w:rsidRPr="005A097B">
        <w:rPr>
          <w:rFonts w:ascii="Times New Roman" w:hAnsi="Times New Roman"/>
        </w:rPr>
        <w:t xml:space="preserve"> base case for comparison in which all penalties equal </w:t>
      </w:r>
      <w:r w:rsidR="00393F03" w:rsidRPr="005A097B">
        <w:rPr>
          <w:rFonts w:ascii="Times New Roman" w:hAnsi="Times New Roman"/>
        </w:rPr>
        <w:t>one</w:t>
      </w:r>
      <w:r w:rsidRPr="005A097B">
        <w:rPr>
          <w:rFonts w:ascii="Times New Roman" w:hAnsi="Times New Roman"/>
        </w:rPr>
        <w:t xml:space="preserve">. We adopt the </w:t>
      </w:r>
      <w:r w:rsidR="00AF57AB">
        <w:rPr>
          <w:rFonts w:ascii="Times New Roman" w:hAnsi="Times New Roman"/>
        </w:rPr>
        <w:t>five</w:t>
      </w:r>
      <w:r w:rsidRPr="005A097B">
        <w:rPr>
          <w:rFonts w:ascii="Times New Roman" w:hAnsi="Times New Roman"/>
        </w:rPr>
        <w:t>-station network</w:t>
      </w:r>
      <w:r w:rsidR="0008048E" w:rsidRPr="005A097B">
        <w:rPr>
          <w:rFonts w:ascii="Times New Roman" w:hAnsi="Times New Roman"/>
        </w:rPr>
        <w:t xml:space="preserve"> and the settings </w:t>
      </w:r>
      <w:r w:rsidR="00AF57AB">
        <w:rPr>
          <w:rFonts w:ascii="Times New Roman" w:hAnsi="Times New Roman"/>
        </w:rPr>
        <w:t>for the</w:t>
      </w:r>
      <w:r w:rsidR="00416115" w:rsidRPr="005A097B">
        <w:rPr>
          <w:rFonts w:ascii="Times New Roman" w:hAnsi="Times New Roman"/>
        </w:rPr>
        <w:t xml:space="preserve"> vehicle capacities,</w:t>
      </w:r>
      <w:r w:rsidRPr="005A097B">
        <w:rPr>
          <w:rFonts w:ascii="Times New Roman" w:hAnsi="Times New Roman"/>
        </w:rPr>
        <w:t xml:space="preserve"> demand level</w:t>
      </w:r>
      <w:r w:rsidR="00416115" w:rsidRPr="005A097B">
        <w:rPr>
          <w:rFonts w:ascii="Times New Roman" w:hAnsi="Times New Roman"/>
        </w:rPr>
        <w:t>s</w:t>
      </w:r>
      <w:r w:rsidR="0008048E" w:rsidRPr="005A097B">
        <w:rPr>
          <w:rFonts w:ascii="Times New Roman" w:hAnsi="Times New Roman"/>
        </w:rPr>
        <w:t>,</w:t>
      </w:r>
      <w:r w:rsidRPr="005A097B">
        <w:rPr>
          <w:rFonts w:ascii="Times New Roman" w:hAnsi="Times New Roman"/>
        </w:rPr>
        <w:t xml:space="preserve"> </w:t>
      </w:r>
      <w:r w:rsidR="001477DA" w:rsidRPr="005A097B">
        <w:rPr>
          <w:rFonts w:ascii="Times New Roman" w:hAnsi="Times New Roman"/>
        </w:rPr>
        <w:t>and m</w:t>
      </w:r>
      <w:r w:rsidR="001477DA" w:rsidRPr="005A097B">
        <w:rPr>
          <w:rFonts w:ascii="Times New Roman" w:eastAsia="AdvP4C4E74" w:hAnsi="Times New Roman"/>
        </w:rPr>
        <w:t xml:space="preserve">aximum operation duration for repositioning </w:t>
      </w:r>
      <w:r w:rsidRPr="005A097B">
        <w:rPr>
          <w:rFonts w:ascii="Times New Roman" w:hAnsi="Times New Roman"/>
        </w:rPr>
        <w:t xml:space="preserve">in </w:t>
      </w:r>
      <w:r w:rsidR="00416115" w:rsidRPr="005A097B">
        <w:rPr>
          <w:rFonts w:ascii="Times New Roman" w:hAnsi="Times New Roman"/>
        </w:rPr>
        <w:t>S</w:t>
      </w:r>
      <w:r w:rsidRPr="005A097B">
        <w:rPr>
          <w:rFonts w:ascii="Times New Roman" w:hAnsi="Times New Roman"/>
        </w:rPr>
        <w:t>ection</w:t>
      </w:r>
      <w:r w:rsidR="00416115" w:rsidRPr="005A097B">
        <w:rPr>
          <w:rFonts w:ascii="Times New Roman" w:hAnsi="Times New Roman"/>
        </w:rPr>
        <w:t xml:space="preserve"> 4</w:t>
      </w:r>
      <w:r w:rsidRPr="005A097B">
        <w:rPr>
          <w:rFonts w:ascii="Times New Roman" w:hAnsi="Times New Roman"/>
        </w:rPr>
        <w:t>.</w:t>
      </w:r>
      <w:r w:rsidR="00416115" w:rsidRPr="005A097B">
        <w:rPr>
          <w:rFonts w:ascii="Times New Roman" w:hAnsi="Times New Roman"/>
        </w:rPr>
        <w:t>2.</w:t>
      </w:r>
      <w:r w:rsidRPr="005A097B">
        <w:rPr>
          <w:rFonts w:ascii="Times New Roman" w:hAnsi="Times New Roman"/>
        </w:rPr>
        <w:t xml:space="preserve"> </w:t>
      </w:r>
      <w:r w:rsidR="00AF57AB">
        <w:rPr>
          <w:rFonts w:ascii="Times New Roman" w:hAnsi="Times New Roman"/>
        </w:rPr>
        <w:t>S</w:t>
      </w:r>
      <w:r w:rsidRPr="005A097B">
        <w:rPr>
          <w:rFonts w:ascii="Times New Roman" w:hAnsi="Times New Roman"/>
        </w:rPr>
        <w:t xml:space="preserve">ubstitution and occupancy strategies are both allowed. The combinations of penalty parameters and the corresponding performance measures are shown in Table </w:t>
      </w:r>
      <w:r w:rsidR="00226031" w:rsidRPr="005A097B">
        <w:rPr>
          <w:rFonts w:ascii="Times New Roman" w:hAnsi="Times New Roman"/>
        </w:rPr>
        <w:t>2</w:t>
      </w:r>
      <w:r w:rsidRPr="005A097B">
        <w:rPr>
          <w:rFonts w:ascii="Times New Roman" w:hAnsi="Times New Roman"/>
        </w:rPr>
        <w:t xml:space="preserve">. The percentages in </w:t>
      </w:r>
      <w:r w:rsidR="00207EEA" w:rsidRPr="005A097B">
        <w:rPr>
          <w:rFonts w:ascii="Times New Roman" w:hAnsi="Times New Roman"/>
        </w:rPr>
        <w:t>T</w:t>
      </w:r>
      <w:r w:rsidRPr="005A097B">
        <w:rPr>
          <w:rFonts w:ascii="Times New Roman" w:hAnsi="Times New Roman"/>
        </w:rPr>
        <w:t xml:space="preserve">able </w:t>
      </w:r>
      <w:r w:rsidR="00393F03" w:rsidRPr="005A097B">
        <w:rPr>
          <w:rFonts w:ascii="Times New Roman" w:hAnsi="Times New Roman"/>
        </w:rPr>
        <w:t>2</w:t>
      </w:r>
      <w:r w:rsidRPr="005A097B">
        <w:rPr>
          <w:rFonts w:ascii="Times New Roman" w:hAnsi="Times New Roman"/>
        </w:rPr>
        <w:t xml:space="preserve"> are defined as follows.</w:t>
      </w:r>
    </w:p>
    <w:p w14:paraId="7F7146DB" w14:textId="77777777" w:rsidR="00AF57AB" w:rsidRPr="005A097B" w:rsidRDefault="00AF57AB" w:rsidP="00204E4C">
      <w:pPr>
        <w:widowControl w:val="0"/>
        <w:autoSpaceDE w:val="0"/>
        <w:autoSpaceDN w:val="0"/>
        <w:adjustRightInd w:val="0"/>
        <w:snapToGrid w:val="0"/>
        <w:ind w:firstLineChars="200" w:firstLine="440"/>
        <w:jc w:val="both"/>
        <w:rPr>
          <w:rFonts w:ascii="Times New Roman" w:hAnsi="Times New Roman"/>
        </w:rPr>
      </w:pPr>
    </w:p>
    <w:p w14:paraId="34B89FBA" w14:textId="253DC866" w:rsidR="00F95575" w:rsidRPr="005A097B" w:rsidRDefault="00184E66" w:rsidP="00204E4C">
      <w:pPr>
        <w:widowControl w:val="0"/>
        <w:snapToGrid w:val="0"/>
        <w:rPr>
          <w:rFonts w:ascii="Times New Roman" w:hAnsi="Times New Roman"/>
        </w:rPr>
      </w:pPr>
      <m:oMathPara>
        <m:oMathParaPr>
          <m:jc m:val="left"/>
        </m:oMathParaPr>
        <m:oMath>
          <m:r>
            <m:rPr>
              <m:sty m:val="p"/>
            </m:rPr>
            <w:rPr>
              <w:rFonts w:ascii="Cambria Math" w:hAnsi="Cambria Math"/>
            </w:rPr>
            <w:lastRenderedPageBreak/>
            <m:t xml:space="preserve">Imbalance percentage of a particular type = </m:t>
          </m:r>
          <m:f>
            <m:fPr>
              <m:ctrlPr>
                <w:rPr>
                  <w:rFonts w:ascii="Cambria Math" w:hAnsi="Cambria Math"/>
                </w:rPr>
              </m:ctrlPr>
            </m:fPr>
            <m:num>
              <m:r>
                <m:rPr>
                  <m:sty m:val="p"/>
                </m:rPr>
                <w:rPr>
                  <w:rFonts w:ascii="Cambria Math" w:hAnsi="Cambria Math"/>
                </w:rPr>
                <m:t>the sum of imbalance amount of that type at each station</m:t>
              </m:r>
            </m:num>
            <m:den>
              <m:r>
                <m:rPr>
                  <m:sty m:val="p"/>
                </m:rPr>
                <w:rPr>
                  <w:rFonts w:ascii="Cambria Math" w:hAnsi="Cambria Math"/>
                </w:rPr>
                <m:t>the total demand of that type at each station</m:t>
              </m:r>
            </m:den>
          </m:f>
        </m:oMath>
      </m:oMathPara>
    </w:p>
    <w:p w14:paraId="29D46050" w14:textId="4E3DBA43" w:rsidR="00F95575" w:rsidRPr="005A097B" w:rsidRDefault="00F95575" w:rsidP="00204E4C">
      <w:pPr>
        <w:widowControl w:val="0"/>
        <w:snapToGrid w:val="0"/>
        <w:rPr>
          <w:rFonts w:ascii="Times New Roman" w:hAnsi="Times New Roman"/>
        </w:rPr>
      </w:pPr>
      <m:oMathPara>
        <m:oMathParaPr>
          <m:jc m:val="left"/>
        </m:oMathParaPr>
        <m:oMath>
          <m:r>
            <m:rPr>
              <m:sty m:val="p"/>
            </m:rPr>
            <w:rPr>
              <w:rFonts w:ascii="Cambria Math" w:hAnsi="Cambria Math"/>
            </w:rPr>
            <m:t xml:space="preserve">Substitution percentage = </m:t>
          </m:r>
          <m:f>
            <m:fPr>
              <m:ctrlPr>
                <w:rPr>
                  <w:rFonts w:ascii="Cambria Math" w:hAnsi="Cambria Math"/>
                </w:rPr>
              </m:ctrlPr>
            </m:fPr>
            <m:num>
              <m:r>
                <m:rPr>
                  <m:sty m:val="p"/>
                </m:rPr>
                <w:rPr>
                  <w:rFonts w:ascii="Cambria Math" w:hAnsi="Cambria Math"/>
                </w:rPr>
                <m:t>the sum of the substitution amount of type 2 bikes for type 1 bikes at each station</m:t>
              </m:r>
            </m:num>
            <m:den>
              <m:r>
                <m:rPr>
                  <m:sty m:val="p"/>
                </m:rPr>
                <w:rPr>
                  <w:rFonts w:ascii="Cambria Math" w:hAnsi="Cambria Math"/>
                </w:rPr>
                <m:t>the total existing amount of type 2 bikes of all stations</m:t>
              </m:r>
            </m:den>
          </m:f>
        </m:oMath>
      </m:oMathPara>
    </w:p>
    <w:p w14:paraId="537FAA50" w14:textId="7CE7897D" w:rsidR="00F95575" w:rsidRPr="005A097B" w:rsidRDefault="00F95575" w:rsidP="00204E4C">
      <w:pPr>
        <w:widowControl w:val="0"/>
        <w:snapToGrid w:val="0"/>
        <w:rPr>
          <w:rFonts w:ascii="Times New Roman" w:hAnsi="Times New Roman"/>
        </w:rPr>
      </w:pPr>
      <m:oMathPara>
        <m:oMathParaPr>
          <m:jc m:val="left"/>
        </m:oMathParaPr>
        <m:oMath>
          <m:r>
            <m:rPr>
              <m:sty m:val="p"/>
            </m:rPr>
            <w:rPr>
              <w:rFonts w:ascii="Cambria Math" w:hAnsi="Cambria Math"/>
            </w:rPr>
            <m:t xml:space="preserve">Occupancy percentage = </m:t>
          </m:r>
          <m:f>
            <m:fPr>
              <m:ctrlPr>
                <w:rPr>
                  <w:rFonts w:ascii="Cambria Math" w:hAnsi="Cambria Math"/>
                </w:rPr>
              </m:ctrlPr>
            </m:fPr>
            <m:num>
              <m:r>
                <m:rPr>
                  <m:sty m:val="p"/>
                </m:rPr>
                <w:rPr>
                  <w:rFonts w:ascii="Cambria Math" w:hAnsi="Cambria Math"/>
                </w:rPr>
                <m:t xml:space="preserve">the sum of the occupancy amount of type 2 bikes in the room of type 1 bikes on each link </m:t>
              </m:r>
            </m:num>
            <m:den>
              <m:r>
                <m:rPr>
                  <m:sty m:val="p"/>
                </m:rPr>
                <w:rPr>
                  <w:rFonts w:ascii="Cambria Math" w:hAnsi="Cambria Math" w:hint="eastAsia"/>
                </w:rPr>
                <m:t>the number of links</m:t>
              </m:r>
              <m:r>
                <m:rPr>
                  <m:sty m:val="p"/>
                </m:rPr>
                <w:rPr>
                  <w:rFonts w:ascii="Cambria Math" w:hAnsi="Cambria Math"/>
                </w:rPr>
                <m:t xml:space="preserve"> × vehicle capacity for type 1 bikes</m:t>
              </m:r>
            </m:den>
          </m:f>
        </m:oMath>
      </m:oMathPara>
    </w:p>
    <w:p w14:paraId="0271A0B7" w14:textId="77777777" w:rsidR="00AF57AB" w:rsidRDefault="00AF57AB" w:rsidP="00204E4C">
      <w:pPr>
        <w:widowControl w:val="0"/>
        <w:autoSpaceDE w:val="0"/>
        <w:autoSpaceDN w:val="0"/>
        <w:adjustRightInd w:val="0"/>
        <w:snapToGrid w:val="0"/>
        <w:ind w:firstLineChars="200" w:firstLine="440"/>
        <w:jc w:val="both"/>
        <w:rPr>
          <w:rFonts w:ascii="Times New Roman" w:hAnsi="Times New Roman"/>
        </w:rPr>
      </w:pPr>
    </w:p>
    <w:p w14:paraId="4A47359D" w14:textId="4AC1CF98" w:rsidR="00F95575" w:rsidRPr="005A097B" w:rsidRDefault="00F95575" w:rsidP="00204E4C">
      <w:pPr>
        <w:widowControl w:val="0"/>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 xml:space="preserve">According to Tables </w:t>
      </w:r>
      <w:r w:rsidR="003866EC" w:rsidRPr="005A097B">
        <w:rPr>
          <w:rFonts w:ascii="Times New Roman" w:hAnsi="Times New Roman"/>
        </w:rPr>
        <w:t>2</w:t>
      </w:r>
      <w:r w:rsidRPr="005A097B">
        <w:rPr>
          <w:rFonts w:ascii="Times New Roman" w:hAnsi="Times New Roman"/>
        </w:rPr>
        <w:t xml:space="preserve">a and </w:t>
      </w:r>
      <w:r w:rsidR="003866EC" w:rsidRPr="005A097B">
        <w:rPr>
          <w:rFonts w:ascii="Times New Roman" w:hAnsi="Times New Roman"/>
        </w:rPr>
        <w:t>2</w:t>
      </w:r>
      <w:r w:rsidRPr="005A097B">
        <w:rPr>
          <w:rFonts w:ascii="Times New Roman" w:hAnsi="Times New Roman"/>
        </w:rPr>
        <w:t xml:space="preserve">b, </w:t>
      </w:r>
      <w:r w:rsidR="00CB2C61" w:rsidRPr="005A097B">
        <w:rPr>
          <w:rFonts w:ascii="Times New Roman" w:hAnsi="Times New Roman"/>
        </w:rPr>
        <w:t>an</w:t>
      </w:r>
      <w:r w:rsidRPr="005A097B">
        <w:rPr>
          <w:rFonts w:ascii="Times New Roman" w:hAnsi="Times New Roman"/>
        </w:rPr>
        <w:t xml:space="preserve"> increase in </w:t>
      </w:r>
      <w:r w:rsidR="00AF57AB">
        <w:rPr>
          <w:rFonts w:ascii="Times New Roman" w:hAnsi="Times New Roman"/>
        </w:rPr>
        <w:t xml:space="preserve">the </w:t>
      </w:r>
      <w:r w:rsidR="00095D9D" w:rsidRPr="005A097B">
        <w:rPr>
          <w:rFonts w:ascii="Times New Roman" w:hAnsi="Times New Roman"/>
        </w:rPr>
        <w:t>imbalance penalty</w:t>
      </w:r>
      <w:r w:rsidRPr="005A097B">
        <w:rPr>
          <w:rFonts w:ascii="Times New Roman" w:hAnsi="Times New Roman"/>
        </w:rPr>
        <w:t xml:space="preserve"> for a specific type of </w:t>
      </w:r>
      <w:r w:rsidR="00951E69" w:rsidRPr="005A097B">
        <w:rPr>
          <w:rFonts w:ascii="Times New Roman" w:hAnsi="Times New Roman"/>
        </w:rPr>
        <w:t>bike</w:t>
      </w:r>
      <w:r w:rsidRPr="005A097B">
        <w:rPr>
          <w:rFonts w:ascii="Times New Roman" w:hAnsi="Times New Roman"/>
        </w:rPr>
        <w:t xml:space="preserve"> can reduce its </w:t>
      </w:r>
      <w:r w:rsidR="00184E66" w:rsidRPr="005A097B">
        <w:rPr>
          <w:rFonts w:ascii="Times New Roman" w:hAnsi="Times New Roman"/>
        </w:rPr>
        <w:t xml:space="preserve">imbalance </w:t>
      </w:r>
      <w:r w:rsidR="006E12FC" w:rsidRPr="005A097B">
        <w:rPr>
          <w:rFonts w:ascii="Times New Roman" w:hAnsi="Times New Roman"/>
        </w:rPr>
        <w:t>percentage in general</w:t>
      </w:r>
      <w:r w:rsidR="00CB2C61" w:rsidRPr="005A097B">
        <w:rPr>
          <w:rFonts w:ascii="Times New Roman" w:hAnsi="Times New Roman"/>
        </w:rPr>
        <w:t xml:space="preserve"> and </w:t>
      </w:r>
      <w:r w:rsidR="00AF57AB">
        <w:rPr>
          <w:rFonts w:ascii="Times New Roman" w:hAnsi="Times New Roman"/>
        </w:rPr>
        <w:t>even</w:t>
      </w:r>
      <w:r w:rsidR="00AF57AB" w:rsidRPr="005A097B">
        <w:rPr>
          <w:rFonts w:ascii="Times New Roman" w:hAnsi="Times New Roman"/>
        </w:rPr>
        <w:t xml:space="preserve"> </w:t>
      </w:r>
      <w:r w:rsidR="00CB2C61" w:rsidRPr="005A097B">
        <w:rPr>
          <w:rFonts w:ascii="Times New Roman" w:hAnsi="Times New Roman"/>
        </w:rPr>
        <w:t xml:space="preserve">to 0% in </w:t>
      </w:r>
      <w:r w:rsidR="00AF57AB">
        <w:rPr>
          <w:rFonts w:ascii="Times New Roman" w:hAnsi="Times New Roman"/>
        </w:rPr>
        <w:t>an</w:t>
      </w:r>
      <w:r w:rsidR="00CB2C61" w:rsidRPr="005A097B">
        <w:rPr>
          <w:rFonts w:ascii="Times New Roman" w:hAnsi="Times New Roman"/>
        </w:rPr>
        <w:t xml:space="preserve"> extreme case</w:t>
      </w:r>
      <w:r w:rsidR="00AF57AB">
        <w:rPr>
          <w:rFonts w:ascii="Times New Roman" w:hAnsi="Times New Roman"/>
        </w:rPr>
        <w:t>,</w:t>
      </w:r>
      <w:r w:rsidR="006E12FC" w:rsidRPr="005A097B">
        <w:rPr>
          <w:rFonts w:ascii="Times New Roman" w:hAnsi="Times New Roman"/>
        </w:rPr>
        <w:t xml:space="preserve"> but</w:t>
      </w:r>
      <w:r w:rsidR="001C6193" w:rsidRPr="005A097B">
        <w:rPr>
          <w:rFonts w:ascii="Times New Roman" w:hAnsi="Times New Roman"/>
        </w:rPr>
        <w:t xml:space="preserve"> </w:t>
      </w:r>
      <w:r w:rsidR="002A0405" w:rsidRPr="005A097B">
        <w:rPr>
          <w:rFonts w:ascii="Times New Roman" w:hAnsi="Times New Roman"/>
        </w:rPr>
        <w:t xml:space="preserve">the </w:t>
      </w:r>
      <w:r w:rsidR="00184E66" w:rsidRPr="005A097B">
        <w:rPr>
          <w:rFonts w:ascii="Times New Roman" w:hAnsi="Times New Roman"/>
        </w:rPr>
        <w:t xml:space="preserve">imbalance </w:t>
      </w:r>
      <w:r w:rsidR="002A0405" w:rsidRPr="005A097B">
        <w:rPr>
          <w:rFonts w:ascii="Times New Roman" w:hAnsi="Times New Roman"/>
        </w:rPr>
        <w:t>percentage can remain unchanged, together with other measures</w:t>
      </w:r>
      <w:r w:rsidR="001C6193" w:rsidRPr="005A097B">
        <w:rPr>
          <w:rFonts w:ascii="Times New Roman" w:hAnsi="Times New Roman"/>
        </w:rPr>
        <w:t>. For example, a</w:t>
      </w:r>
      <w:r w:rsidRPr="005A097B">
        <w:rPr>
          <w:rFonts w:ascii="Times New Roman" w:hAnsi="Times New Roman"/>
        </w:rPr>
        <w:t xml:space="preserve">lthough the unit </w:t>
      </w:r>
      <w:r w:rsidR="00FB74A4" w:rsidRPr="005A097B">
        <w:rPr>
          <w:rFonts w:ascii="Times New Roman" w:hAnsi="Times New Roman"/>
        </w:rPr>
        <w:t>imbalance penalty</w:t>
      </w:r>
      <w:r w:rsidRPr="005A097B">
        <w:rPr>
          <w:rFonts w:ascii="Times New Roman" w:hAnsi="Times New Roman"/>
        </w:rPr>
        <w:t xml:space="preserve"> for type 1 bikes increases from 1 to 1.8, the </w:t>
      </w:r>
      <w:r w:rsidR="00184E66" w:rsidRPr="005A097B">
        <w:rPr>
          <w:rFonts w:ascii="Times New Roman" w:hAnsi="Times New Roman"/>
        </w:rPr>
        <w:t xml:space="preserve">imbalance </w:t>
      </w:r>
      <w:r w:rsidRPr="005A097B">
        <w:rPr>
          <w:rFonts w:ascii="Times New Roman" w:hAnsi="Times New Roman"/>
        </w:rPr>
        <w:t xml:space="preserve">percentage of type 1 bikes, the </w:t>
      </w:r>
      <w:r w:rsidR="00184E66" w:rsidRPr="005A097B">
        <w:rPr>
          <w:rFonts w:ascii="Times New Roman" w:hAnsi="Times New Roman"/>
        </w:rPr>
        <w:t xml:space="preserve">imbalance </w:t>
      </w:r>
      <w:r w:rsidRPr="005A097B">
        <w:rPr>
          <w:rFonts w:ascii="Times New Roman" w:hAnsi="Times New Roman"/>
        </w:rPr>
        <w:t xml:space="preserve">percentage of type 2 bikes, and the substitution percentage </w:t>
      </w:r>
      <w:r w:rsidR="007F2577">
        <w:rPr>
          <w:rFonts w:ascii="Times New Roman" w:hAnsi="Times New Roman"/>
        </w:rPr>
        <w:t>do not</w:t>
      </w:r>
      <w:r w:rsidRPr="005A097B">
        <w:rPr>
          <w:rFonts w:ascii="Times New Roman" w:hAnsi="Times New Roman"/>
        </w:rPr>
        <w:t xml:space="preserve"> change, and </w:t>
      </w:r>
      <w:r w:rsidR="007F2577">
        <w:rPr>
          <w:rFonts w:ascii="Times New Roman" w:hAnsi="Times New Roman"/>
        </w:rPr>
        <w:t xml:space="preserve">it is not necessary to adopt </w:t>
      </w:r>
      <w:r w:rsidRPr="005A097B">
        <w:rPr>
          <w:rFonts w:ascii="Times New Roman" w:hAnsi="Times New Roman"/>
        </w:rPr>
        <w:t>the occupancy strategy because</w:t>
      </w:r>
      <w:r w:rsidR="007F2577">
        <w:rPr>
          <w:rFonts w:ascii="Times New Roman" w:hAnsi="Times New Roman"/>
        </w:rPr>
        <w:t>,</w:t>
      </w:r>
      <w:r w:rsidRPr="005A097B">
        <w:rPr>
          <w:rFonts w:ascii="Times New Roman" w:hAnsi="Times New Roman"/>
        </w:rPr>
        <w:t xml:space="preserve"> in </w:t>
      </w:r>
      <w:r w:rsidR="00732A34" w:rsidRPr="005A097B">
        <w:rPr>
          <w:rFonts w:ascii="Times New Roman" w:hAnsi="Times New Roman"/>
        </w:rPr>
        <w:t>the range between 1 and 1.8</w:t>
      </w:r>
      <w:r w:rsidRPr="005A097B">
        <w:rPr>
          <w:rFonts w:ascii="Times New Roman" w:hAnsi="Times New Roman"/>
        </w:rPr>
        <w:t>, the sum of the su</w:t>
      </w:r>
      <w:r w:rsidR="00DB3090" w:rsidRPr="005A097B">
        <w:rPr>
          <w:rFonts w:ascii="Times New Roman" w:hAnsi="Times New Roman"/>
        </w:rPr>
        <w:t>bstitution and occupancy penalties</w:t>
      </w:r>
      <w:r w:rsidRPr="005A097B">
        <w:rPr>
          <w:rFonts w:ascii="Times New Roman" w:hAnsi="Times New Roman"/>
        </w:rPr>
        <w:t xml:space="preserve"> is </w:t>
      </w:r>
      <w:r w:rsidR="00F95AB9" w:rsidRPr="005A097B">
        <w:rPr>
          <w:rFonts w:ascii="Times New Roman" w:hAnsi="Times New Roman"/>
        </w:rPr>
        <w:t xml:space="preserve">still </w:t>
      </w:r>
      <w:r w:rsidRPr="005A097B">
        <w:rPr>
          <w:rFonts w:ascii="Times New Roman" w:hAnsi="Times New Roman"/>
        </w:rPr>
        <w:t xml:space="preserve">higher than the sum of the </w:t>
      </w:r>
      <w:r w:rsidR="00FB74A4" w:rsidRPr="005A097B">
        <w:rPr>
          <w:rFonts w:ascii="Times New Roman" w:hAnsi="Times New Roman"/>
        </w:rPr>
        <w:t>imbalance penalty</w:t>
      </w:r>
      <w:r w:rsidRPr="005A097B">
        <w:rPr>
          <w:rFonts w:ascii="Times New Roman" w:hAnsi="Times New Roman"/>
        </w:rPr>
        <w:t xml:space="preserve"> and </w:t>
      </w:r>
      <w:r w:rsidR="007F2577">
        <w:rPr>
          <w:rFonts w:ascii="Times New Roman" w:hAnsi="Times New Roman"/>
        </w:rPr>
        <w:t xml:space="preserve">the </w:t>
      </w:r>
      <w:r w:rsidRPr="005A097B">
        <w:rPr>
          <w:rFonts w:ascii="Times New Roman" w:hAnsi="Times New Roman"/>
        </w:rPr>
        <w:t>transportation cost</w:t>
      </w:r>
      <w:r w:rsidR="00FF4ABB" w:rsidRPr="005A097B">
        <w:rPr>
          <w:rFonts w:ascii="Times New Roman" w:hAnsi="Times New Roman"/>
        </w:rPr>
        <w:t>s</w:t>
      </w:r>
      <w:r w:rsidRPr="005A097B">
        <w:rPr>
          <w:rFonts w:ascii="Times New Roman" w:hAnsi="Times New Roman"/>
        </w:rPr>
        <w:t>.</w:t>
      </w:r>
      <w:r w:rsidR="00E445E5" w:rsidRPr="005A097B">
        <w:rPr>
          <w:rFonts w:ascii="Times New Roman" w:hAnsi="Times New Roman"/>
        </w:rPr>
        <w:t xml:space="preserve"> O</w:t>
      </w:r>
      <w:r w:rsidR="007D5CD3" w:rsidRPr="005A097B">
        <w:rPr>
          <w:rFonts w:ascii="Times New Roman" w:hAnsi="Times New Roman"/>
        </w:rPr>
        <w:t xml:space="preserve">nly </w:t>
      </w:r>
      <w:r w:rsidR="008B265F" w:rsidRPr="005A097B">
        <w:rPr>
          <w:rFonts w:ascii="Times New Roman" w:hAnsi="Times New Roman"/>
        </w:rPr>
        <w:t xml:space="preserve">a </w:t>
      </w:r>
      <w:r w:rsidR="007D5CD3" w:rsidRPr="005A097B">
        <w:rPr>
          <w:rFonts w:ascii="Times New Roman" w:hAnsi="Times New Roman"/>
        </w:rPr>
        <w:t xml:space="preserve">simple repositioning strategy is used to transport </w:t>
      </w:r>
      <w:r w:rsidRPr="005A097B">
        <w:rPr>
          <w:rFonts w:ascii="Times New Roman" w:hAnsi="Times New Roman"/>
        </w:rPr>
        <w:t>five type 2 bikes to station 1 and another 5 to station 2.</w:t>
      </w:r>
    </w:p>
    <w:p w14:paraId="5370EFED" w14:textId="0C9D7832" w:rsidR="009F4B94" w:rsidRDefault="008566CA" w:rsidP="00204E4C">
      <w:pPr>
        <w:widowControl w:val="0"/>
        <w:snapToGrid w:val="0"/>
        <w:ind w:firstLine="420"/>
        <w:jc w:val="both"/>
        <w:rPr>
          <w:rFonts w:ascii="Times New Roman" w:hAnsi="Times New Roman"/>
        </w:rPr>
      </w:pPr>
      <w:r w:rsidRPr="005A097B">
        <w:rPr>
          <w:rFonts w:ascii="Times New Roman" w:hAnsi="Times New Roman"/>
        </w:rPr>
        <w:t xml:space="preserve">Table 2a </w:t>
      </w:r>
      <w:r w:rsidR="005D6750" w:rsidRPr="005A097B">
        <w:rPr>
          <w:rFonts w:ascii="Times New Roman" w:hAnsi="Times New Roman"/>
        </w:rPr>
        <w:t xml:space="preserve">also </w:t>
      </w:r>
      <w:r w:rsidR="007F2577">
        <w:rPr>
          <w:rFonts w:ascii="Times New Roman" w:hAnsi="Times New Roman"/>
        </w:rPr>
        <w:t>shows</w:t>
      </w:r>
      <w:r w:rsidRPr="005A097B">
        <w:rPr>
          <w:rFonts w:ascii="Times New Roman" w:hAnsi="Times New Roman"/>
        </w:rPr>
        <w:t xml:space="preserve"> that w</w:t>
      </w:r>
      <w:r w:rsidR="009F4B94" w:rsidRPr="005A097B">
        <w:rPr>
          <w:rFonts w:ascii="Times New Roman" w:hAnsi="Times New Roman"/>
        </w:rPr>
        <w:t xml:space="preserve">hen the unit </w:t>
      </w:r>
      <w:r w:rsidR="00FB74A4" w:rsidRPr="005A097B">
        <w:rPr>
          <w:rFonts w:ascii="Times New Roman" w:hAnsi="Times New Roman"/>
        </w:rPr>
        <w:t>imbalance penalty</w:t>
      </w:r>
      <w:r w:rsidR="009F4B94" w:rsidRPr="005A097B">
        <w:rPr>
          <w:rFonts w:ascii="Times New Roman" w:hAnsi="Times New Roman"/>
        </w:rPr>
        <w:t xml:space="preserve"> for type 1 bikes increases from 1.8 to 3, the substitution percentage in group 1 increases in general</w:t>
      </w:r>
      <w:r w:rsidR="007F2577">
        <w:rPr>
          <w:rFonts w:ascii="Times New Roman" w:hAnsi="Times New Roman"/>
        </w:rPr>
        <w:t>,</w:t>
      </w:r>
      <w:r w:rsidR="009F4B94" w:rsidRPr="005A097B">
        <w:rPr>
          <w:rFonts w:ascii="Times New Roman" w:hAnsi="Times New Roman"/>
        </w:rPr>
        <w:t xml:space="preserve"> and the </w:t>
      </w:r>
      <w:r w:rsidR="00184E66" w:rsidRPr="005A097B">
        <w:rPr>
          <w:rFonts w:ascii="Times New Roman" w:hAnsi="Times New Roman"/>
        </w:rPr>
        <w:t>imbalance percentage</w:t>
      </w:r>
      <w:r w:rsidR="009F4B94" w:rsidRPr="005A097B">
        <w:rPr>
          <w:rFonts w:ascii="Times New Roman" w:hAnsi="Times New Roman"/>
        </w:rPr>
        <w:t xml:space="preserve"> of type 1 bikes and </w:t>
      </w:r>
      <w:r w:rsidR="007F2577">
        <w:rPr>
          <w:rFonts w:ascii="Times New Roman" w:hAnsi="Times New Roman"/>
        </w:rPr>
        <w:t xml:space="preserve">the </w:t>
      </w:r>
      <w:r w:rsidR="009F4B94" w:rsidRPr="005A097B">
        <w:rPr>
          <w:rFonts w:ascii="Times New Roman" w:hAnsi="Times New Roman"/>
        </w:rPr>
        <w:t xml:space="preserve">substitution percentage </w:t>
      </w:r>
      <w:r w:rsidR="007F2577">
        <w:rPr>
          <w:rFonts w:ascii="Times New Roman" w:hAnsi="Times New Roman"/>
        </w:rPr>
        <w:t xml:space="preserve">are </w:t>
      </w:r>
      <w:r w:rsidR="009F4B94" w:rsidRPr="005A097B">
        <w:rPr>
          <w:rFonts w:ascii="Times New Roman" w:hAnsi="Times New Roman"/>
        </w:rPr>
        <w:t>reduce</w:t>
      </w:r>
      <w:r w:rsidR="007F2577">
        <w:rPr>
          <w:rFonts w:ascii="Times New Roman" w:hAnsi="Times New Roman"/>
        </w:rPr>
        <w:t>d</w:t>
      </w:r>
      <w:r w:rsidR="009F4B94" w:rsidRPr="005A097B">
        <w:rPr>
          <w:rFonts w:ascii="Times New Roman" w:hAnsi="Times New Roman"/>
        </w:rPr>
        <w:t xml:space="preserve"> correspondingly because more type 2 bikes are used as substitutes to satisfy the demand </w:t>
      </w:r>
      <w:r w:rsidR="00FE08F1" w:rsidRPr="005A097B">
        <w:rPr>
          <w:rFonts w:ascii="Times New Roman" w:hAnsi="Times New Roman"/>
        </w:rPr>
        <w:t>for</w:t>
      </w:r>
      <w:r w:rsidR="009F4B94" w:rsidRPr="005A097B">
        <w:rPr>
          <w:rFonts w:ascii="Times New Roman" w:hAnsi="Times New Roman"/>
        </w:rPr>
        <w:t xml:space="preserve"> type 1 bikes. However, it is still not necessary to use the occupancy strategy because the occupancy penalty is higher than the sum of the </w:t>
      </w:r>
      <w:r w:rsidR="00FB74A4" w:rsidRPr="005A097B">
        <w:rPr>
          <w:rFonts w:ascii="Times New Roman" w:hAnsi="Times New Roman"/>
        </w:rPr>
        <w:t xml:space="preserve">imbalance </w:t>
      </w:r>
      <w:r w:rsidR="009F4B94" w:rsidRPr="005A097B">
        <w:rPr>
          <w:rFonts w:ascii="Times New Roman" w:hAnsi="Times New Roman"/>
        </w:rPr>
        <w:t>and substitution</w:t>
      </w:r>
      <w:r w:rsidR="00FB74A4" w:rsidRPr="005A097B">
        <w:rPr>
          <w:rFonts w:ascii="Times New Roman" w:hAnsi="Times New Roman"/>
        </w:rPr>
        <w:t xml:space="preserve"> penalties</w:t>
      </w:r>
      <w:r w:rsidR="009F4B94" w:rsidRPr="005A097B">
        <w:rPr>
          <w:rFonts w:ascii="Times New Roman" w:hAnsi="Times New Roman"/>
        </w:rPr>
        <w:t xml:space="preserve">. The occupancy strategy is used only when the unit </w:t>
      </w:r>
      <w:bookmarkStart w:id="15" w:name="OLE_LINK2"/>
      <w:bookmarkStart w:id="16" w:name="OLE_LINK4"/>
      <w:r w:rsidR="00FB74A4" w:rsidRPr="005A097B">
        <w:rPr>
          <w:rFonts w:ascii="Times New Roman" w:hAnsi="Times New Roman"/>
        </w:rPr>
        <w:t xml:space="preserve">imbalance </w:t>
      </w:r>
      <w:bookmarkEnd w:id="15"/>
      <w:bookmarkEnd w:id="16"/>
      <w:r w:rsidR="00FB74A4" w:rsidRPr="005A097B">
        <w:rPr>
          <w:rFonts w:ascii="Times New Roman" w:hAnsi="Times New Roman"/>
        </w:rPr>
        <w:t>penalty</w:t>
      </w:r>
      <w:r w:rsidR="009F4B94" w:rsidRPr="005A097B">
        <w:rPr>
          <w:rFonts w:ascii="Times New Roman" w:hAnsi="Times New Roman"/>
        </w:rPr>
        <w:t xml:space="preserve"> for type 1 bikes increases to at least </w:t>
      </w:r>
      <w:r w:rsidR="00F46D9D" w:rsidRPr="005A097B">
        <w:rPr>
          <w:rFonts w:ascii="Times New Roman" w:hAnsi="Times New Roman"/>
        </w:rPr>
        <w:t>3.1</w:t>
      </w:r>
      <w:r w:rsidR="009F4B94" w:rsidRPr="005A097B">
        <w:rPr>
          <w:rFonts w:ascii="Times New Roman" w:hAnsi="Times New Roman"/>
        </w:rPr>
        <w:t xml:space="preserve">. In this case, all </w:t>
      </w:r>
      <w:r w:rsidR="007F2577">
        <w:rPr>
          <w:rFonts w:ascii="Times New Roman" w:hAnsi="Times New Roman"/>
        </w:rPr>
        <w:t xml:space="preserve">of </w:t>
      </w:r>
      <w:r w:rsidR="009F4B94" w:rsidRPr="005A097B">
        <w:rPr>
          <w:rFonts w:ascii="Times New Roman" w:hAnsi="Times New Roman"/>
        </w:rPr>
        <w:t>the demand</w:t>
      </w:r>
      <w:r w:rsidR="007F2577">
        <w:rPr>
          <w:rFonts w:ascii="Times New Roman" w:hAnsi="Times New Roman"/>
        </w:rPr>
        <w:t xml:space="preserve"> for</w:t>
      </w:r>
      <w:r w:rsidR="009F4B94" w:rsidRPr="005A097B">
        <w:rPr>
          <w:rFonts w:ascii="Times New Roman" w:hAnsi="Times New Roman"/>
        </w:rPr>
        <w:t xml:space="preserve"> type 1 bikes </w:t>
      </w:r>
      <w:r w:rsidR="007F2577">
        <w:rPr>
          <w:rFonts w:ascii="Times New Roman" w:hAnsi="Times New Roman"/>
        </w:rPr>
        <w:t>is</w:t>
      </w:r>
      <w:r w:rsidR="009F4B94" w:rsidRPr="005A097B">
        <w:rPr>
          <w:rFonts w:ascii="Times New Roman" w:hAnsi="Times New Roman"/>
        </w:rPr>
        <w:t xml:space="preserve"> satisfied by using both </w:t>
      </w:r>
      <w:r w:rsidR="007F2577">
        <w:rPr>
          <w:rFonts w:ascii="Times New Roman" w:hAnsi="Times New Roman"/>
        </w:rPr>
        <w:t xml:space="preserve">the </w:t>
      </w:r>
      <w:r w:rsidR="009F4B94" w:rsidRPr="005A097B">
        <w:rPr>
          <w:rFonts w:ascii="Times New Roman" w:hAnsi="Times New Roman"/>
        </w:rPr>
        <w:t xml:space="preserve">substitution and occupancy strategies. The occupancy percentage becomes </w:t>
      </w:r>
      <w:r w:rsidR="00E9466A" w:rsidRPr="005A097B">
        <w:rPr>
          <w:rFonts w:ascii="Times New Roman" w:hAnsi="Times New Roman"/>
        </w:rPr>
        <w:t>10%</w:t>
      </w:r>
      <w:r w:rsidR="009F4B94" w:rsidRPr="005A097B">
        <w:rPr>
          <w:rFonts w:ascii="Times New Roman" w:hAnsi="Times New Roman"/>
        </w:rPr>
        <w:t xml:space="preserve">, because five type 2 bikes </w:t>
      </w:r>
      <w:r w:rsidR="00F56233" w:rsidRPr="005A097B">
        <w:rPr>
          <w:rFonts w:ascii="Times New Roman" w:hAnsi="Times New Roman"/>
        </w:rPr>
        <w:t>at</w:t>
      </w:r>
      <w:r w:rsidR="009F4B94" w:rsidRPr="005A097B">
        <w:rPr>
          <w:rFonts w:ascii="Times New Roman" w:hAnsi="Times New Roman"/>
        </w:rPr>
        <w:t xml:space="preserve"> station 1 and five type 2 </w:t>
      </w:r>
      <w:r w:rsidR="007F2577">
        <w:rPr>
          <w:rFonts w:ascii="Times New Roman" w:hAnsi="Times New Roman"/>
        </w:rPr>
        <w:t xml:space="preserve">bikes </w:t>
      </w:r>
      <w:r w:rsidR="00F56233" w:rsidRPr="005A097B">
        <w:rPr>
          <w:rFonts w:ascii="Times New Roman" w:hAnsi="Times New Roman"/>
        </w:rPr>
        <w:t>at</w:t>
      </w:r>
      <w:r w:rsidR="009F4B94" w:rsidRPr="005A097B">
        <w:rPr>
          <w:rFonts w:ascii="Times New Roman" w:hAnsi="Times New Roman"/>
        </w:rPr>
        <w:t xml:space="preserve"> station 2 are put in </w:t>
      </w:r>
      <w:r w:rsidR="000249CA" w:rsidRPr="005A097B">
        <w:rPr>
          <w:rFonts w:ascii="Times New Roman" w:hAnsi="Times New Roman"/>
        </w:rPr>
        <w:t xml:space="preserve">a </w:t>
      </w:r>
      <w:r w:rsidR="009F4B94" w:rsidRPr="005A097B">
        <w:rPr>
          <w:rFonts w:ascii="Times New Roman" w:hAnsi="Times New Roman"/>
        </w:rPr>
        <w:t xml:space="preserve">type 1 </w:t>
      </w:r>
      <w:r w:rsidR="007F2577">
        <w:rPr>
          <w:rFonts w:ascii="Times New Roman" w:hAnsi="Times New Roman"/>
        </w:rPr>
        <w:t>compartment</w:t>
      </w:r>
      <w:r w:rsidR="007F2577" w:rsidRPr="005A097B">
        <w:rPr>
          <w:rFonts w:ascii="Times New Roman" w:hAnsi="Times New Roman"/>
        </w:rPr>
        <w:t xml:space="preserve"> </w:t>
      </w:r>
      <w:r w:rsidR="009F4B94" w:rsidRPr="005A097B">
        <w:rPr>
          <w:rFonts w:ascii="Times New Roman" w:hAnsi="Times New Roman"/>
        </w:rPr>
        <w:t>with a capacity of 20 during transportation.</w:t>
      </w:r>
    </w:p>
    <w:p w14:paraId="470A7066" w14:textId="77777777" w:rsidR="007F2577" w:rsidRPr="005A097B" w:rsidRDefault="007F2577" w:rsidP="00204E4C">
      <w:pPr>
        <w:widowControl w:val="0"/>
        <w:snapToGrid w:val="0"/>
        <w:ind w:firstLine="420"/>
        <w:jc w:val="both"/>
        <w:rPr>
          <w:rFonts w:ascii="Times New Roman" w:hAnsi="Times New Roman"/>
        </w:rPr>
      </w:pPr>
    </w:p>
    <w:p w14:paraId="73C10322" w14:textId="7B76C1CA" w:rsidR="006D0A58" w:rsidRPr="005A097B" w:rsidRDefault="006D0A58" w:rsidP="00204E4C">
      <w:pPr>
        <w:widowControl w:val="0"/>
        <w:snapToGrid w:val="0"/>
        <w:ind w:firstLineChars="200" w:firstLine="440"/>
        <w:jc w:val="both"/>
        <w:rPr>
          <w:rFonts w:ascii="Times New Roman" w:hAnsi="Times New Roman"/>
        </w:rPr>
      </w:pPr>
      <w:r w:rsidRPr="005A097B">
        <w:rPr>
          <w:rFonts w:ascii="Times New Roman" w:hAnsi="Times New Roman"/>
        </w:rPr>
        <w:t xml:space="preserve">Table </w:t>
      </w:r>
      <w:r w:rsidR="00226031" w:rsidRPr="005A097B">
        <w:rPr>
          <w:rFonts w:ascii="Times New Roman" w:hAnsi="Times New Roman"/>
        </w:rPr>
        <w:t>2</w:t>
      </w:r>
      <w:r w:rsidRPr="005A097B">
        <w:rPr>
          <w:rFonts w:ascii="Times New Roman" w:hAnsi="Times New Roman"/>
        </w:rPr>
        <w:t xml:space="preserve">. </w:t>
      </w:r>
      <w:r w:rsidR="009C24C3">
        <w:rPr>
          <w:rFonts w:ascii="Times New Roman" w:hAnsi="Times New Roman"/>
        </w:rPr>
        <w:t>C</w:t>
      </w:r>
      <w:r w:rsidRPr="005A097B">
        <w:rPr>
          <w:rFonts w:ascii="Times New Roman" w:hAnsi="Times New Roman"/>
        </w:rPr>
        <w:t>omputation results with different combination</w:t>
      </w:r>
      <w:r w:rsidRPr="005A097B">
        <w:rPr>
          <w:rFonts w:ascii="Times New Roman" w:eastAsia="PMingLiU" w:hAnsi="Times New Roman" w:hint="eastAsia"/>
          <w:lang w:eastAsia="zh-TW"/>
        </w:rPr>
        <w:t>s</w:t>
      </w:r>
      <w:r w:rsidRPr="005A097B">
        <w:rPr>
          <w:rFonts w:ascii="Times New Roman" w:hAnsi="Times New Roman"/>
        </w:rPr>
        <w:t xml:space="preserve"> of unit penalties</w:t>
      </w:r>
      <w:r w:rsidR="009C24C3">
        <w:rPr>
          <w:rFonts w:ascii="Times New Roman" w:hAnsi="Times New Roman"/>
        </w:rPr>
        <w:t>.</w:t>
      </w:r>
    </w:p>
    <w:p w14:paraId="4EA22DFB" w14:textId="001C1A1B" w:rsidR="006D0A58" w:rsidRPr="005A097B" w:rsidRDefault="006D0A58" w:rsidP="00204E4C">
      <w:pPr>
        <w:pStyle w:val="ListParagraph"/>
        <w:widowControl w:val="0"/>
        <w:numPr>
          <w:ilvl w:val="0"/>
          <w:numId w:val="23"/>
        </w:numPr>
        <w:snapToGrid w:val="0"/>
        <w:spacing w:line="240" w:lineRule="auto"/>
        <w:jc w:val="center"/>
        <w:rPr>
          <w:rFonts w:ascii="Times New Roman" w:hAnsi="Times New Roman"/>
          <w:sz w:val="16"/>
          <w:szCs w:val="16"/>
        </w:rPr>
      </w:pPr>
      <w:r w:rsidRPr="005A097B">
        <w:rPr>
          <w:rFonts w:ascii="Times New Roman" w:hAnsi="Times New Roman"/>
          <w:sz w:val="16"/>
          <w:szCs w:val="16"/>
        </w:rPr>
        <w:t xml:space="preserve">Group 1: </w:t>
      </w:r>
      <w:r w:rsidR="0036164E">
        <w:rPr>
          <w:rFonts w:ascii="Times New Roman" w:hAnsi="Times New Roman"/>
          <w:sz w:val="16"/>
          <w:szCs w:val="16"/>
        </w:rPr>
        <w:t>V</w:t>
      </w:r>
      <w:r w:rsidRPr="005A097B">
        <w:rPr>
          <w:rFonts w:ascii="Times New Roman" w:hAnsi="Times New Roman"/>
          <w:sz w:val="16"/>
          <w:szCs w:val="16"/>
        </w:rPr>
        <w:t xml:space="preserve">ariation </w:t>
      </w:r>
      <w:r w:rsidR="0036164E">
        <w:rPr>
          <w:rFonts w:ascii="Times New Roman" w:hAnsi="Times New Roman"/>
          <w:sz w:val="16"/>
          <w:szCs w:val="16"/>
        </w:rPr>
        <w:t>in</w:t>
      </w:r>
      <w:r w:rsidR="0036164E" w:rsidRPr="005A097B">
        <w:rPr>
          <w:rFonts w:ascii="Times New Roman" w:hAnsi="Times New Roman"/>
          <w:sz w:val="16"/>
          <w:szCs w:val="16"/>
        </w:rPr>
        <w:t xml:space="preserve"> </w:t>
      </w:r>
      <w:r w:rsidRPr="005A097B">
        <w:rPr>
          <w:rFonts w:ascii="Times New Roman" w:hAnsi="Times New Roman"/>
          <w:sz w:val="16"/>
          <w:szCs w:val="16"/>
        </w:rPr>
        <w:t xml:space="preserve">unit </w:t>
      </w:r>
      <w:r w:rsidR="00FB74A4" w:rsidRPr="005A097B">
        <w:rPr>
          <w:rFonts w:ascii="Times New Roman" w:hAnsi="Times New Roman"/>
          <w:sz w:val="16"/>
          <w:szCs w:val="16"/>
        </w:rPr>
        <w:t>imbalance penalty</w:t>
      </w:r>
      <w:r w:rsidRPr="005A097B">
        <w:rPr>
          <w:rFonts w:ascii="Times New Roman" w:hAnsi="Times New Roman"/>
          <w:sz w:val="16"/>
          <w:szCs w:val="16"/>
        </w:rPr>
        <w:t xml:space="preserve"> for type 1 bikes</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993"/>
        <w:gridCol w:w="1137"/>
        <w:gridCol w:w="1524"/>
        <w:gridCol w:w="1295"/>
        <w:gridCol w:w="1134"/>
        <w:gridCol w:w="1553"/>
        <w:gridCol w:w="1681"/>
      </w:tblGrid>
      <w:tr w:rsidR="00EC306B" w:rsidRPr="005A097B" w14:paraId="0B08FCE6" w14:textId="77777777" w:rsidTr="009A377A">
        <w:trPr>
          <w:jc w:val="center"/>
        </w:trPr>
        <w:tc>
          <w:tcPr>
            <w:tcW w:w="994" w:type="dxa"/>
            <w:shd w:val="clear" w:color="auto" w:fill="FFFFFF" w:themeFill="background1"/>
            <w:vAlign w:val="center"/>
          </w:tcPr>
          <w:p w14:paraId="3ECACF20" w14:textId="77777777" w:rsidR="006D0A58" w:rsidRPr="005A097B" w:rsidRDefault="007824FA" w:rsidP="00204E4C">
            <w:pPr>
              <w:widowControl w:val="0"/>
              <w:snapToGrid w:val="0"/>
              <w:spacing w:line="240" w:lineRule="auto"/>
              <w:jc w:val="center"/>
              <w:rPr>
                <w:rFonts w:ascii="Times New Roman" w:hAnsi="Times New Roman"/>
                <w:sz w:val="16"/>
                <w:szCs w:val="16"/>
              </w:rPr>
            </w:pPr>
            <m:oMath>
              <m:sSubSup>
                <m:sSubSupPr>
                  <m:ctrlPr>
                    <w:rPr>
                      <w:rFonts w:ascii="Cambria Math" w:hAnsi="Cambria Math"/>
                      <w:sz w:val="16"/>
                      <w:szCs w:val="16"/>
                    </w:rPr>
                  </m:ctrlPr>
                </m:sSubSupPr>
                <m:e>
                  <m:r>
                    <w:rPr>
                      <w:rFonts w:ascii="Cambria Math" w:hAnsi="Cambria Math"/>
                      <w:sz w:val="16"/>
                      <w:szCs w:val="16"/>
                    </w:rPr>
                    <m:t>up</m:t>
                  </m:r>
                </m:e>
                <m:sub>
                  <m:r>
                    <w:rPr>
                      <w:rFonts w:ascii="Cambria Math" w:hAnsi="Cambria Math"/>
                      <w:sz w:val="16"/>
                      <w:szCs w:val="16"/>
                    </w:rPr>
                    <m:t>i</m:t>
                  </m:r>
                </m:sub>
                <m:sup>
                  <m:r>
                    <w:rPr>
                      <w:rFonts w:ascii="Cambria Math" w:hAnsi="Cambria Math"/>
                      <w:sz w:val="16"/>
                      <w:szCs w:val="16"/>
                    </w:rPr>
                    <m:t>1</m:t>
                  </m:r>
                </m:sup>
              </m:sSubSup>
              <m:r>
                <w:rPr>
                  <w:rFonts w:ascii="Cambria Math" w:hAnsi="Cambria Math"/>
                  <w:sz w:val="16"/>
                  <w:szCs w:val="16"/>
                </w:rPr>
                <m:t xml:space="preserve">  </m:t>
              </m:r>
            </m:oMath>
            <w:r w:rsidR="006D0A58" w:rsidRPr="005A097B">
              <w:rPr>
                <w:rFonts w:ascii="Times New Roman" w:hAnsi="Times New Roman" w:hint="eastAsia"/>
                <w:sz w:val="16"/>
                <w:szCs w:val="16"/>
              </w:rPr>
              <w:t>(</w:t>
            </w:r>
            <m:oMath>
              <m:r>
                <w:rPr>
                  <w:rFonts w:ascii="Cambria Math" w:hAnsi="Cambria Math"/>
                  <w:sz w:val="16"/>
                  <w:szCs w:val="16"/>
                </w:rPr>
                <m:t>∀i</m:t>
              </m:r>
            </m:oMath>
            <w:r w:rsidR="006D0A58" w:rsidRPr="005A097B">
              <w:rPr>
                <w:rFonts w:ascii="Times New Roman" w:hAnsi="Times New Roman" w:hint="eastAsia"/>
                <w:sz w:val="16"/>
                <w:szCs w:val="16"/>
              </w:rPr>
              <w:t>)</w:t>
            </w:r>
          </w:p>
        </w:tc>
        <w:tc>
          <w:tcPr>
            <w:tcW w:w="1138" w:type="dxa"/>
            <w:shd w:val="clear" w:color="auto" w:fill="FFFFFF" w:themeFill="background1"/>
            <w:vAlign w:val="center"/>
          </w:tcPr>
          <w:p w14:paraId="0578C968" w14:textId="16671DE2" w:rsidR="006D0A58" w:rsidRPr="005A097B" w:rsidRDefault="00184E66" w:rsidP="00EC306B">
            <w:pPr>
              <w:widowControl w:val="0"/>
              <w:snapToGrid w:val="0"/>
              <w:spacing w:line="240" w:lineRule="auto"/>
              <w:rPr>
                <w:rFonts w:ascii="Times New Roman" w:hAnsi="Times New Roman"/>
                <w:sz w:val="16"/>
                <w:szCs w:val="16"/>
              </w:rPr>
            </w:pPr>
            <w:r w:rsidRPr="005A097B">
              <w:rPr>
                <w:rFonts w:ascii="Times New Roman" w:hAnsi="Times New Roman"/>
                <w:sz w:val="16"/>
                <w:szCs w:val="16"/>
              </w:rPr>
              <w:t>Imbalance percentage</w:t>
            </w:r>
            <w:r w:rsidR="006D0A58" w:rsidRPr="005A097B">
              <w:rPr>
                <w:rFonts w:ascii="Times New Roman" w:hAnsi="Times New Roman"/>
                <w:sz w:val="16"/>
                <w:szCs w:val="16"/>
              </w:rPr>
              <w:t xml:space="preserve"> of type 1</w:t>
            </w:r>
            <w:r w:rsidR="006D0A58" w:rsidRPr="005A097B">
              <w:rPr>
                <w:rFonts w:ascii="Times New Roman" w:hAnsi="Times New Roman"/>
                <w:sz w:val="16"/>
                <w:szCs w:val="16"/>
                <w:lang w:eastAsia="zh-TW"/>
              </w:rPr>
              <w:t xml:space="preserve"> bikes</w:t>
            </w:r>
          </w:p>
        </w:tc>
        <w:tc>
          <w:tcPr>
            <w:tcW w:w="1526" w:type="dxa"/>
            <w:shd w:val="clear" w:color="auto" w:fill="FFFFFF" w:themeFill="background1"/>
            <w:vAlign w:val="center"/>
          </w:tcPr>
          <w:p w14:paraId="05D358E7" w14:textId="4322A133" w:rsidR="006D0A58" w:rsidRPr="005A097B" w:rsidRDefault="00184E66" w:rsidP="00EC306B">
            <w:pPr>
              <w:widowControl w:val="0"/>
              <w:snapToGrid w:val="0"/>
              <w:spacing w:line="240" w:lineRule="auto"/>
              <w:rPr>
                <w:rFonts w:ascii="Times New Roman" w:hAnsi="Times New Roman"/>
                <w:sz w:val="16"/>
                <w:szCs w:val="16"/>
              </w:rPr>
            </w:pPr>
            <w:r w:rsidRPr="005A097B">
              <w:rPr>
                <w:rFonts w:ascii="Times New Roman" w:hAnsi="Times New Roman"/>
                <w:sz w:val="16"/>
                <w:szCs w:val="16"/>
              </w:rPr>
              <w:t>Imbalance percentage</w:t>
            </w:r>
            <w:r w:rsidR="006D0A58" w:rsidRPr="005A097B">
              <w:rPr>
                <w:rFonts w:ascii="Times New Roman" w:hAnsi="Times New Roman"/>
                <w:sz w:val="16"/>
                <w:szCs w:val="16"/>
              </w:rPr>
              <w:t xml:space="preserve"> of type 2</w:t>
            </w:r>
            <w:r w:rsidR="006D0A58" w:rsidRPr="005A097B">
              <w:rPr>
                <w:rFonts w:ascii="Times New Roman" w:hAnsi="Times New Roman"/>
                <w:sz w:val="16"/>
                <w:szCs w:val="16"/>
                <w:lang w:eastAsia="zh-TW"/>
              </w:rPr>
              <w:t xml:space="preserve"> bikes</w:t>
            </w:r>
          </w:p>
        </w:tc>
        <w:tc>
          <w:tcPr>
            <w:tcW w:w="1296" w:type="dxa"/>
            <w:shd w:val="clear" w:color="auto" w:fill="FFFFFF" w:themeFill="background1"/>
            <w:vAlign w:val="center"/>
          </w:tcPr>
          <w:p w14:paraId="18063949" w14:textId="77777777" w:rsidR="006D0A58" w:rsidRPr="005A097B" w:rsidRDefault="006D0A58" w:rsidP="00EC306B">
            <w:pPr>
              <w:widowControl w:val="0"/>
              <w:snapToGrid w:val="0"/>
              <w:spacing w:line="240" w:lineRule="auto"/>
              <w:rPr>
                <w:rFonts w:ascii="Times New Roman" w:hAnsi="Times New Roman"/>
                <w:sz w:val="16"/>
                <w:szCs w:val="16"/>
              </w:rPr>
            </w:pPr>
            <w:r w:rsidRPr="005A097B">
              <w:rPr>
                <w:rFonts w:ascii="Times New Roman" w:hAnsi="Times New Roman"/>
                <w:sz w:val="16"/>
                <w:szCs w:val="16"/>
              </w:rPr>
              <w:t>Substitution percentage</w:t>
            </w:r>
          </w:p>
        </w:tc>
        <w:tc>
          <w:tcPr>
            <w:tcW w:w="1135" w:type="dxa"/>
            <w:shd w:val="clear" w:color="auto" w:fill="FFFFFF" w:themeFill="background1"/>
            <w:vAlign w:val="center"/>
          </w:tcPr>
          <w:p w14:paraId="41D0752B" w14:textId="77777777" w:rsidR="006D0A58" w:rsidRPr="005A097B" w:rsidRDefault="006D0A58" w:rsidP="00EC306B">
            <w:pPr>
              <w:widowControl w:val="0"/>
              <w:snapToGrid w:val="0"/>
              <w:spacing w:line="240" w:lineRule="auto"/>
              <w:rPr>
                <w:rFonts w:ascii="Times New Roman" w:hAnsi="Times New Roman"/>
                <w:sz w:val="16"/>
                <w:szCs w:val="16"/>
              </w:rPr>
            </w:pPr>
            <w:r w:rsidRPr="005A097B">
              <w:rPr>
                <w:rFonts w:ascii="Times New Roman" w:hAnsi="Times New Roman"/>
                <w:sz w:val="16"/>
                <w:szCs w:val="16"/>
              </w:rPr>
              <w:t>Occupancy percentage</w:t>
            </w:r>
          </w:p>
        </w:tc>
        <w:tc>
          <w:tcPr>
            <w:tcW w:w="1555" w:type="dxa"/>
            <w:shd w:val="clear" w:color="auto" w:fill="FFFFFF" w:themeFill="background1"/>
            <w:vAlign w:val="center"/>
          </w:tcPr>
          <w:p w14:paraId="752BCFAE" w14:textId="26903D4B" w:rsidR="006D0A58" w:rsidRPr="005A097B" w:rsidRDefault="007F2577" w:rsidP="00EC306B">
            <w:pPr>
              <w:widowControl w:val="0"/>
              <w:snapToGrid w:val="0"/>
              <w:spacing w:line="240" w:lineRule="auto"/>
              <w:rPr>
                <w:rFonts w:ascii="Times New Roman" w:hAnsi="Times New Roman"/>
                <w:sz w:val="16"/>
                <w:szCs w:val="16"/>
              </w:rPr>
            </w:pPr>
            <w:r>
              <w:rPr>
                <w:rFonts w:ascii="Times New Roman" w:hAnsi="Times New Roman"/>
                <w:sz w:val="16"/>
                <w:szCs w:val="16"/>
              </w:rPr>
              <w:t>N</w:t>
            </w:r>
            <w:r w:rsidR="006D0A58" w:rsidRPr="005A097B">
              <w:rPr>
                <w:rFonts w:ascii="Times New Roman" w:hAnsi="Times New Roman"/>
                <w:sz w:val="16"/>
                <w:szCs w:val="16"/>
              </w:rPr>
              <w:t xml:space="preserve">umber of substitutions </w:t>
            </w:r>
            <w:r w:rsidR="006D0A58" w:rsidRPr="005A097B">
              <w:rPr>
                <w:rFonts w:ascii="Times New Roman" w:hAnsi="Times New Roman" w:hint="eastAsia"/>
                <w:sz w:val="16"/>
                <w:szCs w:val="16"/>
              </w:rPr>
              <w:t>at each station</w:t>
            </w:r>
          </w:p>
        </w:tc>
        <w:tc>
          <w:tcPr>
            <w:tcW w:w="1685" w:type="dxa"/>
            <w:shd w:val="clear" w:color="auto" w:fill="FFFFFF" w:themeFill="background1"/>
            <w:vAlign w:val="center"/>
          </w:tcPr>
          <w:p w14:paraId="2CCB36FB" w14:textId="4484DBB7" w:rsidR="006D0A58" w:rsidRPr="005A097B" w:rsidRDefault="007F2577" w:rsidP="007F2577">
            <w:pPr>
              <w:widowControl w:val="0"/>
              <w:snapToGrid w:val="0"/>
              <w:spacing w:line="240" w:lineRule="auto"/>
              <w:rPr>
                <w:rFonts w:ascii="Times New Roman" w:hAnsi="Times New Roman"/>
                <w:sz w:val="16"/>
                <w:szCs w:val="16"/>
              </w:rPr>
            </w:pPr>
            <w:r>
              <w:rPr>
                <w:rFonts w:ascii="Times New Roman" w:hAnsi="Times New Roman"/>
                <w:sz w:val="16"/>
                <w:szCs w:val="16"/>
              </w:rPr>
              <w:t>N</w:t>
            </w:r>
            <w:r w:rsidR="006D0A58" w:rsidRPr="005A097B">
              <w:rPr>
                <w:rFonts w:ascii="Times New Roman" w:hAnsi="Times New Roman"/>
                <w:sz w:val="16"/>
                <w:szCs w:val="16"/>
              </w:rPr>
              <w:t xml:space="preserve">umber of </w:t>
            </w:r>
            <w:r w:rsidR="006D0A58" w:rsidRPr="005A097B">
              <w:rPr>
                <w:rFonts w:ascii="Times New Roman" w:hAnsi="Times New Roman" w:hint="eastAsia"/>
                <w:sz w:val="16"/>
                <w:szCs w:val="16"/>
              </w:rPr>
              <w:t>type 2</w:t>
            </w:r>
            <w:r w:rsidR="00EC306B" w:rsidRPr="005A097B">
              <w:rPr>
                <w:rFonts w:ascii="Times New Roman" w:hAnsi="Times New Roman"/>
                <w:sz w:val="16"/>
                <w:szCs w:val="16"/>
              </w:rPr>
              <w:t xml:space="preserve"> bikes</w:t>
            </w:r>
            <w:r w:rsidR="006D0A58" w:rsidRPr="005A097B">
              <w:rPr>
                <w:rFonts w:ascii="Times New Roman" w:hAnsi="Times New Roman" w:hint="eastAsia"/>
                <w:sz w:val="16"/>
                <w:szCs w:val="16"/>
              </w:rPr>
              <w:t xml:space="preserve"> at each station</w:t>
            </w:r>
            <w:r>
              <w:rPr>
                <w:rFonts w:ascii="Times New Roman" w:hAnsi="Times New Roman"/>
                <w:sz w:val="16"/>
                <w:szCs w:val="16"/>
              </w:rPr>
              <w:t xml:space="preserve"> at the end</w:t>
            </w:r>
          </w:p>
        </w:tc>
      </w:tr>
      <w:tr w:rsidR="00EC306B" w:rsidRPr="005A097B" w14:paraId="35214534" w14:textId="77777777" w:rsidTr="0051217D">
        <w:trPr>
          <w:trHeight w:val="192"/>
          <w:jc w:val="center"/>
        </w:trPr>
        <w:tc>
          <w:tcPr>
            <w:tcW w:w="994" w:type="dxa"/>
            <w:shd w:val="clear" w:color="auto" w:fill="FFFFFF" w:themeFill="background1"/>
            <w:vAlign w:val="center"/>
          </w:tcPr>
          <w:p w14:paraId="72DAC27E" w14:textId="13235854" w:rsidR="006D0A58" w:rsidRPr="005A097B" w:rsidRDefault="006D0A58" w:rsidP="002764E7">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1</w:t>
            </w:r>
            <w:r w:rsidR="00DD30C3" w:rsidRPr="005A097B">
              <w:rPr>
                <w:rFonts w:ascii="Times New Roman" w:hAnsi="Times New Roman"/>
                <w:sz w:val="16"/>
                <w:szCs w:val="16"/>
              </w:rPr>
              <w:t>–1.8</w:t>
            </w:r>
          </w:p>
        </w:tc>
        <w:tc>
          <w:tcPr>
            <w:tcW w:w="1138" w:type="dxa"/>
            <w:shd w:val="clear" w:color="auto" w:fill="FFFFFF" w:themeFill="background1"/>
            <w:vAlign w:val="center"/>
          </w:tcPr>
          <w:p w14:paraId="4D644BCA"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60</w:t>
            </w:r>
            <w:r w:rsidRPr="005A097B">
              <w:rPr>
                <w:rFonts w:ascii="Times New Roman" w:hAnsi="Times New Roman"/>
                <w:sz w:val="16"/>
                <w:szCs w:val="16"/>
              </w:rPr>
              <w:t>%</w:t>
            </w:r>
          </w:p>
        </w:tc>
        <w:tc>
          <w:tcPr>
            <w:tcW w:w="1526" w:type="dxa"/>
            <w:shd w:val="clear" w:color="auto" w:fill="FFFFFF" w:themeFill="background1"/>
            <w:vAlign w:val="center"/>
          </w:tcPr>
          <w:p w14:paraId="1BBC7381"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2</w:t>
            </w:r>
            <w:r w:rsidRPr="005A097B">
              <w:rPr>
                <w:rFonts w:ascii="Times New Roman" w:hAnsi="Times New Roman" w:hint="eastAsia"/>
                <w:sz w:val="16"/>
                <w:szCs w:val="16"/>
              </w:rPr>
              <w:t>0</w:t>
            </w:r>
            <w:r w:rsidRPr="005A097B">
              <w:rPr>
                <w:rFonts w:ascii="Times New Roman" w:hAnsi="Times New Roman"/>
                <w:sz w:val="16"/>
                <w:szCs w:val="16"/>
              </w:rPr>
              <w:t>%</w:t>
            </w:r>
          </w:p>
        </w:tc>
        <w:tc>
          <w:tcPr>
            <w:tcW w:w="1296" w:type="dxa"/>
            <w:shd w:val="clear" w:color="auto" w:fill="FFFFFF" w:themeFill="background1"/>
            <w:vAlign w:val="center"/>
          </w:tcPr>
          <w:p w14:paraId="27A7DDA7" w14:textId="6A527B60" w:rsidR="006D0A58" w:rsidRPr="005A097B" w:rsidRDefault="005673AD"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33.33</w:t>
            </w:r>
            <w:r w:rsidR="006D0A58" w:rsidRPr="005A097B">
              <w:rPr>
                <w:rFonts w:ascii="Times New Roman" w:hAnsi="Times New Roman"/>
                <w:sz w:val="16"/>
                <w:szCs w:val="16"/>
              </w:rPr>
              <w:t>%</w:t>
            </w:r>
          </w:p>
        </w:tc>
        <w:tc>
          <w:tcPr>
            <w:tcW w:w="1135" w:type="dxa"/>
            <w:shd w:val="clear" w:color="auto" w:fill="FFFFFF" w:themeFill="background1"/>
            <w:vAlign w:val="center"/>
          </w:tcPr>
          <w:p w14:paraId="6DEF1593"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0</w:t>
            </w:r>
          </w:p>
        </w:tc>
        <w:tc>
          <w:tcPr>
            <w:tcW w:w="1555" w:type="dxa"/>
            <w:shd w:val="clear" w:color="auto" w:fill="FFFFFF" w:themeFill="background1"/>
            <w:vAlign w:val="center"/>
          </w:tcPr>
          <w:p w14:paraId="081B944E"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0, 0, 5, 5, 10</w:t>
            </w:r>
          </w:p>
        </w:tc>
        <w:tc>
          <w:tcPr>
            <w:tcW w:w="1685" w:type="dxa"/>
            <w:shd w:val="clear" w:color="auto" w:fill="FFFFFF" w:themeFill="background1"/>
            <w:vAlign w:val="center"/>
          </w:tcPr>
          <w:p w14:paraId="25151708"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5, 5, 10, 10, 10</w:t>
            </w:r>
          </w:p>
        </w:tc>
      </w:tr>
      <w:tr w:rsidR="00EC306B" w:rsidRPr="005A097B" w14:paraId="1CE3CA2E" w14:textId="77777777" w:rsidTr="0051217D">
        <w:trPr>
          <w:trHeight w:val="192"/>
          <w:jc w:val="center"/>
        </w:trPr>
        <w:tc>
          <w:tcPr>
            <w:tcW w:w="994" w:type="dxa"/>
            <w:shd w:val="clear" w:color="auto" w:fill="FFFFFF" w:themeFill="background1"/>
            <w:vAlign w:val="center"/>
          </w:tcPr>
          <w:p w14:paraId="71E7E75C"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1.9</w:t>
            </w:r>
          </w:p>
        </w:tc>
        <w:tc>
          <w:tcPr>
            <w:tcW w:w="1138" w:type="dxa"/>
            <w:shd w:val="clear" w:color="auto" w:fill="FFFFFF" w:themeFill="background1"/>
            <w:vAlign w:val="center"/>
          </w:tcPr>
          <w:p w14:paraId="68A3AF01"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50%</w:t>
            </w:r>
          </w:p>
        </w:tc>
        <w:tc>
          <w:tcPr>
            <w:tcW w:w="1526" w:type="dxa"/>
            <w:shd w:val="clear" w:color="auto" w:fill="FFFFFF" w:themeFill="background1"/>
            <w:vAlign w:val="center"/>
          </w:tcPr>
          <w:p w14:paraId="6A7D997E"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30%</w:t>
            </w:r>
          </w:p>
        </w:tc>
        <w:tc>
          <w:tcPr>
            <w:tcW w:w="1296" w:type="dxa"/>
            <w:shd w:val="clear" w:color="auto" w:fill="FFFFFF" w:themeFill="background1"/>
            <w:vAlign w:val="center"/>
          </w:tcPr>
          <w:p w14:paraId="6F7678B2"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41.67%</w:t>
            </w:r>
          </w:p>
        </w:tc>
        <w:tc>
          <w:tcPr>
            <w:tcW w:w="1135" w:type="dxa"/>
            <w:shd w:val="clear" w:color="auto" w:fill="FFFFFF" w:themeFill="background1"/>
            <w:vAlign w:val="center"/>
          </w:tcPr>
          <w:p w14:paraId="2F014385"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0</w:t>
            </w:r>
          </w:p>
        </w:tc>
        <w:tc>
          <w:tcPr>
            <w:tcW w:w="1555" w:type="dxa"/>
            <w:shd w:val="clear" w:color="auto" w:fill="FFFFFF" w:themeFill="background1"/>
            <w:vAlign w:val="center"/>
          </w:tcPr>
          <w:p w14:paraId="5E880CB9"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 xml:space="preserve">0, 0, </w:t>
            </w:r>
            <w:r w:rsidRPr="005A097B">
              <w:rPr>
                <w:rFonts w:ascii="Times New Roman" w:hAnsi="Times New Roman"/>
                <w:sz w:val="16"/>
                <w:szCs w:val="16"/>
              </w:rPr>
              <w:t>10</w:t>
            </w:r>
            <w:r w:rsidRPr="005A097B">
              <w:rPr>
                <w:rFonts w:ascii="Times New Roman" w:hAnsi="Times New Roman" w:hint="eastAsia"/>
                <w:sz w:val="16"/>
                <w:szCs w:val="16"/>
              </w:rPr>
              <w:t>, 5, 10</w:t>
            </w:r>
          </w:p>
        </w:tc>
        <w:tc>
          <w:tcPr>
            <w:tcW w:w="1685" w:type="dxa"/>
            <w:shd w:val="clear" w:color="auto" w:fill="FFFFFF" w:themeFill="background1"/>
            <w:vAlign w:val="center"/>
          </w:tcPr>
          <w:p w14:paraId="245CF305"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5, 5, 5, 10, 10</w:t>
            </w:r>
          </w:p>
        </w:tc>
      </w:tr>
      <w:tr w:rsidR="00EC306B" w:rsidRPr="005A097B" w14:paraId="447662AD" w14:textId="77777777" w:rsidTr="0051217D">
        <w:trPr>
          <w:trHeight w:val="192"/>
          <w:jc w:val="center"/>
        </w:trPr>
        <w:tc>
          <w:tcPr>
            <w:tcW w:w="994" w:type="dxa"/>
            <w:shd w:val="clear" w:color="auto" w:fill="FFFFFF" w:themeFill="background1"/>
            <w:vAlign w:val="center"/>
          </w:tcPr>
          <w:p w14:paraId="69D00580"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2</w:t>
            </w:r>
          </w:p>
        </w:tc>
        <w:tc>
          <w:tcPr>
            <w:tcW w:w="1138" w:type="dxa"/>
            <w:shd w:val="clear" w:color="auto" w:fill="FFFFFF" w:themeFill="background1"/>
            <w:vAlign w:val="center"/>
          </w:tcPr>
          <w:p w14:paraId="6C6FE194"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4</w:t>
            </w:r>
            <w:r w:rsidRPr="005A097B">
              <w:rPr>
                <w:rFonts w:ascii="Times New Roman" w:hAnsi="Times New Roman"/>
                <w:sz w:val="16"/>
                <w:szCs w:val="16"/>
              </w:rPr>
              <w:t>0%</w:t>
            </w:r>
          </w:p>
        </w:tc>
        <w:tc>
          <w:tcPr>
            <w:tcW w:w="1526" w:type="dxa"/>
            <w:shd w:val="clear" w:color="auto" w:fill="FFFFFF" w:themeFill="background1"/>
            <w:vAlign w:val="center"/>
          </w:tcPr>
          <w:p w14:paraId="1B2DE20E"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4</w:t>
            </w:r>
            <w:r w:rsidRPr="005A097B">
              <w:rPr>
                <w:rFonts w:ascii="Times New Roman" w:hAnsi="Times New Roman"/>
                <w:sz w:val="16"/>
                <w:szCs w:val="16"/>
              </w:rPr>
              <w:t>0%</w:t>
            </w:r>
          </w:p>
        </w:tc>
        <w:tc>
          <w:tcPr>
            <w:tcW w:w="1296" w:type="dxa"/>
            <w:shd w:val="clear" w:color="auto" w:fill="FFFFFF" w:themeFill="background1"/>
            <w:vAlign w:val="center"/>
          </w:tcPr>
          <w:p w14:paraId="4A45ED28"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50%</w:t>
            </w:r>
          </w:p>
        </w:tc>
        <w:tc>
          <w:tcPr>
            <w:tcW w:w="1135" w:type="dxa"/>
            <w:shd w:val="clear" w:color="auto" w:fill="FFFFFF" w:themeFill="background1"/>
            <w:vAlign w:val="center"/>
          </w:tcPr>
          <w:p w14:paraId="77A7E89A"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0</w:t>
            </w:r>
          </w:p>
        </w:tc>
        <w:tc>
          <w:tcPr>
            <w:tcW w:w="1555" w:type="dxa"/>
            <w:shd w:val="clear" w:color="auto" w:fill="FFFFFF" w:themeFill="background1"/>
            <w:vAlign w:val="center"/>
          </w:tcPr>
          <w:p w14:paraId="7F934A50"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0, 0, 10, 10, 10</w:t>
            </w:r>
          </w:p>
        </w:tc>
        <w:tc>
          <w:tcPr>
            <w:tcW w:w="1685" w:type="dxa"/>
            <w:shd w:val="clear" w:color="auto" w:fill="FFFFFF" w:themeFill="background1"/>
            <w:vAlign w:val="center"/>
          </w:tcPr>
          <w:p w14:paraId="5096CE55" w14:textId="3C6E5F9E" w:rsidR="00D33839"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0, 0, 10, 10, 10</w:t>
            </w:r>
          </w:p>
        </w:tc>
      </w:tr>
      <w:tr w:rsidR="00EC306B" w:rsidRPr="005A097B" w14:paraId="263001DC" w14:textId="77777777" w:rsidTr="0051217D">
        <w:trPr>
          <w:trHeight w:val="192"/>
          <w:jc w:val="center"/>
        </w:trPr>
        <w:tc>
          <w:tcPr>
            <w:tcW w:w="994" w:type="dxa"/>
            <w:shd w:val="clear" w:color="auto" w:fill="FFFFFF" w:themeFill="background1"/>
            <w:vAlign w:val="center"/>
          </w:tcPr>
          <w:p w14:paraId="43BE1512" w14:textId="1F6E6171" w:rsidR="00D33839" w:rsidRPr="005A097B" w:rsidRDefault="00D33839"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2.1</w:t>
            </w:r>
            <w:r w:rsidR="002764E7" w:rsidRPr="005A097B">
              <w:rPr>
                <w:rFonts w:ascii="Times New Roman" w:hAnsi="Times New Roman"/>
                <w:sz w:val="16"/>
                <w:szCs w:val="16"/>
              </w:rPr>
              <w:t>–</w:t>
            </w:r>
            <w:r w:rsidRPr="005A097B">
              <w:rPr>
                <w:rFonts w:ascii="Times New Roman" w:hAnsi="Times New Roman"/>
                <w:sz w:val="16"/>
                <w:szCs w:val="16"/>
              </w:rPr>
              <w:t>2.2</w:t>
            </w:r>
          </w:p>
        </w:tc>
        <w:tc>
          <w:tcPr>
            <w:tcW w:w="1138" w:type="dxa"/>
            <w:shd w:val="clear" w:color="auto" w:fill="FFFFFF" w:themeFill="background1"/>
            <w:vAlign w:val="center"/>
          </w:tcPr>
          <w:p w14:paraId="6E3B3219" w14:textId="7326CE13" w:rsidR="00D33839" w:rsidRPr="005A097B" w:rsidRDefault="00536E73"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30%</w:t>
            </w:r>
          </w:p>
        </w:tc>
        <w:tc>
          <w:tcPr>
            <w:tcW w:w="1526" w:type="dxa"/>
            <w:shd w:val="clear" w:color="auto" w:fill="FFFFFF" w:themeFill="background1"/>
            <w:vAlign w:val="center"/>
          </w:tcPr>
          <w:p w14:paraId="6FFDCBC3" w14:textId="32BC95A1" w:rsidR="00D33839" w:rsidRPr="005A097B" w:rsidRDefault="00536E73"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50%</w:t>
            </w:r>
          </w:p>
        </w:tc>
        <w:tc>
          <w:tcPr>
            <w:tcW w:w="1296" w:type="dxa"/>
            <w:shd w:val="clear" w:color="auto" w:fill="FFFFFF" w:themeFill="background1"/>
            <w:vAlign w:val="center"/>
          </w:tcPr>
          <w:p w14:paraId="767EDA38" w14:textId="342D8C74" w:rsidR="00D33839" w:rsidRPr="005A097B" w:rsidRDefault="00D33839"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58.33%</w:t>
            </w:r>
          </w:p>
        </w:tc>
        <w:tc>
          <w:tcPr>
            <w:tcW w:w="1135" w:type="dxa"/>
            <w:shd w:val="clear" w:color="auto" w:fill="FFFFFF" w:themeFill="background1"/>
            <w:vAlign w:val="center"/>
          </w:tcPr>
          <w:p w14:paraId="7B868336" w14:textId="715710D4" w:rsidR="00D33839" w:rsidRPr="005A097B" w:rsidRDefault="00D33839"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0</w:t>
            </w:r>
          </w:p>
        </w:tc>
        <w:tc>
          <w:tcPr>
            <w:tcW w:w="1555" w:type="dxa"/>
            <w:shd w:val="clear" w:color="auto" w:fill="FFFFFF" w:themeFill="background1"/>
            <w:vAlign w:val="center"/>
          </w:tcPr>
          <w:p w14:paraId="7264ABF8" w14:textId="0CC70B0A" w:rsidR="00D33839" w:rsidRPr="005A097B" w:rsidRDefault="00D33839"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0, 5, 10, 10, 10</w:t>
            </w:r>
          </w:p>
        </w:tc>
        <w:tc>
          <w:tcPr>
            <w:tcW w:w="1685" w:type="dxa"/>
            <w:shd w:val="clear" w:color="auto" w:fill="FFFFFF" w:themeFill="background1"/>
            <w:vAlign w:val="center"/>
          </w:tcPr>
          <w:p w14:paraId="1B2644F4" w14:textId="4AFF3A5A" w:rsidR="00D33839" w:rsidRPr="005A097B" w:rsidRDefault="00D33839"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0, 0, 10, 10, 5</w:t>
            </w:r>
          </w:p>
        </w:tc>
      </w:tr>
      <w:tr w:rsidR="00EC306B" w:rsidRPr="005A097B" w14:paraId="3EBCBD28" w14:textId="77777777" w:rsidTr="0051217D">
        <w:trPr>
          <w:trHeight w:val="192"/>
          <w:jc w:val="center"/>
        </w:trPr>
        <w:tc>
          <w:tcPr>
            <w:tcW w:w="994" w:type="dxa"/>
            <w:shd w:val="clear" w:color="auto" w:fill="FFFFFF" w:themeFill="background1"/>
            <w:vAlign w:val="center"/>
          </w:tcPr>
          <w:p w14:paraId="0CB471D9" w14:textId="5DED9273" w:rsidR="006D0A58" w:rsidRPr="005A097B" w:rsidRDefault="006D0A58" w:rsidP="002764E7">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2.</w:t>
            </w:r>
            <w:r w:rsidR="00536E73" w:rsidRPr="005A097B">
              <w:rPr>
                <w:rFonts w:ascii="Times New Roman" w:hAnsi="Times New Roman"/>
                <w:sz w:val="16"/>
                <w:szCs w:val="16"/>
              </w:rPr>
              <w:t>3</w:t>
            </w:r>
            <w:r w:rsidR="00DD30C3" w:rsidRPr="005A097B">
              <w:rPr>
                <w:rFonts w:ascii="Times New Roman" w:hAnsi="Times New Roman"/>
                <w:sz w:val="16"/>
                <w:szCs w:val="16"/>
              </w:rPr>
              <w:t>–3</w:t>
            </w:r>
          </w:p>
        </w:tc>
        <w:tc>
          <w:tcPr>
            <w:tcW w:w="1138" w:type="dxa"/>
            <w:shd w:val="clear" w:color="auto" w:fill="FFFFFF" w:themeFill="background1"/>
            <w:vAlign w:val="center"/>
          </w:tcPr>
          <w:p w14:paraId="018053FF"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2</w:t>
            </w:r>
            <w:r w:rsidRPr="005A097B">
              <w:rPr>
                <w:rFonts w:ascii="Times New Roman" w:hAnsi="Times New Roman" w:hint="eastAsia"/>
                <w:sz w:val="16"/>
                <w:szCs w:val="16"/>
              </w:rPr>
              <w:t>0</w:t>
            </w:r>
            <w:r w:rsidRPr="005A097B">
              <w:rPr>
                <w:rFonts w:ascii="Times New Roman" w:hAnsi="Times New Roman"/>
                <w:sz w:val="16"/>
                <w:szCs w:val="16"/>
              </w:rPr>
              <w:t>%</w:t>
            </w:r>
          </w:p>
        </w:tc>
        <w:tc>
          <w:tcPr>
            <w:tcW w:w="1526" w:type="dxa"/>
            <w:shd w:val="clear" w:color="auto" w:fill="FFFFFF" w:themeFill="background1"/>
            <w:vAlign w:val="center"/>
          </w:tcPr>
          <w:p w14:paraId="33232006"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60</w:t>
            </w:r>
            <w:r w:rsidRPr="005A097B">
              <w:rPr>
                <w:rFonts w:ascii="Times New Roman" w:hAnsi="Times New Roman"/>
                <w:sz w:val="16"/>
                <w:szCs w:val="16"/>
              </w:rPr>
              <w:t>%</w:t>
            </w:r>
          </w:p>
        </w:tc>
        <w:tc>
          <w:tcPr>
            <w:tcW w:w="1296" w:type="dxa"/>
            <w:shd w:val="clear" w:color="auto" w:fill="FFFFFF" w:themeFill="background1"/>
            <w:vAlign w:val="center"/>
          </w:tcPr>
          <w:p w14:paraId="65905D78"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66.67%</w:t>
            </w:r>
          </w:p>
        </w:tc>
        <w:tc>
          <w:tcPr>
            <w:tcW w:w="1135" w:type="dxa"/>
            <w:shd w:val="clear" w:color="auto" w:fill="FFFFFF" w:themeFill="background1"/>
            <w:vAlign w:val="center"/>
          </w:tcPr>
          <w:p w14:paraId="6E5EC162"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0</w:t>
            </w:r>
          </w:p>
        </w:tc>
        <w:tc>
          <w:tcPr>
            <w:tcW w:w="1555" w:type="dxa"/>
            <w:shd w:val="clear" w:color="auto" w:fill="FFFFFF" w:themeFill="background1"/>
            <w:vAlign w:val="center"/>
          </w:tcPr>
          <w:p w14:paraId="442DCDA1"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5, 5, 10, 10, 10</w:t>
            </w:r>
          </w:p>
        </w:tc>
        <w:tc>
          <w:tcPr>
            <w:tcW w:w="1685" w:type="dxa"/>
            <w:shd w:val="clear" w:color="auto" w:fill="FFFFFF" w:themeFill="background1"/>
            <w:vAlign w:val="center"/>
          </w:tcPr>
          <w:p w14:paraId="2C366B3D"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0, 0, 0, 10, 10</w:t>
            </w:r>
          </w:p>
        </w:tc>
      </w:tr>
      <w:tr w:rsidR="00EC306B" w:rsidRPr="005A097B" w14:paraId="153CC67F" w14:textId="77777777" w:rsidTr="0051217D">
        <w:trPr>
          <w:trHeight w:val="192"/>
          <w:jc w:val="center"/>
        </w:trPr>
        <w:tc>
          <w:tcPr>
            <w:tcW w:w="994" w:type="dxa"/>
            <w:shd w:val="clear" w:color="auto" w:fill="FFFFFF" w:themeFill="background1"/>
            <w:vAlign w:val="center"/>
          </w:tcPr>
          <w:p w14:paraId="2DF417D5" w14:textId="0116E454" w:rsidR="006D0A58" w:rsidRPr="005A097B" w:rsidRDefault="00F46D9D" w:rsidP="002764E7">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3.1</w:t>
            </w:r>
            <w:r w:rsidR="00DD30C3" w:rsidRPr="005A097B">
              <w:rPr>
                <w:rFonts w:ascii="Times New Roman" w:hAnsi="Times New Roman"/>
                <w:sz w:val="16"/>
                <w:szCs w:val="16"/>
              </w:rPr>
              <w:t>–5</w:t>
            </w:r>
          </w:p>
        </w:tc>
        <w:tc>
          <w:tcPr>
            <w:tcW w:w="1138" w:type="dxa"/>
            <w:shd w:val="clear" w:color="auto" w:fill="FFFFFF" w:themeFill="background1"/>
            <w:vAlign w:val="center"/>
          </w:tcPr>
          <w:p w14:paraId="08430399"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0</w:t>
            </w:r>
            <w:r w:rsidRPr="005A097B">
              <w:rPr>
                <w:rFonts w:ascii="Times New Roman" w:hAnsi="Times New Roman" w:hint="eastAsia"/>
                <w:sz w:val="16"/>
                <w:szCs w:val="16"/>
              </w:rPr>
              <w:t>%</w:t>
            </w:r>
          </w:p>
        </w:tc>
        <w:tc>
          <w:tcPr>
            <w:tcW w:w="1526" w:type="dxa"/>
            <w:shd w:val="clear" w:color="auto" w:fill="FFFFFF" w:themeFill="background1"/>
            <w:vAlign w:val="center"/>
          </w:tcPr>
          <w:p w14:paraId="0DEDC76C"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8</w:t>
            </w:r>
            <w:r w:rsidRPr="005A097B">
              <w:rPr>
                <w:rFonts w:ascii="Times New Roman" w:hAnsi="Times New Roman"/>
                <w:sz w:val="16"/>
                <w:szCs w:val="16"/>
              </w:rPr>
              <w:t>0%</w:t>
            </w:r>
          </w:p>
        </w:tc>
        <w:tc>
          <w:tcPr>
            <w:tcW w:w="1296" w:type="dxa"/>
            <w:shd w:val="clear" w:color="auto" w:fill="FFFFFF" w:themeFill="background1"/>
            <w:vAlign w:val="center"/>
          </w:tcPr>
          <w:p w14:paraId="76082E9B"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83.33%</w:t>
            </w:r>
          </w:p>
        </w:tc>
        <w:tc>
          <w:tcPr>
            <w:tcW w:w="1135" w:type="dxa"/>
            <w:shd w:val="clear" w:color="auto" w:fill="FFFFFF" w:themeFill="background1"/>
            <w:vAlign w:val="center"/>
          </w:tcPr>
          <w:p w14:paraId="32F0EF3D" w14:textId="3D167028" w:rsidR="006D0A58" w:rsidRPr="005A097B" w:rsidRDefault="00E9466A"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10</w:t>
            </w:r>
            <w:r w:rsidR="006D0A58" w:rsidRPr="005A097B">
              <w:rPr>
                <w:rFonts w:ascii="Times New Roman" w:hAnsi="Times New Roman"/>
                <w:sz w:val="16"/>
                <w:szCs w:val="16"/>
              </w:rPr>
              <w:t>%</w:t>
            </w:r>
          </w:p>
        </w:tc>
        <w:tc>
          <w:tcPr>
            <w:tcW w:w="1555" w:type="dxa"/>
            <w:shd w:val="clear" w:color="auto" w:fill="FFFFFF" w:themeFill="background1"/>
            <w:vAlign w:val="center"/>
          </w:tcPr>
          <w:p w14:paraId="6016C59C"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10, 10, 10, 10, 10</w:t>
            </w:r>
          </w:p>
        </w:tc>
        <w:tc>
          <w:tcPr>
            <w:tcW w:w="1685" w:type="dxa"/>
            <w:shd w:val="clear" w:color="auto" w:fill="FFFFFF" w:themeFill="background1"/>
            <w:vAlign w:val="center"/>
          </w:tcPr>
          <w:p w14:paraId="64A7D254"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0, 0, 0, 0, 10</w:t>
            </w:r>
          </w:p>
        </w:tc>
      </w:tr>
    </w:tbl>
    <w:p w14:paraId="667845F0" w14:textId="3B794CD0" w:rsidR="006D0A58" w:rsidRPr="005A097B" w:rsidRDefault="006D0A58" w:rsidP="00355092">
      <w:pPr>
        <w:pStyle w:val="ListParagraph"/>
        <w:widowControl w:val="0"/>
        <w:numPr>
          <w:ilvl w:val="0"/>
          <w:numId w:val="23"/>
        </w:numPr>
        <w:snapToGrid w:val="0"/>
        <w:spacing w:before="240" w:line="240" w:lineRule="auto"/>
        <w:jc w:val="center"/>
        <w:rPr>
          <w:rFonts w:ascii="Times New Roman" w:hAnsi="Times New Roman"/>
          <w:sz w:val="16"/>
          <w:szCs w:val="16"/>
        </w:rPr>
      </w:pPr>
      <w:r w:rsidRPr="005A097B">
        <w:rPr>
          <w:rFonts w:ascii="Times New Roman" w:hAnsi="Times New Roman"/>
          <w:sz w:val="16"/>
          <w:szCs w:val="16"/>
        </w:rPr>
        <w:lastRenderedPageBreak/>
        <w:t xml:space="preserve">Group 2: </w:t>
      </w:r>
      <w:r w:rsidR="0036164E">
        <w:rPr>
          <w:rFonts w:ascii="Times New Roman" w:hAnsi="Times New Roman"/>
          <w:sz w:val="16"/>
          <w:szCs w:val="16"/>
        </w:rPr>
        <w:t>V</w:t>
      </w:r>
      <w:r w:rsidRPr="005A097B">
        <w:rPr>
          <w:rFonts w:ascii="Times New Roman" w:hAnsi="Times New Roman"/>
          <w:sz w:val="16"/>
          <w:szCs w:val="16"/>
        </w:rPr>
        <w:t xml:space="preserve">ariation </w:t>
      </w:r>
      <w:r w:rsidR="0036164E">
        <w:rPr>
          <w:rFonts w:ascii="Times New Roman" w:hAnsi="Times New Roman"/>
          <w:sz w:val="16"/>
          <w:szCs w:val="16"/>
        </w:rPr>
        <w:t>in</w:t>
      </w:r>
      <w:r w:rsidR="0036164E" w:rsidRPr="005A097B">
        <w:rPr>
          <w:rFonts w:ascii="Times New Roman" w:hAnsi="Times New Roman"/>
          <w:sz w:val="16"/>
          <w:szCs w:val="16"/>
        </w:rPr>
        <w:t xml:space="preserve"> </w:t>
      </w:r>
      <w:r w:rsidRPr="005A097B">
        <w:rPr>
          <w:rFonts w:ascii="Times New Roman" w:hAnsi="Times New Roman"/>
          <w:sz w:val="16"/>
          <w:szCs w:val="16"/>
        </w:rPr>
        <w:t xml:space="preserve">unit </w:t>
      </w:r>
      <w:r w:rsidR="00FB74A4" w:rsidRPr="005A097B">
        <w:rPr>
          <w:rFonts w:ascii="Times New Roman" w:hAnsi="Times New Roman"/>
          <w:sz w:val="16"/>
          <w:szCs w:val="16"/>
        </w:rPr>
        <w:t>imbalance penalty</w:t>
      </w:r>
      <w:r w:rsidRPr="005A097B">
        <w:rPr>
          <w:rFonts w:ascii="Times New Roman" w:hAnsi="Times New Roman"/>
          <w:sz w:val="16"/>
          <w:szCs w:val="16"/>
        </w:rPr>
        <w:t xml:space="preserve"> for type 2 bikes</w:t>
      </w:r>
    </w:p>
    <w:tbl>
      <w:tblPr>
        <w:tblW w:w="9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993"/>
        <w:gridCol w:w="1137"/>
        <w:gridCol w:w="1520"/>
        <w:gridCol w:w="1293"/>
        <w:gridCol w:w="1133"/>
        <w:gridCol w:w="1557"/>
        <w:gridCol w:w="1679"/>
      </w:tblGrid>
      <w:tr w:rsidR="006D0A58" w:rsidRPr="005A097B" w14:paraId="4025AD5E" w14:textId="77777777" w:rsidTr="00147B7B">
        <w:trPr>
          <w:trHeight w:val="692"/>
          <w:jc w:val="center"/>
        </w:trPr>
        <w:tc>
          <w:tcPr>
            <w:tcW w:w="994" w:type="dxa"/>
            <w:shd w:val="clear" w:color="auto" w:fill="FFFFFF" w:themeFill="background1"/>
            <w:vAlign w:val="center"/>
          </w:tcPr>
          <w:p w14:paraId="2F1FEE77" w14:textId="575AE8B2" w:rsidR="006D0A58" w:rsidRPr="005A097B" w:rsidRDefault="007824FA" w:rsidP="00204E4C">
            <w:pPr>
              <w:widowControl w:val="0"/>
              <w:snapToGrid w:val="0"/>
              <w:spacing w:line="240" w:lineRule="auto"/>
              <w:rPr>
                <w:rFonts w:ascii="Times New Roman" w:hAnsi="Times New Roman"/>
                <w:sz w:val="16"/>
                <w:szCs w:val="16"/>
              </w:rPr>
            </w:pPr>
            <m:oMath>
              <m:sSubSup>
                <m:sSubSupPr>
                  <m:ctrlPr>
                    <w:rPr>
                      <w:rFonts w:ascii="Cambria Math" w:hAnsi="Cambria Math"/>
                      <w:sz w:val="16"/>
                      <w:szCs w:val="16"/>
                    </w:rPr>
                  </m:ctrlPr>
                </m:sSubSupPr>
                <m:e>
                  <m:r>
                    <w:rPr>
                      <w:rFonts w:ascii="Cambria Math" w:hAnsi="Cambria Math"/>
                      <w:sz w:val="16"/>
                      <w:szCs w:val="16"/>
                    </w:rPr>
                    <m:t>up</m:t>
                  </m:r>
                </m:e>
                <m:sub>
                  <m:r>
                    <w:rPr>
                      <w:rFonts w:ascii="Cambria Math" w:hAnsi="Cambria Math"/>
                      <w:sz w:val="16"/>
                      <w:szCs w:val="16"/>
                    </w:rPr>
                    <m:t>i</m:t>
                  </m:r>
                </m:sub>
                <m:sup>
                  <m:r>
                    <w:rPr>
                      <w:rFonts w:ascii="Cambria Math" w:hAnsi="Cambria Math"/>
                      <w:sz w:val="16"/>
                      <w:szCs w:val="16"/>
                    </w:rPr>
                    <m:t>2</m:t>
                  </m:r>
                </m:sup>
              </m:sSubSup>
              <m:r>
                <w:rPr>
                  <w:rFonts w:ascii="Cambria Math" w:hAnsi="Cambria Math"/>
                  <w:sz w:val="16"/>
                  <w:szCs w:val="16"/>
                </w:rPr>
                <m:t xml:space="preserve">  </m:t>
              </m:r>
            </m:oMath>
            <w:r w:rsidR="006D0A58" w:rsidRPr="005A097B">
              <w:rPr>
                <w:rFonts w:ascii="Times New Roman" w:hAnsi="Times New Roman" w:hint="eastAsia"/>
                <w:sz w:val="16"/>
                <w:szCs w:val="16"/>
              </w:rPr>
              <w:t>(</w:t>
            </w:r>
            <m:oMath>
              <m:r>
                <w:rPr>
                  <w:rFonts w:ascii="Cambria Math" w:hAnsi="Cambria Math"/>
                  <w:sz w:val="16"/>
                  <w:szCs w:val="16"/>
                </w:rPr>
                <m:t>∀i</m:t>
              </m:r>
            </m:oMath>
            <w:r w:rsidR="006D0A58" w:rsidRPr="005A097B">
              <w:rPr>
                <w:rFonts w:ascii="Times New Roman" w:hAnsi="Times New Roman" w:hint="eastAsia"/>
                <w:sz w:val="16"/>
                <w:szCs w:val="16"/>
              </w:rPr>
              <w:t>)</w:t>
            </w:r>
          </w:p>
        </w:tc>
        <w:tc>
          <w:tcPr>
            <w:tcW w:w="1138" w:type="dxa"/>
            <w:shd w:val="clear" w:color="auto" w:fill="FFFFFF" w:themeFill="background1"/>
            <w:vAlign w:val="center"/>
          </w:tcPr>
          <w:p w14:paraId="770C22BE" w14:textId="61D83C1F" w:rsidR="006D0A58" w:rsidRPr="005A097B" w:rsidRDefault="00184E66" w:rsidP="00204E4C">
            <w:pPr>
              <w:widowControl w:val="0"/>
              <w:snapToGrid w:val="0"/>
              <w:spacing w:line="240" w:lineRule="auto"/>
              <w:rPr>
                <w:rFonts w:ascii="Times New Roman" w:hAnsi="Times New Roman"/>
                <w:sz w:val="16"/>
                <w:szCs w:val="16"/>
              </w:rPr>
            </w:pPr>
            <w:r w:rsidRPr="005A097B">
              <w:rPr>
                <w:rFonts w:ascii="Times New Roman" w:hAnsi="Times New Roman"/>
                <w:sz w:val="16"/>
                <w:szCs w:val="16"/>
              </w:rPr>
              <w:t>Imbalance percentage</w:t>
            </w:r>
            <w:r w:rsidR="006D0A58" w:rsidRPr="005A097B">
              <w:rPr>
                <w:rFonts w:ascii="Times New Roman" w:hAnsi="Times New Roman"/>
                <w:sz w:val="16"/>
                <w:szCs w:val="16"/>
              </w:rPr>
              <w:t xml:space="preserve"> of type 1</w:t>
            </w:r>
            <w:r w:rsidR="006D0A58" w:rsidRPr="005A097B">
              <w:rPr>
                <w:rFonts w:ascii="Times New Roman" w:hAnsi="Times New Roman"/>
                <w:sz w:val="16"/>
                <w:szCs w:val="16"/>
                <w:lang w:eastAsia="zh-TW"/>
              </w:rPr>
              <w:t xml:space="preserve"> bikes</w:t>
            </w:r>
          </w:p>
        </w:tc>
        <w:tc>
          <w:tcPr>
            <w:tcW w:w="1522" w:type="dxa"/>
            <w:shd w:val="clear" w:color="auto" w:fill="FFFFFF" w:themeFill="background1"/>
            <w:vAlign w:val="center"/>
          </w:tcPr>
          <w:p w14:paraId="279DD939" w14:textId="469ABC1F" w:rsidR="006D0A58" w:rsidRPr="005A097B" w:rsidRDefault="00184E66" w:rsidP="00204E4C">
            <w:pPr>
              <w:widowControl w:val="0"/>
              <w:snapToGrid w:val="0"/>
              <w:spacing w:line="240" w:lineRule="auto"/>
              <w:rPr>
                <w:rFonts w:ascii="Times New Roman" w:hAnsi="Times New Roman"/>
                <w:sz w:val="16"/>
                <w:szCs w:val="16"/>
              </w:rPr>
            </w:pPr>
            <w:r w:rsidRPr="005A097B">
              <w:rPr>
                <w:rFonts w:ascii="Times New Roman" w:hAnsi="Times New Roman"/>
                <w:sz w:val="16"/>
                <w:szCs w:val="16"/>
              </w:rPr>
              <w:t>Imbalance percentage</w:t>
            </w:r>
            <w:r w:rsidR="006D0A58" w:rsidRPr="005A097B">
              <w:rPr>
                <w:rFonts w:ascii="Times New Roman" w:hAnsi="Times New Roman"/>
                <w:sz w:val="16"/>
                <w:szCs w:val="16"/>
              </w:rPr>
              <w:t xml:space="preserve"> of type 2</w:t>
            </w:r>
            <w:r w:rsidR="006D0A58" w:rsidRPr="005A097B">
              <w:rPr>
                <w:rFonts w:ascii="Times New Roman" w:hAnsi="Times New Roman"/>
                <w:sz w:val="16"/>
                <w:szCs w:val="16"/>
                <w:lang w:eastAsia="zh-TW"/>
              </w:rPr>
              <w:t xml:space="preserve"> bikes</w:t>
            </w:r>
          </w:p>
        </w:tc>
        <w:tc>
          <w:tcPr>
            <w:tcW w:w="1294" w:type="dxa"/>
            <w:shd w:val="clear" w:color="auto" w:fill="FFFFFF" w:themeFill="background1"/>
            <w:vAlign w:val="center"/>
          </w:tcPr>
          <w:p w14:paraId="6DA31F78" w14:textId="77777777" w:rsidR="006D0A58" w:rsidRPr="005A097B" w:rsidRDefault="006D0A58" w:rsidP="00EC306B">
            <w:pPr>
              <w:widowControl w:val="0"/>
              <w:snapToGrid w:val="0"/>
              <w:spacing w:line="240" w:lineRule="auto"/>
              <w:rPr>
                <w:rFonts w:ascii="Times New Roman" w:hAnsi="Times New Roman"/>
                <w:sz w:val="16"/>
                <w:szCs w:val="16"/>
              </w:rPr>
            </w:pPr>
            <w:r w:rsidRPr="005A097B">
              <w:rPr>
                <w:rFonts w:ascii="Times New Roman" w:hAnsi="Times New Roman"/>
                <w:sz w:val="16"/>
                <w:szCs w:val="16"/>
              </w:rPr>
              <w:t xml:space="preserve">Substitution percentage </w:t>
            </w:r>
          </w:p>
        </w:tc>
        <w:tc>
          <w:tcPr>
            <w:tcW w:w="1134" w:type="dxa"/>
            <w:shd w:val="clear" w:color="auto" w:fill="FFFFFF" w:themeFill="background1"/>
            <w:vAlign w:val="center"/>
          </w:tcPr>
          <w:p w14:paraId="25FB2E8A" w14:textId="77777777" w:rsidR="006D0A58" w:rsidRPr="005A097B" w:rsidRDefault="006D0A58" w:rsidP="00204E4C">
            <w:pPr>
              <w:widowControl w:val="0"/>
              <w:snapToGrid w:val="0"/>
              <w:spacing w:line="240" w:lineRule="auto"/>
              <w:rPr>
                <w:rFonts w:ascii="Times New Roman" w:hAnsi="Times New Roman"/>
                <w:sz w:val="16"/>
                <w:szCs w:val="16"/>
              </w:rPr>
            </w:pPr>
            <w:r w:rsidRPr="005A097B">
              <w:rPr>
                <w:rFonts w:ascii="Times New Roman" w:hAnsi="Times New Roman"/>
                <w:sz w:val="16"/>
                <w:szCs w:val="16"/>
              </w:rPr>
              <w:t>Occupancy percentage</w:t>
            </w:r>
          </w:p>
        </w:tc>
        <w:tc>
          <w:tcPr>
            <w:tcW w:w="1559" w:type="dxa"/>
            <w:shd w:val="clear" w:color="auto" w:fill="FFFFFF" w:themeFill="background1"/>
            <w:vAlign w:val="center"/>
          </w:tcPr>
          <w:p w14:paraId="303525FF" w14:textId="76225EBC" w:rsidR="006D0A58" w:rsidRPr="005A097B" w:rsidRDefault="007F2577" w:rsidP="00204E4C">
            <w:pPr>
              <w:widowControl w:val="0"/>
              <w:snapToGrid w:val="0"/>
              <w:spacing w:line="240" w:lineRule="auto"/>
              <w:rPr>
                <w:rFonts w:ascii="Times New Roman" w:hAnsi="Times New Roman"/>
                <w:sz w:val="16"/>
                <w:szCs w:val="16"/>
              </w:rPr>
            </w:pPr>
            <w:r>
              <w:rPr>
                <w:rFonts w:ascii="Times New Roman" w:hAnsi="Times New Roman"/>
                <w:sz w:val="16"/>
                <w:szCs w:val="16"/>
              </w:rPr>
              <w:t>N</w:t>
            </w:r>
            <w:r w:rsidR="006D0A58" w:rsidRPr="005A097B">
              <w:rPr>
                <w:rFonts w:ascii="Times New Roman" w:hAnsi="Times New Roman"/>
                <w:sz w:val="16"/>
                <w:szCs w:val="16"/>
              </w:rPr>
              <w:t xml:space="preserve">umber of substitutions </w:t>
            </w:r>
            <w:r w:rsidR="006D0A58" w:rsidRPr="005A097B">
              <w:rPr>
                <w:rFonts w:ascii="Times New Roman" w:hAnsi="Times New Roman" w:hint="eastAsia"/>
                <w:sz w:val="16"/>
                <w:szCs w:val="16"/>
              </w:rPr>
              <w:t>at each station</w:t>
            </w:r>
          </w:p>
        </w:tc>
        <w:tc>
          <w:tcPr>
            <w:tcW w:w="1681" w:type="dxa"/>
            <w:shd w:val="clear" w:color="auto" w:fill="FFFFFF" w:themeFill="background1"/>
            <w:vAlign w:val="center"/>
          </w:tcPr>
          <w:p w14:paraId="01FF7484" w14:textId="1AAFB6D5" w:rsidR="006D0A58" w:rsidRPr="005A097B" w:rsidRDefault="007F2577" w:rsidP="007F2577">
            <w:pPr>
              <w:widowControl w:val="0"/>
              <w:snapToGrid w:val="0"/>
              <w:spacing w:line="240" w:lineRule="auto"/>
              <w:rPr>
                <w:rFonts w:ascii="Times New Roman" w:hAnsi="Times New Roman"/>
                <w:sz w:val="16"/>
                <w:szCs w:val="16"/>
              </w:rPr>
            </w:pPr>
            <w:r>
              <w:rPr>
                <w:rFonts w:ascii="Times New Roman" w:hAnsi="Times New Roman"/>
                <w:sz w:val="16"/>
                <w:szCs w:val="16"/>
              </w:rPr>
              <w:t>N</w:t>
            </w:r>
            <w:r w:rsidR="006D0A58" w:rsidRPr="005A097B">
              <w:rPr>
                <w:rFonts w:ascii="Times New Roman" w:hAnsi="Times New Roman"/>
                <w:sz w:val="16"/>
                <w:szCs w:val="16"/>
              </w:rPr>
              <w:t xml:space="preserve">umber of </w:t>
            </w:r>
            <w:r w:rsidR="006D0A58" w:rsidRPr="005A097B">
              <w:rPr>
                <w:rFonts w:ascii="Times New Roman" w:hAnsi="Times New Roman" w:hint="eastAsia"/>
                <w:sz w:val="16"/>
                <w:szCs w:val="16"/>
              </w:rPr>
              <w:t>type 2</w:t>
            </w:r>
            <w:r w:rsidR="00EC306B" w:rsidRPr="005A097B">
              <w:rPr>
                <w:rFonts w:ascii="Times New Roman" w:hAnsi="Times New Roman"/>
                <w:sz w:val="16"/>
                <w:szCs w:val="16"/>
              </w:rPr>
              <w:t xml:space="preserve"> bikes</w:t>
            </w:r>
            <w:r w:rsidR="006D0A58" w:rsidRPr="005A097B">
              <w:rPr>
                <w:rFonts w:ascii="Times New Roman" w:hAnsi="Times New Roman" w:hint="eastAsia"/>
                <w:sz w:val="16"/>
                <w:szCs w:val="16"/>
              </w:rPr>
              <w:t xml:space="preserve"> at each station</w:t>
            </w:r>
            <w:r>
              <w:rPr>
                <w:rFonts w:ascii="Times New Roman" w:hAnsi="Times New Roman"/>
                <w:sz w:val="16"/>
                <w:szCs w:val="16"/>
              </w:rPr>
              <w:t xml:space="preserve"> at the end</w:t>
            </w:r>
          </w:p>
        </w:tc>
      </w:tr>
      <w:tr w:rsidR="006D0A58" w:rsidRPr="005A097B" w14:paraId="4BEF89BC" w14:textId="77777777" w:rsidTr="00EC306B">
        <w:trPr>
          <w:trHeight w:val="166"/>
          <w:jc w:val="center"/>
        </w:trPr>
        <w:tc>
          <w:tcPr>
            <w:tcW w:w="994" w:type="dxa"/>
            <w:shd w:val="clear" w:color="auto" w:fill="FFFFFF" w:themeFill="background1"/>
            <w:vAlign w:val="center"/>
          </w:tcPr>
          <w:p w14:paraId="0078B896"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1</w:t>
            </w:r>
          </w:p>
        </w:tc>
        <w:tc>
          <w:tcPr>
            <w:tcW w:w="1138" w:type="dxa"/>
            <w:shd w:val="clear" w:color="auto" w:fill="FFFFFF" w:themeFill="background1"/>
            <w:vAlign w:val="center"/>
          </w:tcPr>
          <w:p w14:paraId="324DF6E9"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60</w:t>
            </w:r>
            <w:r w:rsidRPr="005A097B">
              <w:rPr>
                <w:rFonts w:ascii="Times New Roman" w:hAnsi="Times New Roman"/>
                <w:sz w:val="16"/>
                <w:szCs w:val="16"/>
              </w:rPr>
              <w:t>%</w:t>
            </w:r>
          </w:p>
        </w:tc>
        <w:tc>
          <w:tcPr>
            <w:tcW w:w="1522" w:type="dxa"/>
            <w:shd w:val="clear" w:color="auto" w:fill="FFFFFF" w:themeFill="background1"/>
            <w:vAlign w:val="center"/>
          </w:tcPr>
          <w:p w14:paraId="740606C2"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2</w:t>
            </w:r>
            <w:r w:rsidRPr="005A097B">
              <w:rPr>
                <w:rFonts w:ascii="Times New Roman" w:hAnsi="Times New Roman" w:hint="eastAsia"/>
                <w:sz w:val="16"/>
                <w:szCs w:val="16"/>
              </w:rPr>
              <w:t>0</w:t>
            </w:r>
            <w:r w:rsidRPr="005A097B">
              <w:rPr>
                <w:rFonts w:ascii="Times New Roman" w:hAnsi="Times New Roman"/>
                <w:sz w:val="16"/>
                <w:szCs w:val="16"/>
              </w:rPr>
              <w:t>%</w:t>
            </w:r>
          </w:p>
        </w:tc>
        <w:tc>
          <w:tcPr>
            <w:tcW w:w="1294" w:type="dxa"/>
            <w:shd w:val="clear" w:color="auto" w:fill="FFFFFF" w:themeFill="background1"/>
            <w:vAlign w:val="center"/>
          </w:tcPr>
          <w:p w14:paraId="263E3C13" w14:textId="58118232"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33.3</w:t>
            </w:r>
            <w:r w:rsidR="005673AD" w:rsidRPr="005A097B">
              <w:rPr>
                <w:rFonts w:ascii="Times New Roman" w:hAnsi="Times New Roman"/>
                <w:sz w:val="16"/>
                <w:szCs w:val="16"/>
              </w:rPr>
              <w:t>3</w:t>
            </w:r>
            <w:r w:rsidRPr="005A097B">
              <w:rPr>
                <w:rFonts w:ascii="Times New Roman" w:hAnsi="Times New Roman"/>
                <w:sz w:val="16"/>
                <w:szCs w:val="16"/>
              </w:rPr>
              <w:t>%</w:t>
            </w:r>
          </w:p>
        </w:tc>
        <w:tc>
          <w:tcPr>
            <w:tcW w:w="1134" w:type="dxa"/>
            <w:shd w:val="clear" w:color="auto" w:fill="FFFFFF" w:themeFill="background1"/>
            <w:vAlign w:val="center"/>
          </w:tcPr>
          <w:p w14:paraId="3C935CE0"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0</w:t>
            </w:r>
          </w:p>
        </w:tc>
        <w:tc>
          <w:tcPr>
            <w:tcW w:w="1559" w:type="dxa"/>
            <w:shd w:val="clear" w:color="auto" w:fill="FFFFFF" w:themeFill="background1"/>
            <w:vAlign w:val="center"/>
          </w:tcPr>
          <w:p w14:paraId="7C5ECB26"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0, 0, 5, 5, 10</w:t>
            </w:r>
          </w:p>
        </w:tc>
        <w:tc>
          <w:tcPr>
            <w:tcW w:w="1681" w:type="dxa"/>
            <w:shd w:val="clear" w:color="auto" w:fill="FFFFFF" w:themeFill="background1"/>
            <w:vAlign w:val="center"/>
          </w:tcPr>
          <w:p w14:paraId="5BA45F79" w14:textId="77777777" w:rsidR="006D0A58" w:rsidRPr="005A097B" w:rsidRDefault="006D0A58" w:rsidP="00204E4C">
            <w:pPr>
              <w:widowControl w:val="0"/>
              <w:snapToGrid w:val="0"/>
              <w:spacing w:line="240" w:lineRule="auto"/>
              <w:ind w:firstLineChars="50" w:firstLine="80"/>
              <w:jc w:val="center"/>
              <w:rPr>
                <w:rFonts w:ascii="Times New Roman" w:hAnsi="Times New Roman"/>
                <w:sz w:val="16"/>
                <w:szCs w:val="16"/>
              </w:rPr>
            </w:pPr>
            <w:r w:rsidRPr="005A097B">
              <w:rPr>
                <w:rFonts w:ascii="Times New Roman" w:hAnsi="Times New Roman" w:hint="eastAsia"/>
                <w:sz w:val="16"/>
                <w:szCs w:val="16"/>
              </w:rPr>
              <w:t>5, 5, 10, 10, 10</w:t>
            </w:r>
          </w:p>
        </w:tc>
      </w:tr>
      <w:tr w:rsidR="006D0A58" w:rsidRPr="005A097B" w14:paraId="708CB134" w14:textId="77777777" w:rsidTr="00EC306B">
        <w:trPr>
          <w:trHeight w:val="116"/>
          <w:jc w:val="center"/>
        </w:trPr>
        <w:tc>
          <w:tcPr>
            <w:tcW w:w="994" w:type="dxa"/>
            <w:shd w:val="clear" w:color="auto" w:fill="FFFFFF" w:themeFill="background1"/>
            <w:vAlign w:val="center"/>
          </w:tcPr>
          <w:p w14:paraId="3F83D6E6" w14:textId="1655F40F"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1.</w:t>
            </w:r>
            <w:r w:rsidR="00DB1E73" w:rsidRPr="005A097B">
              <w:rPr>
                <w:rFonts w:ascii="Times New Roman" w:hAnsi="Times New Roman"/>
                <w:sz w:val="16"/>
                <w:szCs w:val="16"/>
              </w:rPr>
              <w:t>1</w:t>
            </w:r>
            <w:r w:rsidR="00A75E0E" w:rsidRPr="005A097B">
              <w:rPr>
                <w:rFonts w:ascii="Times New Roman" w:hAnsi="Times New Roman"/>
                <w:sz w:val="16"/>
                <w:szCs w:val="16"/>
              </w:rPr>
              <w:t>–</w:t>
            </w:r>
            <w:r w:rsidR="00C44DB0" w:rsidRPr="005A097B">
              <w:rPr>
                <w:rFonts w:ascii="Times New Roman" w:hAnsi="Times New Roman"/>
                <w:sz w:val="16"/>
                <w:szCs w:val="16"/>
              </w:rPr>
              <w:t>5</w:t>
            </w:r>
          </w:p>
        </w:tc>
        <w:tc>
          <w:tcPr>
            <w:tcW w:w="1138" w:type="dxa"/>
            <w:shd w:val="clear" w:color="auto" w:fill="FFFFFF" w:themeFill="background1"/>
            <w:vAlign w:val="center"/>
          </w:tcPr>
          <w:p w14:paraId="3FD81B15"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8</w:t>
            </w:r>
            <w:r w:rsidRPr="005A097B">
              <w:rPr>
                <w:rFonts w:ascii="Times New Roman" w:hAnsi="Times New Roman"/>
                <w:sz w:val="16"/>
                <w:szCs w:val="16"/>
              </w:rPr>
              <w:t>0%</w:t>
            </w:r>
          </w:p>
        </w:tc>
        <w:tc>
          <w:tcPr>
            <w:tcW w:w="1522" w:type="dxa"/>
            <w:shd w:val="clear" w:color="auto" w:fill="FFFFFF" w:themeFill="background1"/>
            <w:vAlign w:val="center"/>
          </w:tcPr>
          <w:p w14:paraId="6093D330"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0</w:t>
            </w:r>
            <w:r w:rsidRPr="005A097B">
              <w:rPr>
                <w:rFonts w:ascii="Times New Roman" w:hAnsi="Times New Roman" w:hint="eastAsia"/>
                <w:sz w:val="16"/>
                <w:szCs w:val="16"/>
              </w:rPr>
              <w:t>%</w:t>
            </w:r>
          </w:p>
        </w:tc>
        <w:tc>
          <w:tcPr>
            <w:tcW w:w="1294" w:type="dxa"/>
            <w:shd w:val="clear" w:color="auto" w:fill="FFFFFF" w:themeFill="background1"/>
            <w:vAlign w:val="center"/>
          </w:tcPr>
          <w:p w14:paraId="2219BB1F"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16.67%</w:t>
            </w:r>
          </w:p>
        </w:tc>
        <w:tc>
          <w:tcPr>
            <w:tcW w:w="1134" w:type="dxa"/>
            <w:shd w:val="clear" w:color="auto" w:fill="FFFFFF" w:themeFill="background1"/>
            <w:vAlign w:val="center"/>
          </w:tcPr>
          <w:p w14:paraId="502C5034" w14:textId="14F97A09" w:rsidR="006D0A58" w:rsidRPr="005A097B" w:rsidRDefault="00E9466A"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10%</w:t>
            </w:r>
          </w:p>
        </w:tc>
        <w:tc>
          <w:tcPr>
            <w:tcW w:w="1559" w:type="dxa"/>
            <w:shd w:val="clear" w:color="auto" w:fill="FFFFFF" w:themeFill="background1"/>
            <w:vAlign w:val="center"/>
          </w:tcPr>
          <w:p w14:paraId="4F0DC0B8"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0, 0, 0, 5, 5</w:t>
            </w:r>
          </w:p>
        </w:tc>
        <w:tc>
          <w:tcPr>
            <w:tcW w:w="1681" w:type="dxa"/>
            <w:shd w:val="clear" w:color="auto" w:fill="FFFFFF" w:themeFill="background1"/>
            <w:vAlign w:val="center"/>
          </w:tcPr>
          <w:p w14:paraId="5DA726E9"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10, 10, 10, 10, 10</w:t>
            </w:r>
          </w:p>
        </w:tc>
      </w:tr>
    </w:tbl>
    <w:p w14:paraId="77FFA8F7" w14:textId="10D1D33E" w:rsidR="006D0A58" w:rsidRPr="005A097B" w:rsidRDefault="006D0A58" w:rsidP="00355092">
      <w:pPr>
        <w:pStyle w:val="ListParagraph"/>
        <w:widowControl w:val="0"/>
        <w:numPr>
          <w:ilvl w:val="0"/>
          <w:numId w:val="23"/>
        </w:numPr>
        <w:snapToGrid w:val="0"/>
        <w:spacing w:before="240" w:line="240" w:lineRule="auto"/>
        <w:jc w:val="center"/>
        <w:rPr>
          <w:rFonts w:ascii="Times New Roman" w:hAnsi="Times New Roman"/>
          <w:sz w:val="16"/>
          <w:szCs w:val="16"/>
        </w:rPr>
      </w:pPr>
      <w:r w:rsidRPr="005A097B">
        <w:rPr>
          <w:rFonts w:ascii="Times New Roman" w:hAnsi="Times New Roman"/>
          <w:sz w:val="16"/>
          <w:szCs w:val="16"/>
        </w:rPr>
        <w:t xml:space="preserve">Group 3: </w:t>
      </w:r>
      <w:r w:rsidR="0036164E">
        <w:rPr>
          <w:rFonts w:ascii="Times New Roman" w:hAnsi="Times New Roman"/>
          <w:sz w:val="16"/>
          <w:szCs w:val="16"/>
        </w:rPr>
        <w:t>V</w:t>
      </w:r>
      <w:r w:rsidRPr="005A097B">
        <w:rPr>
          <w:rFonts w:ascii="Times New Roman" w:hAnsi="Times New Roman"/>
          <w:sz w:val="16"/>
          <w:szCs w:val="16"/>
        </w:rPr>
        <w:t xml:space="preserve">ariation </w:t>
      </w:r>
      <w:r w:rsidR="0036164E">
        <w:rPr>
          <w:rFonts w:ascii="Times New Roman" w:hAnsi="Times New Roman"/>
          <w:sz w:val="16"/>
          <w:szCs w:val="16"/>
        </w:rPr>
        <w:t xml:space="preserve">in </w:t>
      </w:r>
      <w:r w:rsidRPr="005A097B">
        <w:rPr>
          <w:rFonts w:ascii="Times New Roman" w:hAnsi="Times New Roman"/>
          <w:sz w:val="16"/>
          <w:szCs w:val="16"/>
        </w:rPr>
        <w:t xml:space="preserve">unit substitution penalty </w:t>
      </w:r>
    </w:p>
    <w:tbl>
      <w:tblPr>
        <w:tblW w:w="9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988"/>
        <w:gridCol w:w="1134"/>
        <w:gridCol w:w="1522"/>
        <w:gridCol w:w="1294"/>
        <w:gridCol w:w="1134"/>
        <w:gridCol w:w="1559"/>
        <w:gridCol w:w="1681"/>
      </w:tblGrid>
      <w:tr w:rsidR="006D0A58" w:rsidRPr="005A097B" w14:paraId="5DB1DC15" w14:textId="77777777" w:rsidTr="00147B7B">
        <w:trPr>
          <w:trHeight w:val="701"/>
          <w:jc w:val="center"/>
        </w:trPr>
        <w:tc>
          <w:tcPr>
            <w:tcW w:w="988" w:type="dxa"/>
            <w:shd w:val="clear" w:color="auto" w:fill="FFFFFF" w:themeFill="background1"/>
            <w:vAlign w:val="center"/>
          </w:tcPr>
          <w:p w14:paraId="26021440" w14:textId="77777777" w:rsidR="006D0A58" w:rsidRPr="005A097B" w:rsidRDefault="007824FA" w:rsidP="00204E4C">
            <w:pPr>
              <w:widowControl w:val="0"/>
              <w:snapToGrid w:val="0"/>
              <w:spacing w:line="240" w:lineRule="auto"/>
              <w:jc w:val="center"/>
              <w:rPr>
                <w:rFonts w:ascii="Times New Roman" w:hAnsi="Times New Roman"/>
                <w:sz w:val="16"/>
                <w:szCs w:val="16"/>
              </w:rPr>
            </w:pPr>
            <m:oMath>
              <m:sSubSup>
                <m:sSubSupPr>
                  <m:ctrlPr>
                    <w:rPr>
                      <w:rFonts w:ascii="Cambria Math" w:hAnsi="Cambria Math" w:cs="AdvPTimes"/>
                      <w:i/>
                      <w:sz w:val="16"/>
                      <w:szCs w:val="16"/>
                    </w:rPr>
                  </m:ctrlPr>
                </m:sSubSupPr>
                <m:e>
                  <m:r>
                    <w:rPr>
                      <w:rFonts w:ascii="Cambria Math" w:hAnsi="Cambria Math" w:cs="AdvPTimes"/>
                      <w:sz w:val="16"/>
                      <w:szCs w:val="16"/>
                    </w:rPr>
                    <m:t>vp</m:t>
                  </m:r>
                </m:e>
                <m:sub>
                  <m:r>
                    <w:rPr>
                      <w:rFonts w:ascii="Cambria Math" w:hAnsi="Cambria Math" w:cs="AdvPTimes"/>
                      <w:sz w:val="16"/>
                      <w:szCs w:val="16"/>
                    </w:rPr>
                    <m:t>i</m:t>
                  </m:r>
                </m:sub>
                <m:sup>
                  <m:r>
                    <w:rPr>
                      <w:rFonts w:ascii="Cambria Math" w:hAnsi="Cambria Math" w:cs="AdvPTimes"/>
                      <w:sz w:val="16"/>
                      <w:szCs w:val="16"/>
                    </w:rPr>
                    <m:t>1,2</m:t>
                  </m:r>
                </m:sup>
              </m:sSubSup>
              <m:r>
                <w:rPr>
                  <w:rFonts w:ascii="Cambria Math" w:hAnsi="Cambria Math"/>
                  <w:sz w:val="16"/>
                  <w:szCs w:val="16"/>
                </w:rPr>
                <m:t xml:space="preserve"> </m:t>
              </m:r>
            </m:oMath>
            <w:r w:rsidR="006D0A58" w:rsidRPr="005A097B">
              <w:rPr>
                <w:rFonts w:ascii="Times New Roman" w:hAnsi="Times New Roman" w:hint="eastAsia"/>
                <w:sz w:val="16"/>
                <w:szCs w:val="16"/>
              </w:rPr>
              <w:t>(</w:t>
            </w:r>
            <m:oMath>
              <m:r>
                <w:rPr>
                  <w:rFonts w:ascii="Cambria Math" w:hAnsi="Cambria Math"/>
                  <w:sz w:val="16"/>
                  <w:szCs w:val="16"/>
                </w:rPr>
                <m:t>∀i</m:t>
              </m:r>
            </m:oMath>
            <w:r w:rsidR="006D0A58" w:rsidRPr="005A097B">
              <w:rPr>
                <w:rFonts w:ascii="Times New Roman" w:hAnsi="Times New Roman" w:hint="eastAsia"/>
                <w:sz w:val="16"/>
                <w:szCs w:val="16"/>
              </w:rPr>
              <w:t>)</w:t>
            </w:r>
          </w:p>
        </w:tc>
        <w:tc>
          <w:tcPr>
            <w:tcW w:w="1134" w:type="dxa"/>
            <w:shd w:val="clear" w:color="auto" w:fill="FFFFFF" w:themeFill="background1"/>
            <w:vAlign w:val="center"/>
          </w:tcPr>
          <w:p w14:paraId="38CFB34B" w14:textId="7BD6FBDC" w:rsidR="006D0A58" w:rsidRPr="005A097B" w:rsidRDefault="00184E66" w:rsidP="00EC306B">
            <w:pPr>
              <w:widowControl w:val="0"/>
              <w:snapToGrid w:val="0"/>
              <w:spacing w:line="240" w:lineRule="auto"/>
              <w:rPr>
                <w:rFonts w:ascii="Times New Roman" w:hAnsi="Times New Roman"/>
                <w:sz w:val="16"/>
                <w:szCs w:val="16"/>
              </w:rPr>
            </w:pPr>
            <w:r w:rsidRPr="005A097B">
              <w:rPr>
                <w:rFonts w:ascii="Times New Roman" w:hAnsi="Times New Roman"/>
                <w:sz w:val="16"/>
                <w:szCs w:val="16"/>
              </w:rPr>
              <w:t>Imbalance percentage</w:t>
            </w:r>
            <w:r w:rsidR="006D0A58" w:rsidRPr="005A097B">
              <w:rPr>
                <w:rFonts w:ascii="Times New Roman" w:hAnsi="Times New Roman"/>
                <w:sz w:val="16"/>
                <w:szCs w:val="16"/>
              </w:rPr>
              <w:t xml:space="preserve"> of type 1</w:t>
            </w:r>
            <w:r w:rsidR="006D0A58" w:rsidRPr="005A097B">
              <w:rPr>
                <w:rFonts w:ascii="Times New Roman" w:hAnsi="Times New Roman"/>
                <w:sz w:val="16"/>
                <w:szCs w:val="16"/>
                <w:lang w:eastAsia="zh-TW"/>
              </w:rPr>
              <w:t xml:space="preserve"> bikes</w:t>
            </w:r>
          </w:p>
        </w:tc>
        <w:tc>
          <w:tcPr>
            <w:tcW w:w="1522" w:type="dxa"/>
            <w:shd w:val="clear" w:color="auto" w:fill="FFFFFF" w:themeFill="background1"/>
            <w:vAlign w:val="center"/>
          </w:tcPr>
          <w:p w14:paraId="131E0822" w14:textId="06BA1C46" w:rsidR="006D0A58" w:rsidRPr="005A097B" w:rsidRDefault="00184E66" w:rsidP="00EC306B">
            <w:pPr>
              <w:widowControl w:val="0"/>
              <w:snapToGrid w:val="0"/>
              <w:spacing w:line="240" w:lineRule="auto"/>
              <w:rPr>
                <w:rFonts w:ascii="Times New Roman" w:hAnsi="Times New Roman"/>
                <w:sz w:val="16"/>
                <w:szCs w:val="16"/>
              </w:rPr>
            </w:pPr>
            <w:r w:rsidRPr="005A097B">
              <w:rPr>
                <w:rFonts w:ascii="Times New Roman" w:hAnsi="Times New Roman"/>
                <w:sz w:val="16"/>
                <w:szCs w:val="16"/>
              </w:rPr>
              <w:t>Imbalance percentage</w:t>
            </w:r>
            <w:r w:rsidR="006D0A58" w:rsidRPr="005A097B">
              <w:rPr>
                <w:rFonts w:ascii="Times New Roman" w:hAnsi="Times New Roman"/>
                <w:sz w:val="16"/>
                <w:szCs w:val="16"/>
              </w:rPr>
              <w:t xml:space="preserve"> of type 2</w:t>
            </w:r>
            <w:r w:rsidR="006D0A58" w:rsidRPr="005A097B">
              <w:rPr>
                <w:rFonts w:ascii="Times New Roman" w:hAnsi="Times New Roman"/>
                <w:sz w:val="16"/>
                <w:szCs w:val="16"/>
                <w:lang w:eastAsia="zh-TW"/>
              </w:rPr>
              <w:t xml:space="preserve"> bikes</w:t>
            </w:r>
          </w:p>
        </w:tc>
        <w:tc>
          <w:tcPr>
            <w:tcW w:w="1294" w:type="dxa"/>
            <w:shd w:val="clear" w:color="auto" w:fill="FFFFFF" w:themeFill="background1"/>
            <w:vAlign w:val="center"/>
          </w:tcPr>
          <w:p w14:paraId="022AC990" w14:textId="77777777" w:rsidR="006D0A58" w:rsidRPr="005A097B" w:rsidRDefault="006D0A58" w:rsidP="00EC306B">
            <w:pPr>
              <w:widowControl w:val="0"/>
              <w:snapToGrid w:val="0"/>
              <w:spacing w:line="240" w:lineRule="auto"/>
              <w:rPr>
                <w:rFonts w:ascii="Times New Roman" w:hAnsi="Times New Roman"/>
                <w:sz w:val="16"/>
                <w:szCs w:val="16"/>
              </w:rPr>
            </w:pPr>
            <w:r w:rsidRPr="005A097B">
              <w:rPr>
                <w:rFonts w:ascii="Times New Roman" w:hAnsi="Times New Roman"/>
                <w:sz w:val="16"/>
                <w:szCs w:val="16"/>
              </w:rPr>
              <w:t>Substitution percentage</w:t>
            </w:r>
          </w:p>
        </w:tc>
        <w:tc>
          <w:tcPr>
            <w:tcW w:w="1134" w:type="dxa"/>
            <w:shd w:val="clear" w:color="auto" w:fill="FFFFFF" w:themeFill="background1"/>
            <w:vAlign w:val="center"/>
          </w:tcPr>
          <w:p w14:paraId="3E83382F" w14:textId="77777777" w:rsidR="006D0A58" w:rsidRPr="005A097B" w:rsidRDefault="006D0A58" w:rsidP="00EC306B">
            <w:pPr>
              <w:widowControl w:val="0"/>
              <w:snapToGrid w:val="0"/>
              <w:spacing w:line="240" w:lineRule="auto"/>
              <w:rPr>
                <w:rFonts w:ascii="Times New Roman" w:hAnsi="Times New Roman"/>
                <w:sz w:val="16"/>
                <w:szCs w:val="16"/>
              </w:rPr>
            </w:pPr>
            <w:r w:rsidRPr="005A097B">
              <w:rPr>
                <w:rFonts w:ascii="Times New Roman" w:hAnsi="Times New Roman"/>
                <w:sz w:val="16"/>
                <w:szCs w:val="16"/>
              </w:rPr>
              <w:t>Occupancy percentage</w:t>
            </w:r>
          </w:p>
        </w:tc>
        <w:tc>
          <w:tcPr>
            <w:tcW w:w="1559" w:type="dxa"/>
            <w:shd w:val="clear" w:color="auto" w:fill="FFFFFF" w:themeFill="background1"/>
            <w:vAlign w:val="center"/>
          </w:tcPr>
          <w:p w14:paraId="4B0F369F" w14:textId="42184D98" w:rsidR="006D0A58" w:rsidRPr="005A097B" w:rsidRDefault="007F2577" w:rsidP="00EC306B">
            <w:pPr>
              <w:widowControl w:val="0"/>
              <w:snapToGrid w:val="0"/>
              <w:spacing w:line="240" w:lineRule="auto"/>
              <w:rPr>
                <w:rFonts w:ascii="Times New Roman" w:hAnsi="Times New Roman"/>
                <w:sz w:val="16"/>
                <w:szCs w:val="16"/>
              </w:rPr>
            </w:pPr>
            <w:r>
              <w:rPr>
                <w:rFonts w:ascii="Times New Roman" w:hAnsi="Times New Roman"/>
                <w:sz w:val="16"/>
                <w:szCs w:val="16"/>
              </w:rPr>
              <w:t>N</w:t>
            </w:r>
            <w:r w:rsidR="006D0A58" w:rsidRPr="005A097B">
              <w:rPr>
                <w:rFonts w:ascii="Times New Roman" w:hAnsi="Times New Roman"/>
                <w:sz w:val="16"/>
                <w:szCs w:val="16"/>
              </w:rPr>
              <w:t xml:space="preserve">umber of substitutions </w:t>
            </w:r>
            <w:r w:rsidR="006D0A58" w:rsidRPr="005A097B">
              <w:rPr>
                <w:rFonts w:ascii="Times New Roman" w:hAnsi="Times New Roman" w:hint="eastAsia"/>
                <w:sz w:val="16"/>
                <w:szCs w:val="16"/>
              </w:rPr>
              <w:t>at each station</w:t>
            </w:r>
          </w:p>
        </w:tc>
        <w:tc>
          <w:tcPr>
            <w:tcW w:w="1681" w:type="dxa"/>
            <w:shd w:val="clear" w:color="auto" w:fill="FFFFFF" w:themeFill="background1"/>
            <w:vAlign w:val="center"/>
          </w:tcPr>
          <w:p w14:paraId="21AF508C" w14:textId="134A4FC2" w:rsidR="006D0A58" w:rsidRPr="005A097B" w:rsidRDefault="007F2577" w:rsidP="007F2577">
            <w:pPr>
              <w:widowControl w:val="0"/>
              <w:snapToGrid w:val="0"/>
              <w:spacing w:line="240" w:lineRule="auto"/>
              <w:rPr>
                <w:rFonts w:ascii="Times New Roman" w:hAnsi="Times New Roman"/>
                <w:sz w:val="16"/>
                <w:szCs w:val="16"/>
              </w:rPr>
            </w:pPr>
            <w:r>
              <w:rPr>
                <w:rFonts w:ascii="Times New Roman" w:hAnsi="Times New Roman"/>
                <w:sz w:val="16"/>
                <w:szCs w:val="16"/>
              </w:rPr>
              <w:t>N</w:t>
            </w:r>
            <w:r w:rsidR="006D0A58" w:rsidRPr="005A097B">
              <w:rPr>
                <w:rFonts w:ascii="Times New Roman" w:hAnsi="Times New Roman"/>
                <w:sz w:val="16"/>
                <w:szCs w:val="16"/>
              </w:rPr>
              <w:t xml:space="preserve">umber of </w:t>
            </w:r>
            <w:r w:rsidR="006D0A58" w:rsidRPr="005A097B">
              <w:rPr>
                <w:rFonts w:ascii="Times New Roman" w:hAnsi="Times New Roman" w:hint="eastAsia"/>
                <w:sz w:val="16"/>
                <w:szCs w:val="16"/>
              </w:rPr>
              <w:t xml:space="preserve">type 2 </w:t>
            </w:r>
            <w:r w:rsidR="00EC306B" w:rsidRPr="005A097B">
              <w:rPr>
                <w:rFonts w:ascii="Times New Roman" w:hAnsi="Times New Roman"/>
                <w:sz w:val="16"/>
                <w:szCs w:val="16"/>
              </w:rPr>
              <w:t xml:space="preserve">bikes </w:t>
            </w:r>
            <w:r w:rsidR="006D0A58" w:rsidRPr="005A097B">
              <w:rPr>
                <w:rFonts w:ascii="Times New Roman" w:hAnsi="Times New Roman" w:hint="eastAsia"/>
                <w:sz w:val="16"/>
                <w:szCs w:val="16"/>
              </w:rPr>
              <w:t>at each station</w:t>
            </w:r>
            <w:r>
              <w:rPr>
                <w:rFonts w:ascii="Times New Roman" w:hAnsi="Times New Roman"/>
                <w:sz w:val="16"/>
                <w:szCs w:val="16"/>
              </w:rPr>
              <w:t xml:space="preserve"> at the end</w:t>
            </w:r>
          </w:p>
        </w:tc>
      </w:tr>
      <w:tr w:rsidR="006D0A58" w:rsidRPr="005A097B" w14:paraId="1FA8D024" w14:textId="77777777" w:rsidTr="0051217D">
        <w:trPr>
          <w:trHeight w:val="184"/>
          <w:jc w:val="center"/>
        </w:trPr>
        <w:tc>
          <w:tcPr>
            <w:tcW w:w="988" w:type="dxa"/>
            <w:shd w:val="clear" w:color="auto" w:fill="FFFFFF" w:themeFill="background1"/>
            <w:vAlign w:val="center"/>
          </w:tcPr>
          <w:p w14:paraId="0B54E793"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1</w:t>
            </w:r>
          </w:p>
        </w:tc>
        <w:tc>
          <w:tcPr>
            <w:tcW w:w="1134" w:type="dxa"/>
            <w:shd w:val="clear" w:color="auto" w:fill="FFFFFF" w:themeFill="background1"/>
            <w:vAlign w:val="center"/>
          </w:tcPr>
          <w:p w14:paraId="5344B2FD"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60</w:t>
            </w:r>
            <w:r w:rsidRPr="005A097B">
              <w:rPr>
                <w:rFonts w:ascii="Times New Roman" w:hAnsi="Times New Roman"/>
                <w:sz w:val="16"/>
                <w:szCs w:val="16"/>
              </w:rPr>
              <w:t>%</w:t>
            </w:r>
          </w:p>
        </w:tc>
        <w:tc>
          <w:tcPr>
            <w:tcW w:w="1522" w:type="dxa"/>
            <w:shd w:val="clear" w:color="auto" w:fill="FFFFFF" w:themeFill="background1"/>
            <w:vAlign w:val="center"/>
          </w:tcPr>
          <w:p w14:paraId="0D9383C8"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2</w:t>
            </w:r>
            <w:r w:rsidRPr="005A097B">
              <w:rPr>
                <w:rFonts w:ascii="Times New Roman" w:hAnsi="Times New Roman" w:hint="eastAsia"/>
                <w:sz w:val="16"/>
                <w:szCs w:val="16"/>
              </w:rPr>
              <w:t>0</w:t>
            </w:r>
            <w:r w:rsidRPr="005A097B">
              <w:rPr>
                <w:rFonts w:ascii="Times New Roman" w:hAnsi="Times New Roman"/>
                <w:sz w:val="16"/>
                <w:szCs w:val="16"/>
              </w:rPr>
              <w:t>%</w:t>
            </w:r>
          </w:p>
        </w:tc>
        <w:tc>
          <w:tcPr>
            <w:tcW w:w="1294" w:type="dxa"/>
            <w:shd w:val="clear" w:color="auto" w:fill="FFFFFF" w:themeFill="background1"/>
            <w:vAlign w:val="center"/>
          </w:tcPr>
          <w:p w14:paraId="6F334A66" w14:textId="5EE95FCE" w:rsidR="006D0A58" w:rsidRPr="005A097B" w:rsidRDefault="005673AD"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33.33</w:t>
            </w:r>
            <w:r w:rsidR="006D0A58" w:rsidRPr="005A097B">
              <w:rPr>
                <w:rFonts w:ascii="Times New Roman" w:hAnsi="Times New Roman"/>
                <w:sz w:val="16"/>
                <w:szCs w:val="16"/>
              </w:rPr>
              <w:t>%</w:t>
            </w:r>
          </w:p>
        </w:tc>
        <w:tc>
          <w:tcPr>
            <w:tcW w:w="1134" w:type="dxa"/>
            <w:shd w:val="clear" w:color="auto" w:fill="FFFFFF" w:themeFill="background1"/>
            <w:vAlign w:val="center"/>
          </w:tcPr>
          <w:p w14:paraId="1DBA147B"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0</w:t>
            </w:r>
          </w:p>
        </w:tc>
        <w:tc>
          <w:tcPr>
            <w:tcW w:w="1559" w:type="dxa"/>
            <w:shd w:val="clear" w:color="auto" w:fill="FFFFFF" w:themeFill="background1"/>
            <w:vAlign w:val="center"/>
          </w:tcPr>
          <w:p w14:paraId="06B07C0B"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0, 0, 5, 5, 10</w:t>
            </w:r>
          </w:p>
        </w:tc>
        <w:tc>
          <w:tcPr>
            <w:tcW w:w="1681" w:type="dxa"/>
            <w:shd w:val="clear" w:color="auto" w:fill="FFFFFF" w:themeFill="background1"/>
            <w:vAlign w:val="center"/>
          </w:tcPr>
          <w:p w14:paraId="3B935ECE"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5, 5, 10, 10, 10</w:t>
            </w:r>
          </w:p>
        </w:tc>
      </w:tr>
      <w:tr w:rsidR="006D0A58" w:rsidRPr="005A097B" w14:paraId="39DFA272" w14:textId="77777777" w:rsidTr="0051217D">
        <w:trPr>
          <w:trHeight w:val="184"/>
          <w:jc w:val="center"/>
        </w:trPr>
        <w:tc>
          <w:tcPr>
            <w:tcW w:w="988" w:type="dxa"/>
            <w:shd w:val="clear" w:color="auto" w:fill="FFFFFF" w:themeFill="background1"/>
            <w:vAlign w:val="center"/>
          </w:tcPr>
          <w:p w14:paraId="2A45BD9C" w14:textId="7048E929"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1.</w:t>
            </w:r>
            <w:r w:rsidR="00DB1E73" w:rsidRPr="005A097B">
              <w:rPr>
                <w:rFonts w:ascii="Times New Roman" w:hAnsi="Times New Roman"/>
                <w:sz w:val="16"/>
                <w:szCs w:val="16"/>
              </w:rPr>
              <w:t>1</w:t>
            </w:r>
            <w:r w:rsidR="00A75E0E" w:rsidRPr="005A097B">
              <w:rPr>
                <w:rFonts w:ascii="Times New Roman" w:hAnsi="Times New Roman"/>
                <w:sz w:val="16"/>
                <w:szCs w:val="16"/>
              </w:rPr>
              <w:t>–</w:t>
            </w:r>
            <w:r w:rsidR="00C44DB0" w:rsidRPr="005A097B">
              <w:rPr>
                <w:rFonts w:ascii="Times New Roman" w:hAnsi="Times New Roman"/>
                <w:sz w:val="16"/>
                <w:szCs w:val="16"/>
              </w:rPr>
              <w:t>2</w:t>
            </w:r>
          </w:p>
        </w:tc>
        <w:tc>
          <w:tcPr>
            <w:tcW w:w="1134" w:type="dxa"/>
            <w:shd w:val="clear" w:color="auto" w:fill="FFFFFF" w:themeFill="background1"/>
            <w:vAlign w:val="center"/>
          </w:tcPr>
          <w:p w14:paraId="5087DCEB" w14:textId="05DC8B29" w:rsidR="006D0A58" w:rsidRPr="005A097B" w:rsidRDefault="00ED20CA"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80</w:t>
            </w:r>
            <w:r w:rsidR="006D0A58" w:rsidRPr="005A097B">
              <w:rPr>
                <w:rFonts w:ascii="Times New Roman" w:hAnsi="Times New Roman"/>
                <w:sz w:val="16"/>
                <w:szCs w:val="16"/>
              </w:rPr>
              <w:t>%</w:t>
            </w:r>
          </w:p>
        </w:tc>
        <w:tc>
          <w:tcPr>
            <w:tcW w:w="1522" w:type="dxa"/>
            <w:shd w:val="clear" w:color="auto" w:fill="FFFFFF" w:themeFill="background1"/>
            <w:vAlign w:val="center"/>
          </w:tcPr>
          <w:p w14:paraId="0732F5A5" w14:textId="349C6E86"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0%</w:t>
            </w:r>
          </w:p>
        </w:tc>
        <w:tc>
          <w:tcPr>
            <w:tcW w:w="1294" w:type="dxa"/>
            <w:shd w:val="clear" w:color="auto" w:fill="FFFFFF" w:themeFill="background1"/>
            <w:vAlign w:val="center"/>
          </w:tcPr>
          <w:p w14:paraId="49067F5A" w14:textId="359A506E"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16.</w:t>
            </w:r>
            <w:r w:rsidR="00F95AB9" w:rsidRPr="005A097B">
              <w:rPr>
                <w:rFonts w:ascii="Times New Roman" w:hAnsi="Times New Roman"/>
                <w:sz w:val="16"/>
                <w:szCs w:val="16"/>
              </w:rPr>
              <w:t>6</w:t>
            </w:r>
            <w:r w:rsidRPr="005A097B">
              <w:rPr>
                <w:rFonts w:ascii="Times New Roman" w:hAnsi="Times New Roman"/>
                <w:sz w:val="16"/>
                <w:szCs w:val="16"/>
              </w:rPr>
              <w:t>7%</w:t>
            </w:r>
          </w:p>
        </w:tc>
        <w:tc>
          <w:tcPr>
            <w:tcW w:w="1134" w:type="dxa"/>
            <w:shd w:val="clear" w:color="auto" w:fill="FFFFFF" w:themeFill="background1"/>
            <w:vAlign w:val="center"/>
          </w:tcPr>
          <w:p w14:paraId="19507351" w14:textId="41CB577A" w:rsidR="006D0A58" w:rsidRPr="005A097B" w:rsidRDefault="00E9466A"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10%</w:t>
            </w:r>
          </w:p>
        </w:tc>
        <w:tc>
          <w:tcPr>
            <w:tcW w:w="1559" w:type="dxa"/>
            <w:shd w:val="clear" w:color="auto" w:fill="FFFFFF" w:themeFill="background1"/>
            <w:vAlign w:val="center"/>
          </w:tcPr>
          <w:p w14:paraId="3E64B92D"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 xml:space="preserve">0, 0, 0, 0, </w:t>
            </w:r>
            <w:r w:rsidRPr="005A097B">
              <w:rPr>
                <w:rFonts w:ascii="Times New Roman" w:hAnsi="Times New Roman"/>
                <w:sz w:val="16"/>
                <w:szCs w:val="16"/>
              </w:rPr>
              <w:t>10</w:t>
            </w:r>
          </w:p>
        </w:tc>
        <w:tc>
          <w:tcPr>
            <w:tcW w:w="1681" w:type="dxa"/>
            <w:shd w:val="clear" w:color="auto" w:fill="FFFFFF" w:themeFill="background1"/>
            <w:vAlign w:val="center"/>
          </w:tcPr>
          <w:p w14:paraId="3920C984"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10, 10, 10, 10, 10</w:t>
            </w:r>
          </w:p>
        </w:tc>
      </w:tr>
      <w:tr w:rsidR="006D0A58" w:rsidRPr="005A097B" w14:paraId="4BCCE719" w14:textId="77777777" w:rsidTr="0051217D">
        <w:trPr>
          <w:trHeight w:val="184"/>
          <w:jc w:val="center"/>
        </w:trPr>
        <w:tc>
          <w:tcPr>
            <w:tcW w:w="988" w:type="dxa"/>
            <w:shd w:val="clear" w:color="auto" w:fill="FFFFFF" w:themeFill="background1"/>
            <w:vAlign w:val="center"/>
          </w:tcPr>
          <w:p w14:paraId="1828D1BF" w14:textId="5C3C06C5"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2.</w:t>
            </w:r>
            <w:r w:rsidR="00DB1E73" w:rsidRPr="005A097B">
              <w:rPr>
                <w:rFonts w:ascii="Times New Roman" w:hAnsi="Times New Roman"/>
                <w:sz w:val="16"/>
                <w:szCs w:val="16"/>
              </w:rPr>
              <w:t>1</w:t>
            </w:r>
            <w:r w:rsidR="00A75E0E" w:rsidRPr="005A097B">
              <w:rPr>
                <w:rFonts w:ascii="Times New Roman" w:hAnsi="Times New Roman"/>
                <w:sz w:val="16"/>
                <w:szCs w:val="16"/>
              </w:rPr>
              <w:t>–</w:t>
            </w:r>
            <w:r w:rsidR="00C44DB0" w:rsidRPr="005A097B">
              <w:rPr>
                <w:rFonts w:ascii="Times New Roman" w:hAnsi="Times New Roman"/>
                <w:sz w:val="16"/>
                <w:szCs w:val="16"/>
              </w:rPr>
              <w:t>5</w:t>
            </w:r>
          </w:p>
        </w:tc>
        <w:tc>
          <w:tcPr>
            <w:tcW w:w="1134" w:type="dxa"/>
            <w:shd w:val="clear" w:color="auto" w:fill="FFFFFF" w:themeFill="background1"/>
            <w:vAlign w:val="center"/>
          </w:tcPr>
          <w:p w14:paraId="71033D63"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100%</w:t>
            </w:r>
          </w:p>
        </w:tc>
        <w:tc>
          <w:tcPr>
            <w:tcW w:w="1522" w:type="dxa"/>
            <w:shd w:val="clear" w:color="auto" w:fill="FFFFFF" w:themeFill="background1"/>
            <w:vAlign w:val="center"/>
          </w:tcPr>
          <w:p w14:paraId="2456F73A" w14:textId="1D0ECF86" w:rsidR="006D0A58" w:rsidRPr="005A097B" w:rsidRDefault="00DB1E73"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2</w:t>
            </w:r>
            <w:r w:rsidR="006D0A58" w:rsidRPr="005A097B">
              <w:rPr>
                <w:rFonts w:ascii="Times New Roman" w:hAnsi="Times New Roman"/>
                <w:sz w:val="16"/>
                <w:szCs w:val="16"/>
              </w:rPr>
              <w:t>0%</w:t>
            </w:r>
          </w:p>
        </w:tc>
        <w:tc>
          <w:tcPr>
            <w:tcW w:w="1294" w:type="dxa"/>
            <w:shd w:val="clear" w:color="auto" w:fill="FFFFFF" w:themeFill="background1"/>
            <w:vAlign w:val="center"/>
          </w:tcPr>
          <w:p w14:paraId="37573414"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0%</w:t>
            </w:r>
          </w:p>
        </w:tc>
        <w:tc>
          <w:tcPr>
            <w:tcW w:w="1134" w:type="dxa"/>
            <w:shd w:val="clear" w:color="auto" w:fill="FFFFFF" w:themeFill="background1"/>
            <w:vAlign w:val="center"/>
          </w:tcPr>
          <w:p w14:paraId="2775AC19" w14:textId="30E7C39B" w:rsidR="006D0A58" w:rsidRPr="005A097B" w:rsidRDefault="00E9466A"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10%</w:t>
            </w:r>
          </w:p>
        </w:tc>
        <w:tc>
          <w:tcPr>
            <w:tcW w:w="1559" w:type="dxa"/>
            <w:shd w:val="clear" w:color="auto" w:fill="FFFFFF" w:themeFill="background1"/>
            <w:vAlign w:val="center"/>
          </w:tcPr>
          <w:p w14:paraId="685803D6"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0, 0, 0, 0, 0</w:t>
            </w:r>
          </w:p>
        </w:tc>
        <w:tc>
          <w:tcPr>
            <w:tcW w:w="1681" w:type="dxa"/>
            <w:shd w:val="clear" w:color="auto" w:fill="FFFFFF" w:themeFill="background1"/>
            <w:vAlign w:val="center"/>
          </w:tcPr>
          <w:p w14:paraId="139810E5"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10, 10, 10, 10, 20</w:t>
            </w:r>
          </w:p>
        </w:tc>
      </w:tr>
    </w:tbl>
    <w:p w14:paraId="39EB10EA" w14:textId="2018D0E0" w:rsidR="006D0A58" w:rsidRPr="005A097B" w:rsidRDefault="006D0A58" w:rsidP="00355092">
      <w:pPr>
        <w:pStyle w:val="ListParagraph"/>
        <w:widowControl w:val="0"/>
        <w:numPr>
          <w:ilvl w:val="0"/>
          <w:numId w:val="23"/>
        </w:numPr>
        <w:snapToGrid w:val="0"/>
        <w:spacing w:before="240" w:line="240" w:lineRule="auto"/>
        <w:jc w:val="center"/>
        <w:rPr>
          <w:rFonts w:ascii="Times New Roman" w:hAnsi="Times New Roman"/>
          <w:sz w:val="16"/>
        </w:rPr>
      </w:pPr>
      <w:r w:rsidRPr="005A097B">
        <w:rPr>
          <w:rFonts w:ascii="Times New Roman" w:hAnsi="Times New Roman"/>
          <w:sz w:val="16"/>
        </w:rPr>
        <w:t xml:space="preserve">Group 4: </w:t>
      </w:r>
      <w:r w:rsidR="0036164E">
        <w:rPr>
          <w:rFonts w:ascii="Times New Roman" w:hAnsi="Times New Roman"/>
          <w:sz w:val="16"/>
        </w:rPr>
        <w:t>V</w:t>
      </w:r>
      <w:r w:rsidRPr="005A097B">
        <w:rPr>
          <w:rFonts w:ascii="Times New Roman" w:hAnsi="Times New Roman"/>
          <w:sz w:val="16"/>
        </w:rPr>
        <w:t xml:space="preserve">ariation </w:t>
      </w:r>
      <w:r w:rsidR="0036164E">
        <w:rPr>
          <w:rFonts w:ascii="Times New Roman" w:hAnsi="Times New Roman"/>
          <w:sz w:val="16"/>
        </w:rPr>
        <w:t xml:space="preserve">in </w:t>
      </w:r>
      <w:r w:rsidRPr="005A097B">
        <w:rPr>
          <w:rFonts w:ascii="Times New Roman" w:hAnsi="Times New Roman"/>
          <w:sz w:val="16"/>
        </w:rPr>
        <w:t xml:space="preserve">unit occupancy penalty </w:t>
      </w:r>
    </w:p>
    <w:tbl>
      <w:tblPr>
        <w:tblW w:w="9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988"/>
        <w:gridCol w:w="1134"/>
        <w:gridCol w:w="1522"/>
        <w:gridCol w:w="1294"/>
        <w:gridCol w:w="1134"/>
        <w:gridCol w:w="1559"/>
        <w:gridCol w:w="1681"/>
      </w:tblGrid>
      <w:tr w:rsidR="006D0A58" w:rsidRPr="005A097B" w14:paraId="21511C84" w14:textId="77777777" w:rsidTr="00147B7B">
        <w:trPr>
          <w:trHeight w:val="773"/>
          <w:jc w:val="center"/>
        </w:trPr>
        <w:tc>
          <w:tcPr>
            <w:tcW w:w="988" w:type="dxa"/>
            <w:shd w:val="clear" w:color="auto" w:fill="FFFFFF" w:themeFill="background1"/>
            <w:vAlign w:val="center"/>
          </w:tcPr>
          <w:p w14:paraId="09F4BD79" w14:textId="77777777" w:rsidR="006D0A58" w:rsidRPr="005A097B" w:rsidRDefault="007824FA" w:rsidP="00204E4C">
            <w:pPr>
              <w:widowControl w:val="0"/>
              <w:snapToGrid w:val="0"/>
              <w:spacing w:line="240" w:lineRule="auto"/>
              <w:jc w:val="center"/>
              <w:rPr>
                <w:rFonts w:ascii="Times New Roman" w:hAnsi="Times New Roman"/>
                <w:sz w:val="16"/>
                <w:szCs w:val="16"/>
              </w:rPr>
            </w:pPr>
            <m:oMathPara>
              <m:oMath>
                <m:sSup>
                  <m:sSupPr>
                    <m:ctrlPr>
                      <w:rPr>
                        <w:rFonts w:ascii="Cambria Math" w:hAnsi="Cambria Math"/>
                        <w:i/>
                        <w:sz w:val="16"/>
                        <w:szCs w:val="16"/>
                      </w:rPr>
                    </m:ctrlPr>
                  </m:sSupPr>
                  <m:e>
                    <m:r>
                      <w:rPr>
                        <w:rFonts w:ascii="Cambria Math" w:hAnsi="Cambria Math"/>
                        <w:sz w:val="16"/>
                        <w:szCs w:val="16"/>
                      </w:rPr>
                      <m:t>op</m:t>
                    </m:r>
                  </m:e>
                  <m:sup>
                    <m:r>
                      <w:rPr>
                        <w:rFonts w:ascii="Cambria Math" w:hAnsi="Cambria Math"/>
                        <w:sz w:val="16"/>
                        <w:szCs w:val="16"/>
                      </w:rPr>
                      <m:t>1,2</m:t>
                    </m:r>
                  </m:sup>
                </m:sSup>
              </m:oMath>
            </m:oMathPara>
          </w:p>
        </w:tc>
        <w:tc>
          <w:tcPr>
            <w:tcW w:w="1134" w:type="dxa"/>
            <w:shd w:val="clear" w:color="auto" w:fill="FFFFFF" w:themeFill="background1"/>
            <w:vAlign w:val="center"/>
          </w:tcPr>
          <w:p w14:paraId="0D1583FB" w14:textId="76852D95" w:rsidR="006D0A58" w:rsidRPr="005A097B" w:rsidRDefault="00184E66" w:rsidP="00EC306B">
            <w:pPr>
              <w:widowControl w:val="0"/>
              <w:snapToGrid w:val="0"/>
              <w:spacing w:line="240" w:lineRule="auto"/>
              <w:rPr>
                <w:rFonts w:ascii="Times New Roman" w:hAnsi="Times New Roman"/>
                <w:sz w:val="16"/>
                <w:szCs w:val="16"/>
              </w:rPr>
            </w:pPr>
            <w:r w:rsidRPr="005A097B">
              <w:rPr>
                <w:rFonts w:ascii="Times New Roman" w:hAnsi="Times New Roman"/>
                <w:sz w:val="16"/>
                <w:szCs w:val="16"/>
              </w:rPr>
              <w:t>Imbalance percentage</w:t>
            </w:r>
            <w:r w:rsidR="006D0A58" w:rsidRPr="005A097B">
              <w:rPr>
                <w:rFonts w:ascii="Times New Roman" w:hAnsi="Times New Roman"/>
                <w:sz w:val="16"/>
                <w:szCs w:val="16"/>
              </w:rPr>
              <w:t xml:space="preserve"> of type 1</w:t>
            </w:r>
            <w:r w:rsidR="006D0A58" w:rsidRPr="005A097B">
              <w:rPr>
                <w:rFonts w:ascii="Times New Roman" w:hAnsi="Times New Roman"/>
                <w:sz w:val="16"/>
                <w:szCs w:val="16"/>
                <w:lang w:eastAsia="zh-TW"/>
              </w:rPr>
              <w:t xml:space="preserve"> bikes</w:t>
            </w:r>
          </w:p>
        </w:tc>
        <w:tc>
          <w:tcPr>
            <w:tcW w:w="1522" w:type="dxa"/>
            <w:shd w:val="clear" w:color="auto" w:fill="FFFFFF" w:themeFill="background1"/>
            <w:vAlign w:val="center"/>
          </w:tcPr>
          <w:p w14:paraId="0D74F06E" w14:textId="262F7A2F" w:rsidR="006D0A58" w:rsidRPr="005A097B" w:rsidRDefault="00184E66" w:rsidP="00EC306B">
            <w:pPr>
              <w:widowControl w:val="0"/>
              <w:snapToGrid w:val="0"/>
              <w:spacing w:line="240" w:lineRule="auto"/>
              <w:rPr>
                <w:rFonts w:ascii="Times New Roman" w:hAnsi="Times New Roman"/>
                <w:sz w:val="16"/>
                <w:szCs w:val="16"/>
              </w:rPr>
            </w:pPr>
            <w:r w:rsidRPr="005A097B">
              <w:rPr>
                <w:rFonts w:ascii="Times New Roman" w:hAnsi="Times New Roman"/>
                <w:sz w:val="16"/>
                <w:szCs w:val="16"/>
              </w:rPr>
              <w:t>Imbalance percentage</w:t>
            </w:r>
            <w:r w:rsidR="006D0A58" w:rsidRPr="005A097B">
              <w:rPr>
                <w:rFonts w:ascii="Times New Roman" w:hAnsi="Times New Roman"/>
                <w:sz w:val="16"/>
                <w:szCs w:val="16"/>
              </w:rPr>
              <w:t xml:space="preserve"> of type 2</w:t>
            </w:r>
            <w:r w:rsidR="006D0A58" w:rsidRPr="005A097B">
              <w:rPr>
                <w:rFonts w:ascii="Times New Roman" w:hAnsi="Times New Roman"/>
                <w:sz w:val="16"/>
                <w:szCs w:val="16"/>
                <w:lang w:eastAsia="zh-TW"/>
              </w:rPr>
              <w:t xml:space="preserve"> bikes</w:t>
            </w:r>
          </w:p>
        </w:tc>
        <w:tc>
          <w:tcPr>
            <w:tcW w:w="1294" w:type="dxa"/>
            <w:shd w:val="clear" w:color="auto" w:fill="FFFFFF" w:themeFill="background1"/>
            <w:vAlign w:val="center"/>
          </w:tcPr>
          <w:p w14:paraId="5A3860EF" w14:textId="77777777" w:rsidR="006D0A58" w:rsidRPr="005A097B" w:rsidRDefault="006D0A58" w:rsidP="00EC306B">
            <w:pPr>
              <w:widowControl w:val="0"/>
              <w:snapToGrid w:val="0"/>
              <w:spacing w:line="240" w:lineRule="auto"/>
              <w:rPr>
                <w:rFonts w:ascii="Times New Roman" w:hAnsi="Times New Roman"/>
                <w:sz w:val="16"/>
                <w:szCs w:val="16"/>
              </w:rPr>
            </w:pPr>
            <w:r w:rsidRPr="005A097B">
              <w:rPr>
                <w:rFonts w:ascii="Times New Roman" w:hAnsi="Times New Roman"/>
                <w:sz w:val="16"/>
                <w:szCs w:val="16"/>
              </w:rPr>
              <w:t>Substitution percentage</w:t>
            </w:r>
          </w:p>
        </w:tc>
        <w:tc>
          <w:tcPr>
            <w:tcW w:w="1134" w:type="dxa"/>
            <w:shd w:val="clear" w:color="auto" w:fill="FFFFFF" w:themeFill="background1"/>
            <w:vAlign w:val="center"/>
          </w:tcPr>
          <w:p w14:paraId="3FEB9AC6" w14:textId="77777777" w:rsidR="006D0A58" w:rsidRPr="005A097B" w:rsidRDefault="006D0A58" w:rsidP="00EC306B">
            <w:pPr>
              <w:widowControl w:val="0"/>
              <w:snapToGrid w:val="0"/>
              <w:spacing w:line="240" w:lineRule="auto"/>
              <w:rPr>
                <w:rFonts w:ascii="Times New Roman" w:hAnsi="Times New Roman"/>
                <w:sz w:val="16"/>
                <w:szCs w:val="16"/>
              </w:rPr>
            </w:pPr>
            <w:r w:rsidRPr="005A097B">
              <w:rPr>
                <w:rFonts w:ascii="Times New Roman" w:hAnsi="Times New Roman"/>
                <w:sz w:val="16"/>
                <w:szCs w:val="16"/>
              </w:rPr>
              <w:t>Occupancy percentage</w:t>
            </w:r>
          </w:p>
        </w:tc>
        <w:tc>
          <w:tcPr>
            <w:tcW w:w="1559" w:type="dxa"/>
            <w:shd w:val="clear" w:color="auto" w:fill="FFFFFF" w:themeFill="background1"/>
            <w:vAlign w:val="center"/>
          </w:tcPr>
          <w:p w14:paraId="4C9D71A0" w14:textId="0EF7172C" w:rsidR="006D0A58" w:rsidRPr="005A097B" w:rsidRDefault="007F2577" w:rsidP="00EC306B">
            <w:pPr>
              <w:widowControl w:val="0"/>
              <w:snapToGrid w:val="0"/>
              <w:spacing w:line="240" w:lineRule="auto"/>
              <w:rPr>
                <w:rFonts w:ascii="Times New Roman" w:hAnsi="Times New Roman"/>
                <w:sz w:val="16"/>
                <w:szCs w:val="16"/>
              </w:rPr>
            </w:pPr>
            <w:r>
              <w:rPr>
                <w:rFonts w:ascii="Times New Roman" w:hAnsi="Times New Roman"/>
                <w:sz w:val="16"/>
                <w:szCs w:val="16"/>
              </w:rPr>
              <w:t>N</w:t>
            </w:r>
            <w:r w:rsidR="006D0A58" w:rsidRPr="005A097B">
              <w:rPr>
                <w:rFonts w:ascii="Times New Roman" w:hAnsi="Times New Roman"/>
                <w:sz w:val="16"/>
                <w:szCs w:val="16"/>
              </w:rPr>
              <w:t xml:space="preserve">umber of substitutions </w:t>
            </w:r>
            <w:r w:rsidR="006D0A58" w:rsidRPr="005A097B">
              <w:rPr>
                <w:rFonts w:ascii="Times New Roman" w:hAnsi="Times New Roman" w:hint="eastAsia"/>
                <w:sz w:val="16"/>
                <w:szCs w:val="16"/>
              </w:rPr>
              <w:t>at each station</w:t>
            </w:r>
          </w:p>
        </w:tc>
        <w:tc>
          <w:tcPr>
            <w:tcW w:w="1681" w:type="dxa"/>
            <w:shd w:val="clear" w:color="auto" w:fill="FFFFFF" w:themeFill="background1"/>
            <w:vAlign w:val="center"/>
          </w:tcPr>
          <w:p w14:paraId="4F1CDCD8" w14:textId="3C9C0503" w:rsidR="006D0A58" w:rsidRPr="005A097B" w:rsidRDefault="007F2577" w:rsidP="007F2577">
            <w:pPr>
              <w:widowControl w:val="0"/>
              <w:snapToGrid w:val="0"/>
              <w:spacing w:line="240" w:lineRule="auto"/>
              <w:rPr>
                <w:rFonts w:ascii="Times New Roman" w:hAnsi="Times New Roman"/>
                <w:sz w:val="16"/>
                <w:szCs w:val="16"/>
              </w:rPr>
            </w:pPr>
            <w:r>
              <w:rPr>
                <w:rFonts w:ascii="Times New Roman" w:hAnsi="Times New Roman"/>
                <w:sz w:val="16"/>
                <w:szCs w:val="16"/>
              </w:rPr>
              <w:t>N</w:t>
            </w:r>
            <w:r w:rsidR="006D0A58" w:rsidRPr="005A097B">
              <w:rPr>
                <w:rFonts w:ascii="Times New Roman" w:hAnsi="Times New Roman"/>
                <w:sz w:val="16"/>
                <w:szCs w:val="16"/>
              </w:rPr>
              <w:t xml:space="preserve">umber of </w:t>
            </w:r>
            <w:r w:rsidR="006D0A58" w:rsidRPr="005A097B">
              <w:rPr>
                <w:rFonts w:ascii="Times New Roman" w:hAnsi="Times New Roman" w:hint="eastAsia"/>
                <w:sz w:val="16"/>
                <w:szCs w:val="16"/>
              </w:rPr>
              <w:t xml:space="preserve">type 2 </w:t>
            </w:r>
            <w:r w:rsidR="00EC306B" w:rsidRPr="005A097B">
              <w:rPr>
                <w:rFonts w:ascii="Times New Roman" w:hAnsi="Times New Roman"/>
                <w:sz w:val="16"/>
                <w:szCs w:val="16"/>
              </w:rPr>
              <w:t xml:space="preserve">bikes </w:t>
            </w:r>
            <w:r w:rsidR="006D0A58" w:rsidRPr="005A097B">
              <w:rPr>
                <w:rFonts w:ascii="Times New Roman" w:hAnsi="Times New Roman" w:hint="eastAsia"/>
                <w:sz w:val="16"/>
                <w:szCs w:val="16"/>
              </w:rPr>
              <w:t>at each station</w:t>
            </w:r>
            <w:r>
              <w:rPr>
                <w:rFonts w:ascii="Times New Roman" w:hAnsi="Times New Roman"/>
                <w:sz w:val="16"/>
                <w:szCs w:val="16"/>
              </w:rPr>
              <w:t xml:space="preserve"> at the end</w:t>
            </w:r>
          </w:p>
        </w:tc>
      </w:tr>
      <w:tr w:rsidR="006D0A58" w:rsidRPr="005A097B" w14:paraId="236EE723" w14:textId="77777777" w:rsidTr="00E321A8">
        <w:trPr>
          <w:trHeight w:val="166"/>
          <w:jc w:val="center"/>
        </w:trPr>
        <w:tc>
          <w:tcPr>
            <w:tcW w:w="988" w:type="dxa"/>
            <w:shd w:val="clear" w:color="auto" w:fill="FFFFFF" w:themeFill="background1"/>
            <w:vAlign w:val="center"/>
          </w:tcPr>
          <w:p w14:paraId="3FBFC9D2" w14:textId="229C652F"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1</w:t>
            </w:r>
            <w:r w:rsidR="00A75E0E" w:rsidRPr="005A097B">
              <w:rPr>
                <w:rFonts w:ascii="Times New Roman" w:hAnsi="Times New Roman"/>
                <w:sz w:val="16"/>
                <w:szCs w:val="16"/>
              </w:rPr>
              <w:t>–</w:t>
            </w:r>
            <w:r w:rsidR="00C44DB0" w:rsidRPr="005A097B">
              <w:rPr>
                <w:rFonts w:ascii="Times New Roman" w:hAnsi="Times New Roman"/>
                <w:sz w:val="16"/>
                <w:szCs w:val="16"/>
              </w:rPr>
              <w:t>5</w:t>
            </w:r>
          </w:p>
        </w:tc>
        <w:tc>
          <w:tcPr>
            <w:tcW w:w="1134" w:type="dxa"/>
            <w:shd w:val="clear" w:color="auto" w:fill="FFFFFF" w:themeFill="background1"/>
            <w:vAlign w:val="center"/>
          </w:tcPr>
          <w:p w14:paraId="3BAE5D46"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60</w:t>
            </w:r>
            <w:r w:rsidRPr="005A097B">
              <w:rPr>
                <w:rFonts w:ascii="Times New Roman" w:hAnsi="Times New Roman"/>
                <w:sz w:val="16"/>
                <w:szCs w:val="16"/>
              </w:rPr>
              <w:t>%</w:t>
            </w:r>
          </w:p>
        </w:tc>
        <w:tc>
          <w:tcPr>
            <w:tcW w:w="1522" w:type="dxa"/>
            <w:shd w:val="clear" w:color="auto" w:fill="FFFFFF" w:themeFill="background1"/>
            <w:vAlign w:val="center"/>
          </w:tcPr>
          <w:p w14:paraId="2B3D140F"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2</w:t>
            </w:r>
            <w:r w:rsidRPr="005A097B">
              <w:rPr>
                <w:rFonts w:ascii="Times New Roman" w:hAnsi="Times New Roman" w:hint="eastAsia"/>
                <w:sz w:val="16"/>
                <w:szCs w:val="16"/>
              </w:rPr>
              <w:t>0</w:t>
            </w:r>
            <w:r w:rsidRPr="005A097B">
              <w:rPr>
                <w:rFonts w:ascii="Times New Roman" w:hAnsi="Times New Roman"/>
                <w:sz w:val="16"/>
                <w:szCs w:val="16"/>
              </w:rPr>
              <w:t>%</w:t>
            </w:r>
          </w:p>
        </w:tc>
        <w:tc>
          <w:tcPr>
            <w:tcW w:w="1294" w:type="dxa"/>
            <w:shd w:val="clear" w:color="auto" w:fill="FFFFFF" w:themeFill="background1"/>
            <w:vAlign w:val="center"/>
          </w:tcPr>
          <w:p w14:paraId="61373DD1" w14:textId="739D3F82"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33.3</w:t>
            </w:r>
            <w:r w:rsidR="00016D89" w:rsidRPr="005A097B">
              <w:rPr>
                <w:rFonts w:ascii="Times New Roman" w:hAnsi="Times New Roman"/>
                <w:sz w:val="16"/>
                <w:szCs w:val="16"/>
              </w:rPr>
              <w:t>3</w:t>
            </w:r>
            <w:r w:rsidRPr="005A097B">
              <w:rPr>
                <w:rFonts w:ascii="Times New Roman" w:hAnsi="Times New Roman"/>
                <w:sz w:val="16"/>
                <w:szCs w:val="16"/>
              </w:rPr>
              <w:t>%</w:t>
            </w:r>
          </w:p>
        </w:tc>
        <w:tc>
          <w:tcPr>
            <w:tcW w:w="1134" w:type="dxa"/>
            <w:shd w:val="clear" w:color="auto" w:fill="FFFFFF" w:themeFill="background1"/>
            <w:vAlign w:val="center"/>
          </w:tcPr>
          <w:p w14:paraId="1F4B67E0"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sz w:val="16"/>
                <w:szCs w:val="16"/>
              </w:rPr>
              <w:t>0</w:t>
            </w:r>
          </w:p>
        </w:tc>
        <w:tc>
          <w:tcPr>
            <w:tcW w:w="1559" w:type="dxa"/>
            <w:shd w:val="clear" w:color="auto" w:fill="FFFFFF" w:themeFill="background1"/>
            <w:vAlign w:val="center"/>
          </w:tcPr>
          <w:p w14:paraId="2ADCB3E6"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0, 0, 5, 5, 10</w:t>
            </w:r>
          </w:p>
        </w:tc>
        <w:tc>
          <w:tcPr>
            <w:tcW w:w="1681" w:type="dxa"/>
            <w:shd w:val="clear" w:color="auto" w:fill="FFFFFF" w:themeFill="background1"/>
            <w:vAlign w:val="center"/>
          </w:tcPr>
          <w:p w14:paraId="6FEE48E2" w14:textId="77777777" w:rsidR="006D0A58" w:rsidRPr="005A097B" w:rsidRDefault="006D0A58" w:rsidP="00204E4C">
            <w:pPr>
              <w:widowControl w:val="0"/>
              <w:snapToGrid w:val="0"/>
              <w:spacing w:line="240" w:lineRule="auto"/>
              <w:jc w:val="center"/>
              <w:rPr>
                <w:rFonts w:ascii="Times New Roman" w:hAnsi="Times New Roman"/>
                <w:sz w:val="16"/>
                <w:szCs w:val="16"/>
              </w:rPr>
            </w:pPr>
            <w:r w:rsidRPr="005A097B">
              <w:rPr>
                <w:rFonts w:ascii="Times New Roman" w:hAnsi="Times New Roman" w:hint="eastAsia"/>
                <w:sz w:val="16"/>
                <w:szCs w:val="16"/>
              </w:rPr>
              <w:t>5, 5, 10, 10, 10</w:t>
            </w:r>
          </w:p>
        </w:tc>
      </w:tr>
    </w:tbl>
    <w:p w14:paraId="3D1C6261" w14:textId="77777777" w:rsidR="00355092" w:rsidRPr="005A097B" w:rsidRDefault="00355092" w:rsidP="00204E4C">
      <w:pPr>
        <w:widowControl w:val="0"/>
        <w:autoSpaceDE w:val="0"/>
        <w:autoSpaceDN w:val="0"/>
        <w:adjustRightInd w:val="0"/>
        <w:snapToGrid w:val="0"/>
        <w:ind w:firstLineChars="200" w:firstLine="440"/>
        <w:jc w:val="both"/>
        <w:rPr>
          <w:rFonts w:ascii="Times New Roman" w:hAnsi="Times New Roman"/>
        </w:rPr>
      </w:pPr>
    </w:p>
    <w:p w14:paraId="4B0D75F1" w14:textId="6813D56D" w:rsidR="00CB2C61" w:rsidRPr="005A097B" w:rsidRDefault="00CB2C61" w:rsidP="00204E4C">
      <w:pPr>
        <w:widowControl w:val="0"/>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 xml:space="preserve">Table 2b </w:t>
      </w:r>
      <w:r w:rsidR="007F2577">
        <w:rPr>
          <w:rFonts w:ascii="Times New Roman" w:hAnsi="Times New Roman"/>
        </w:rPr>
        <w:t>shows</w:t>
      </w:r>
      <w:r w:rsidRPr="005A097B">
        <w:rPr>
          <w:rFonts w:ascii="Times New Roman" w:hAnsi="Times New Roman"/>
        </w:rPr>
        <w:t xml:space="preserve"> that when the unit </w:t>
      </w:r>
      <w:r w:rsidR="00FB74A4" w:rsidRPr="005A097B">
        <w:rPr>
          <w:rFonts w:ascii="Times New Roman" w:hAnsi="Times New Roman"/>
        </w:rPr>
        <w:t>imbalance penalty</w:t>
      </w:r>
      <w:r w:rsidRPr="005A097B">
        <w:rPr>
          <w:rFonts w:ascii="Times New Roman" w:hAnsi="Times New Roman"/>
        </w:rPr>
        <w:t xml:space="preserve"> </w:t>
      </w:r>
      <w:r w:rsidR="00881334" w:rsidRPr="005A097B">
        <w:rPr>
          <w:rFonts w:ascii="Times New Roman" w:hAnsi="Times New Roman"/>
        </w:rPr>
        <w:t>of</w:t>
      </w:r>
      <w:r w:rsidRPr="005A097B">
        <w:rPr>
          <w:rFonts w:ascii="Times New Roman" w:hAnsi="Times New Roman"/>
        </w:rPr>
        <w:t xml:space="preserve"> type 2 bikes for each station increases, a higher priority is given to satisfy the type 2 demand</w:t>
      </w:r>
      <w:r w:rsidR="007F2577">
        <w:rPr>
          <w:rFonts w:ascii="Times New Roman" w:hAnsi="Times New Roman"/>
        </w:rPr>
        <w:t>,</w:t>
      </w:r>
      <w:r w:rsidRPr="005A097B">
        <w:rPr>
          <w:rFonts w:ascii="Times New Roman" w:hAnsi="Times New Roman"/>
        </w:rPr>
        <w:t xml:space="preserve"> and the number of type 2 bikes used as substitutes for type 1 bikes can decrease. Moreover, when </w:t>
      </w:r>
      <m:oMath>
        <m:sSubSup>
          <m:sSubSupPr>
            <m:ctrlPr>
              <w:rPr>
                <w:rFonts w:ascii="Cambria Math" w:hAnsi="Cambria Math"/>
              </w:rPr>
            </m:ctrlPr>
          </m:sSubSupPr>
          <m:e>
            <m:r>
              <w:rPr>
                <w:rFonts w:ascii="Cambria Math" w:hAnsi="Cambria Math"/>
              </w:rPr>
              <m:t>up</m:t>
            </m:r>
          </m:e>
          <m:sub>
            <m:r>
              <w:rPr>
                <w:rFonts w:ascii="Cambria Math" w:hAnsi="Cambria Math"/>
              </w:rPr>
              <m:t>i</m:t>
            </m:r>
          </m:sub>
          <m:sup>
            <m:r>
              <w:rPr>
                <w:rFonts w:ascii="Cambria Math" w:hAnsi="Cambria Math"/>
              </w:rPr>
              <m:t>2</m:t>
            </m:r>
          </m:sup>
        </m:sSubSup>
        <m:r>
          <w:rPr>
            <w:rFonts w:ascii="Cambria Math" w:hAnsi="Cambria Math" w:hint="eastAsia"/>
          </w:rPr>
          <m:t>≥</m:t>
        </m:r>
        <m:r>
          <w:rPr>
            <w:rFonts w:ascii="Cambria Math" w:hAnsi="Cambria Math"/>
          </w:rPr>
          <m:t>1.1</m:t>
        </m:r>
        <m:r>
          <w:rPr>
            <w:rFonts w:ascii="Cambria Math" w:hAnsi="Cambria Math"/>
            <w:sz w:val="24"/>
            <w:szCs w:val="24"/>
          </w:rPr>
          <m:t xml:space="preserve"> </m:t>
        </m:r>
      </m:oMath>
      <w:r w:rsidRPr="005A097B">
        <w:rPr>
          <w:rFonts w:ascii="Times New Roman" w:hAnsi="Times New Roman"/>
        </w:rPr>
        <w:t>(</w:t>
      </w:r>
      <m:oMath>
        <m:r>
          <w:rPr>
            <w:rFonts w:ascii="Cambria Math" w:hAnsi="Cambria Math"/>
          </w:rPr>
          <m:t>∀i</m:t>
        </m:r>
      </m:oMath>
      <w:r w:rsidRPr="005A097B">
        <w:rPr>
          <w:rFonts w:ascii="Times New Roman" w:hAnsi="Times New Roman"/>
        </w:rPr>
        <w:t xml:space="preserve">), an occupancy strategy is adopted to deal with the shortage of type 2 bikes at stations 1 and 2 because the </w:t>
      </w:r>
      <w:r w:rsidR="00FB74A4" w:rsidRPr="005A097B">
        <w:rPr>
          <w:rFonts w:ascii="Times New Roman" w:hAnsi="Times New Roman"/>
        </w:rPr>
        <w:t xml:space="preserve">imbalance penalty </w:t>
      </w:r>
      <w:r w:rsidR="00881334" w:rsidRPr="005A097B">
        <w:rPr>
          <w:rFonts w:ascii="Times New Roman" w:hAnsi="Times New Roman"/>
        </w:rPr>
        <w:t>of</w:t>
      </w:r>
      <w:r w:rsidRPr="005A097B">
        <w:rPr>
          <w:rFonts w:ascii="Times New Roman" w:hAnsi="Times New Roman"/>
        </w:rPr>
        <w:t xml:space="preserve"> bike 2 types is higher than the sum of </w:t>
      </w:r>
      <w:r w:rsidR="00760FB7">
        <w:rPr>
          <w:rFonts w:ascii="Times New Roman" w:hAnsi="Times New Roman"/>
        </w:rPr>
        <w:t xml:space="preserve">the </w:t>
      </w:r>
      <w:r w:rsidRPr="005A097B">
        <w:rPr>
          <w:rFonts w:ascii="Times New Roman" w:hAnsi="Times New Roman"/>
        </w:rPr>
        <w:t xml:space="preserve">occupancy penalty and </w:t>
      </w:r>
      <w:r w:rsidR="00760FB7">
        <w:rPr>
          <w:rFonts w:ascii="Times New Roman" w:hAnsi="Times New Roman"/>
        </w:rPr>
        <w:t xml:space="preserve">the </w:t>
      </w:r>
      <w:r w:rsidRPr="005A097B">
        <w:rPr>
          <w:rFonts w:ascii="Times New Roman" w:hAnsi="Times New Roman"/>
        </w:rPr>
        <w:t xml:space="preserve">transportation costs, </w:t>
      </w:r>
      <w:r w:rsidR="00760FB7">
        <w:rPr>
          <w:rFonts w:ascii="Times New Roman" w:hAnsi="Times New Roman"/>
        </w:rPr>
        <w:t xml:space="preserve">thus </w:t>
      </w:r>
      <w:r w:rsidRPr="005A097B">
        <w:rPr>
          <w:rFonts w:ascii="Times New Roman" w:hAnsi="Times New Roman"/>
        </w:rPr>
        <w:t xml:space="preserve">leading to an occupancy percentage of </w:t>
      </w:r>
      <w:r w:rsidR="00E9466A" w:rsidRPr="005A097B">
        <w:rPr>
          <w:rFonts w:ascii="Times New Roman" w:hAnsi="Times New Roman"/>
        </w:rPr>
        <w:t>10</w:t>
      </w:r>
      <w:r w:rsidRPr="005A097B">
        <w:rPr>
          <w:rFonts w:ascii="Times New Roman" w:hAnsi="Times New Roman"/>
        </w:rPr>
        <w:t>%.</w:t>
      </w:r>
    </w:p>
    <w:p w14:paraId="69D00493" w14:textId="6F7C4C93" w:rsidR="00F95575" w:rsidRPr="005A097B" w:rsidRDefault="007C5F9D" w:rsidP="00204E4C">
      <w:pPr>
        <w:widowControl w:val="0"/>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Table 2c shows that</w:t>
      </w:r>
      <w:r w:rsidR="00F95575" w:rsidRPr="005A097B">
        <w:rPr>
          <w:rFonts w:ascii="Times New Roman" w:hAnsi="Times New Roman"/>
        </w:rPr>
        <w:t xml:space="preserve"> </w:t>
      </w:r>
      <w:r w:rsidR="005458B3" w:rsidRPr="005A097B">
        <w:rPr>
          <w:rFonts w:ascii="Times New Roman" w:hAnsi="Times New Roman"/>
        </w:rPr>
        <w:t>an</w:t>
      </w:r>
      <w:r w:rsidR="00F95575" w:rsidRPr="005A097B">
        <w:rPr>
          <w:rFonts w:ascii="Times New Roman" w:hAnsi="Times New Roman"/>
        </w:rPr>
        <w:t xml:space="preserve"> increase in </w:t>
      </w:r>
      <w:r w:rsidR="00760FB7">
        <w:rPr>
          <w:rFonts w:ascii="Times New Roman" w:hAnsi="Times New Roman"/>
        </w:rPr>
        <w:t xml:space="preserve">the </w:t>
      </w:r>
      <w:r w:rsidR="00F95575" w:rsidRPr="005A097B">
        <w:rPr>
          <w:rFonts w:ascii="Times New Roman" w:hAnsi="Times New Roman"/>
        </w:rPr>
        <w:t xml:space="preserve">unit substitution penalty </w:t>
      </w:r>
      <w:r w:rsidR="008604EC" w:rsidRPr="005A097B">
        <w:rPr>
          <w:rFonts w:ascii="Times New Roman" w:hAnsi="Times New Roman"/>
        </w:rPr>
        <w:t xml:space="preserve">for each station </w:t>
      </w:r>
      <w:r w:rsidR="00B46FDE" w:rsidRPr="005A097B">
        <w:rPr>
          <w:rFonts w:ascii="Times New Roman" w:hAnsi="Times New Roman"/>
        </w:rPr>
        <w:t xml:space="preserve">can </w:t>
      </w:r>
      <w:r w:rsidR="00F95575" w:rsidRPr="005A097B">
        <w:rPr>
          <w:rFonts w:ascii="Times New Roman" w:hAnsi="Times New Roman"/>
        </w:rPr>
        <w:t>decrease the substitution percentage</w:t>
      </w:r>
      <w:r w:rsidRPr="005A097B">
        <w:rPr>
          <w:rFonts w:ascii="Times New Roman" w:hAnsi="Times New Roman"/>
        </w:rPr>
        <w:t>. However</w:t>
      </w:r>
      <w:r w:rsidR="00F95575" w:rsidRPr="005A097B">
        <w:rPr>
          <w:rFonts w:ascii="Times New Roman" w:hAnsi="Times New Roman"/>
        </w:rPr>
        <w:t>, when the</w:t>
      </w:r>
      <w:r w:rsidR="009F4B94" w:rsidRPr="005A097B">
        <w:rPr>
          <w:rFonts w:ascii="Times New Roman" w:hAnsi="Times New Roman"/>
        </w:rPr>
        <w:t xml:space="preserve"> unit</w:t>
      </w:r>
      <w:r w:rsidR="00F95575" w:rsidRPr="005A097B">
        <w:rPr>
          <w:rFonts w:ascii="Times New Roman" w:hAnsi="Times New Roman"/>
        </w:rPr>
        <w:t xml:space="preserve"> cost is </w:t>
      </w:r>
      <w:r w:rsidR="004C0CCD" w:rsidRPr="005A097B">
        <w:rPr>
          <w:rFonts w:ascii="Times New Roman" w:hAnsi="Times New Roman"/>
        </w:rPr>
        <w:t>2</w:t>
      </w:r>
      <w:r w:rsidR="00F95575" w:rsidRPr="005A097B">
        <w:rPr>
          <w:rFonts w:ascii="Times New Roman" w:hAnsi="Times New Roman"/>
        </w:rPr>
        <w:t>.</w:t>
      </w:r>
      <w:r w:rsidR="00E9466A" w:rsidRPr="005A097B">
        <w:rPr>
          <w:rFonts w:ascii="Times New Roman" w:hAnsi="Times New Roman"/>
        </w:rPr>
        <w:t>1</w:t>
      </w:r>
      <w:r w:rsidR="00760FB7">
        <w:rPr>
          <w:rFonts w:ascii="Times New Roman" w:hAnsi="Times New Roman"/>
        </w:rPr>
        <w:t xml:space="preserve"> or more</w:t>
      </w:r>
      <w:r w:rsidR="00F95575" w:rsidRPr="005A097B">
        <w:rPr>
          <w:rFonts w:ascii="Times New Roman" w:hAnsi="Times New Roman"/>
        </w:rPr>
        <w:t>,</w:t>
      </w:r>
      <w:r w:rsidRPr="005A097B">
        <w:rPr>
          <w:rFonts w:ascii="Times New Roman" w:hAnsi="Times New Roman"/>
        </w:rPr>
        <w:t xml:space="preserve"> </w:t>
      </w:r>
      <w:r w:rsidR="000C6E49" w:rsidRPr="005A097B">
        <w:rPr>
          <w:rFonts w:ascii="Times New Roman" w:hAnsi="Times New Roman"/>
        </w:rPr>
        <w:t>no substitution occur</w:t>
      </w:r>
      <w:r w:rsidR="00881334" w:rsidRPr="005A097B">
        <w:rPr>
          <w:rFonts w:ascii="Times New Roman" w:hAnsi="Times New Roman"/>
        </w:rPr>
        <w:t>s</w:t>
      </w:r>
      <w:r w:rsidR="000C6E49" w:rsidRPr="005A097B">
        <w:rPr>
          <w:rFonts w:ascii="Times New Roman" w:hAnsi="Times New Roman"/>
        </w:rPr>
        <w:t xml:space="preserve"> </w:t>
      </w:r>
      <w:r w:rsidR="00AA7823" w:rsidRPr="005A097B">
        <w:rPr>
          <w:rFonts w:ascii="Times New Roman" w:hAnsi="Times New Roman"/>
        </w:rPr>
        <w:t xml:space="preserve">because all type 2 bikes are </w:t>
      </w:r>
      <w:r w:rsidR="004F29FC" w:rsidRPr="005A097B">
        <w:rPr>
          <w:rFonts w:ascii="Times New Roman" w:hAnsi="Times New Roman"/>
        </w:rPr>
        <w:t xml:space="preserve">used </w:t>
      </w:r>
      <w:r w:rsidR="00760FB7" w:rsidRPr="005A097B">
        <w:rPr>
          <w:rFonts w:ascii="Times New Roman" w:hAnsi="Times New Roman"/>
        </w:rPr>
        <w:t xml:space="preserve">only </w:t>
      </w:r>
      <w:r w:rsidR="004F29FC" w:rsidRPr="005A097B">
        <w:rPr>
          <w:rFonts w:ascii="Times New Roman" w:hAnsi="Times New Roman"/>
        </w:rPr>
        <w:t>to satisf</w:t>
      </w:r>
      <w:r w:rsidR="00647974" w:rsidRPr="005A097B">
        <w:rPr>
          <w:rFonts w:ascii="Times New Roman" w:hAnsi="Times New Roman"/>
        </w:rPr>
        <w:t>y all</w:t>
      </w:r>
      <w:r w:rsidR="004F29FC" w:rsidRPr="005A097B">
        <w:rPr>
          <w:rFonts w:ascii="Times New Roman" w:hAnsi="Times New Roman"/>
        </w:rPr>
        <w:t xml:space="preserve"> </w:t>
      </w:r>
      <w:r w:rsidR="00760FB7">
        <w:rPr>
          <w:rFonts w:ascii="Times New Roman" w:hAnsi="Times New Roman"/>
        </w:rPr>
        <w:t xml:space="preserve">of the </w:t>
      </w:r>
      <w:r w:rsidR="004F29FC" w:rsidRPr="005A097B">
        <w:rPr>
          <w:rFonts w:ascii="Times New Roman" w:hAnsi="Times New Roman"/>
        </w:rPr>
        <w:t>type 2 demand</w:t>
      </w:r>
      <w:r w:rsidR="00163F89" w:rsidRPr="005A097B">
        <w:rPr>
          <w:rFonts w:ascii="Times New Roman" w:hAnsi="Times New Roman"/>
        </w:rPr>
        <w:t xml:space="preserve"> </w:t>
      </w:r>
      <w:r w:rsidR="0057441E" w:rsidRPr="005A097B">
        <w:rPr>
          <w:rFonts w:ascii="Times New Roman" w:hAnsi="Times New Roman"/>
        </w:rPr>
        <w:t xml:space="preserve">and the substitution cost </w:t>
      </w:r>
      <w:r w:rsidR="006316A0" w:rsidRPr="005A097B">
        <w:rPr>
          <w:rFonts w:ascii="Times New Roman" w:hAnsi="Times New Roman"/>
        </w:rPr>
        <w:t>is too high</w:t>
      </w:r>
      <w:r w:rsidR="00172255" w:rsidRPr="005A097B">
        <w:rPr>
          <w:rFonts w:ascii="Times New Roman" w:hAnsi="Times New Roman"/>
        </w:rPr>
        <w:t xml:space="preserve"> compared with the</w:t>
      </w:r>
      <w:r w:rsidR="001B0142" w:rsidRPr="005A097B">
        <w:rPr>
          <w:rFonts w:ascii="Times New Roman" w:hAnsi="Times New Roman"/>
        </w:rPr>
        <w:t xml:space="preserve"> total</w:t>
      </w:r>
      <w:r w:rsidR="00172255" w:rsidRPr="005A097B">
        <w:rPr>
          <w:rFonts w:ascii="Times New Roman" w:hAnsi="Times New Roman"/>
        </w:rPr>
        <w:t xml:space="preserve"> </w:t>
      </w:r>
      <w:r w:rsidR="00FB74A4" w:rsidRPr="005A097B">
        <w:rPr>
          <w:rFonts w:ascii="Times New Roman" w:hAnsi="Times New Roman"/>
        </w:rPr>
        <w:t>imbalance penalty</w:t>
      </w:r>
      <w:r w:rsidR="00172255" w:rsidRPr="005A097B">
        <w:rPr>
          <w:rFonts w:ascii="Times New Roman" w:hAnsi="Times New Roman"/>
        </w:rPr>
        <w:t xml:space="preserve"> of </w:t>
      </w:r>
      <w:r w:rsidR="00760FB7">
        <w:rPr>
          <w:rFonts w:ascii="Times New Roman" w:hAnsi="Times New Roman"/>
        </w:rPr>
        <w:t xml:space="preserve">the </w:t>
      </w:r>
      <w:r w:rsidR="00172255" w:rsidRPr="005A097B">
        <w:rPr>
          <w:rFonts w:ascii="Times New Roman" w:hAnsi="Times New Roman"/>
        </w:rPr>
        <w:t>type 1 demand</w:t>
      </w:r>
      <w:r w:rsidR="002A6D29" w:rsidRPr="005A097B">
        <w:rPr>
          <w:rFonts w:ascii="Times New Roman" w:hAnsi="Times New Roman"/>
        </w:rPr>
        <w:t xml:space="preserve"> at stations 1 and 2</w:t>
      </w:r>
      <w:r w:rsidR="00172255" w:rsidRPr="005A097B">
        <w:rPr>
          <w:rFonts w:ascii="Times New Roman" w:hAnsi="Times New Roman"/>
        </w:rPr>
        <w:t>,</w:t>
      </w:r>
      <w:r w:rsidR="006316A0" w:rsidRPr="005A097B">
        <w:rPr>
          <w:rFonts w:ascii="Times New Roman" w:hAnsi="Times New Roman"/>
        </w:rPr>
        <w:t xml:space="preserve"> </w:t>
      </w:r>
      <w:r w:rsidR="00760FB7">
        <w:rPr>
          <w:rFonts w:ascii="Times New Roman" w:hAnsi="Times New Roman"/>
        </w:rPr>
        <w:t xml:space="preserve">which </w:t>
      </w:r>
      <w:r w:rsidR="00310B6E" w:rsidRPr="005A097B">
        <w:rPr>
          <w:rFonts w:ascii="Times New Roman" w:hAnsi="Times New Roman"/>
        </w:rPr>
        <w:t>prevent</w:t>
      </w:r>
      <w:r w:rsidR="00760FB7">
        <w:rPr>
          <w:rFonts w:ascii="Times New Roman" w:hAnsi="Times New Roman"/>
        </w:rPr>
        <w:t>s</w:t>
      </w:r>
      <w:r w:rsidR="006316A0" w:rsidRPr="005A097B">
        <w:rPr>
          <w:rFonts w:ascii="Times New Roman" w:hAnsi="Times New Roman"/>
        </w:rPr>
        <w:t xml:space="preserve"> </w:t>
      </w:r>
      <w:r w:rsidR="00760FB7">
        <w:rPr>
          <w:rFonts w:ascii="Times New Roman" w:hAnsi="Times New Roman"/>
        </w:rPr>
        <w:t>the</w:t>
      </w:r>
      <w:r w:rsidR="0057441E" w:rsidRPr="005A097B">
        <w:rPr>
          <w:rFonts w:ascii="Times New Roman" w:hAnsi="Times New Roman"/>
        </w:rPr>
        <w:t xml:space="preserve"> adopt</w:t>
      </w:r>
      <w:r w:rsidR="00760FB7">
        <w:rPr>
          <w:rFonts w:ascii="Times New Roman" w:hAnsi="Times New Roman"/>
        </w:rPr>
        <w:t>ion of</w:t>
      </w:r>
      <w:r w:rsidR="0057441E" w:rsidRPr="005A097B">
        <w:rPr>
          <w:rFonts w:ascii="Times New Roman" w:hAnsi="Times New Roman"/>
        </w:rPr>
        <w:t xml:space="preserve"> the occupancy strategy</w:t>
      </w:r>
      <w:r w:rsidR="00172255" w:rsidRPr="005A097B">
        <w:rPr>
          <w:rFonts w:ascii="Times New Roman" w:hAnsi="Times New Roman"/>
        </w:rPr>
        <w:t xml:space="preserve"> </w:t>
      </w:r>
      <w:r w:rsidR="00760FB7">
        <w:rPr>
          <w:rFonts w:ascii="Times New Roman" w:hAnsi="Times New Roman"/>
        </w:rPr>
        <w:t xml:space="preserve">with </w:t>
      </w:r>
      <w:r w:rsidR="00760FB7" w:rsidRPr="005A097B">
        <w:rPr>
          <w:rFonts w:ascii="Times New Roman" w:hAnsi="Times New Roman"/>
        </w:rPr>
        <w:t xml:space="preserve">the remaining 10 type 2 bikes </w:t>
      </w:r>
      <w:r w:rsidR="00172255" w:rsidRPr="005A097B">
        <w:rPr>
          <w:rFonts w:ascii="Times New Roman" w:hAnsi="Times New Roman"/>
        </w:rPr>
        <w:t xml:space="preserve">to satisfy </w:t>
      </w:r>
      <w:r w:rsidR="002A6D29" w:rsidRPr="005A097B">
        <w:rPr>
          <w:rFonts w:ascii="Times New Roman" w:hAnsi="Times New Roman"/>
        </w:rPr>
        <w:t xml:space="preserve">the </w:t>
      </w:r>
      <w:r w:rsidR="00172255" w:rsidRPr="005A097B">
        <w:rPr>
          <w:rFonts w:ascii="Times New Roman" w:hAnsi="Times New Roman"/>
        </w:rPr>
        <w:t>unbalanced type 1 demand</w:t>
      </w:r>
      <w:r w:rsidR="004F29FC" w:rsidRPr="005A097B">
        <w:rPr>
          <w:rFonts w:ascii="Times New Roman" w:hAnsi="Times New Roman"/>
        </w:rPr>
        <w:t>. Therefore</w:t>
      </w:r>
      <w:r w:rsidR="00F95575" w:rsidRPr="005A097B">
        <w:rPr>
          <w:rFonts w:ascii="Times New Roman" w:hAnsi="Times New Roman"/>
        </w:rPr>
        <w:t xml:space="preserve">, the </w:t>
      </w:r>
      <w:r w:rsidR="00184E66" w:rsidRPr="005A097B">
        <w:rPr>
          <w:rFonts w:ascii="Times New Roman" w:hAnsi="Times New Roman"/>
        </w:rPr>
        <w:t>imbalance percentage</w:t>
      </w:r>
      <w:r w:rsidR="00F95575" w:rsidRPr="005A097B">
        <w:rPr>
          <w:rFonts w:ascii="Times New Roman" w:hAnsi="Times New Roman"/>
        </w:rPr>
        <w:t xml:space="preserve"> of type 1 </w:t>
      </w:r>
      <w:r w:rsidR="00951E69" w:rsidRPr="005A097B">
        <w:rPr>
          <w:rFonts w:ascii="Times New Roman" w:hAnsi="Times New Roman"/>
        </w:rPr>
        <w:t>bike</w:t>
      </w:r>
      <w:r w:rsidR="00F95575" w:rsidRPr="005A097B">
        <w:rPr>
          <w:rFonts w:ascii="Times New Roman" w:hAnsi="Times New Roman"/>
        </w:rPr>
        <w:t>s remains 100%</w:t>
      </w:r>
      <w:r w:rsidR="004F29FC" w:rsidRPr="005A097B">
        <w:rPr>
          <w:rFonts w:ascii="Times New Roman" w:hAnsi="Times New Roman"/>
        </w:rPr>
        <w:t xml:space="preserve"> and that for type 2 </w:t>
      </w:r>
      <w:r w:rsidR="00760FB7">
        <w:rPr>
          <w:rFonts w:ascii="Times New Roman" w:hAnsi="Times New Roman"/>
        </w:rPr>
        <w:t xml:space="preserve">bikes </w:t>
      </w:r>
      <w:r w:rsidR="004F29FC" w:rsidRPr="005A097B">
        <w:rPr>
          <w:rFonts w:ascii="Times New Roman" w:hAnsi="Times New Roman"/>
        </w:rPr>
        <w:t xml:space="preserve">remains </w:t>
      </w:r>
      <w:r w:rsidR="00E9466A" w:rsidRPr="005A097B">
        <w:rPr>
          <w:rFonts w:ascii="Times New Roman" w:hAnsi="Times New Roman"/>
        </w:rPr>
        <w:t>20</w:t>
      </w:r>
      <w:r w:rsidR="004F29FC" w:rsidRPr="005A097B">
        <w:rPr>
          <w:rFonts w:ascii="Times New Roman" w:hAnsi="Times New Roman"/>
        </w:rPr>
        <w:t>%</w:t>
      </w:r>
      <w:r w:rsidR="00F95575" w:rsidRPr="005A097B">
        <w:rPr>
          <w:rFonts w:ascii="Times New Roman" w:hAnsi="Times New Roman"/>
        </w:rPr>
        <w:t>.</w:t>
      </w:r>
    </w:p>
    <w:p w14:paraId="6C4C7ADA" w14:textId="3185A6CD" w:rsidR="00F95575" w:rsidRPr="005A097B" w:rsidRDefault="00435B98" w:rsidP="00204E4C">
      <w:pPr>
        <w:widowControl w:val="0"/>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 xml:space="preserve">Table 2d </w:t>
      </w:r>
      <w:r w:rsidR="00BA6AD5">
        <w:rPr>
          <w:rFonts w:ascii="Times New Roman" w:hAnsi="Times New Roman"/>
        </w:rPr>
        <w:t>shows</w:t>
      </w:r>
      <w:r w:rsidR="00BA6AD5" w:rsidRPr="005A097B">
        <w:rPr>
          <w:rFonts w:ascii="Times New Roman" w:hAnsi="Times New Roman"/>
        </w:rPr>
        <w:t xml:space="preserve"> </w:t>
      </w:r>
      <w:r w:rsidRPr="005A097B">
        <w:rPr>
          <w:rFonts w:ascii="Times New Roman" w:hAnsi="Times New Roman"/>
        </w:rPr>
        <w:t>that</w:t>
      </w:r>
      <w:r w:rsidR="00AE1B4C" w:rsidRPr="005A097B">
        <w:rPr>
          <w:rFonts w:ascii="Times New Roman" w:hAnsi="Times New Roman"/>
        </w:rPr>
        <w:t xml:space="preserve"> a sole variation i</w:t>
      </w:r>
      <w:r w:rsidR="00F95575" w:rsidRPr="005A097B">
        <w:rPr>
          <w:rFonts w:ascii="Times New Roman" w:hAnsi="Times New Roman"/>
        </w:rPr>
        <w:t xml:space="preserve">n the occupancy penalty </w:t>
      </w:r>
      <w:r w:rsidR="008604EC" w:rsidRPr="005A097B">
        <w:rPr>
          <w:rFonts w:ascii="Times New Roman" w:hAnsi="Times New Roman"/>
        </w:rPr>
        <w:t xml:space="preserve">for each station </w:t>
      </w:r>
      <w:r w:rsidR="00F95575" w:rsidRPr="005A097B">
        <w:rPr>
          <w:rFonts w:ascii="Times New Roman" w:hAnsi="Times New Roman"/>
        </w:rPr>
        <w:t xml:space="preserve">does not lead to any changes to the solution obtained because there is no alternative occupancy strategy. If there were more than </w:t>
      </w:r>
      <w:r w:rsidR="00BA6AD5">
        <w:rPr>
          <w:rFonts w:ascii="Times New Roman" w:hAnsi="Times New Roman"/>
        </w:rPr>
        <w:t>two</w:t>
      </w:r>
      <w:r w:rsidR="00F95575" w:rsidRPr="005A097B">
        <w:rPr>
          <w:rFonts w:ascii="Times New Roman" w:hAnsi="Times New Roman"/>
        </w:rPr>
        <w:t xml:space="preserve"> types of bikes, more than one occupancy strategy </w:t>
      </w:r>
      <w:r w:rsidR="00BA6AD5">
        <w:rPr>
          <w:rFonts w:ascii="Times New Roman" w:hAnsi="Times New Roman"/>
        </w:rPr>
        <w:t>could</w:t>
      </w:r>
      <w:r w:rsidR="00F95575" w:rsidRPr="005A097B">
        <w:rPr>
          <w:rFonts w:ascii="Times New Roman" w:hAnsi="Times New Roman"/>
        </w:rPr>
        <w:t xml:space="preserve"> be chosen, and the unit occupancy parameters </w:t>
      </w:r>
      <w:r w:rsidR="00BA6AD5">
        <w:rPr>
          <w:rFonts w:ascii="Times New Roman" w:hAnsi="Times New Roman"/>
        </w:rPr>
        <w:t xml:space="preserve">would then </w:t>
      </w:r>
      <w:r w:rsidR="00F95575" w:rsidRPr="005A097B">
        <w:rPr>
          <w:rFonts w:ascii="Times New Roman" w:hAnsi="Times New Roman"/>
        </w:rPr>
        <w:t>determine which occupancy strategy should be selected.</w:t>
      </w:r>
    </w:p>
    <w:p w14:paraId="21865E80" w14:textId="2173B6F6" w:rsidR="00FD2521" w:rsidRPr="005A097B" w:rsidRDefault="00FD2521" w:rsidP="00204E4C">
      <w:pPr>
        <w:widowControl w:val="0"/>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 xml:space="preserve">To </w:t>
      </w:r>
      <w:r w:rsidR="00D00474" w:rsidRPr="005A097B">
        <w:rPr>
          <w:rFonts w:ascii="Times New Roman" w:hAnsi="Times New Roman"/>
        </w:rPr>
        <w:t>conclude</w:t>
      </w:r>
      <w:r w:rsidRPr="005A097B">
        <w:rPr>
          <w:rFonts w:ascii="Times New Roman" w:hAnsi="Times New Roman"/>
        </w:rPr>
        <w:t xml:space="preserve">, </w:t>
      </w:r>
      <w:r w:rsidR="006A62A2" w:rsidRPr="005A097B">
        <w:rPr>
          <w:rFonts w:ascii="Times New Roman" w:hAnsi="Times New Roman"/>
        </w:rPr>
        <w:t>optimal</w:t>
      </w:r>
      <w:r w:rsidRPr="005A097B">
        <w:rPr>
          <w:rFonts w:ascii="Times New Roman" w:hAnsi="Times New Roman"/>
        </w:rPr>
        <w:t xml:space="preserve"> solution</w:t>
      </w:r>
      <w:r w:rsidR="006A62A2" w:rsidRPr="005A097B">
        <w:rPr>
          <w:rFonts w:ascii="Times New Roman" w:hAnsi="Times New Roman"/>
        </w:rPr>
        <w:t>s</w:t>
      </w:r>
      <w:r w:rsidRPr="005A097B">
        <w:rPr>
          <w:rFonts w:ascii="Times New Roman" w:hAnsi="Times New Roman"/>
        </w:rPr>
        <w:t xml:space="preserve"> </w:t>
      </w:r>
      <w:r w:rsidR="00FD4615" w:rsidRPr="005A097B">
        <w:rPr>
          <w:rFonts w:ascii="Times New Roman" w:hAnsi="Times New Roman"/>
        </w:rPr>
        <w:t>can be</w:t>
      </w:r>
      <w:r w:rsidRPr="005A097B">
        <w:rPr>
          <w:rFonts w:ascii="Times New Roman" w:hAnsi="Times New Roman"/>
        </w:rPr>
        <w:t xml:space="preserve"> sensitiv</w:t>
      </w:r>
      <w:r w:rsidR="006A62A2" w:rsidRPr="005A097B">
        <w:rPr>
          <w:rFonts w:ascii="Times New Roman" w:hAnsi="Times New Roman"/>
        </w:rPr>
        <w:t>e</w:t>
      </w:r>
      <w:r w:rsidR="00FF3A1F" w:rsidRPr="005A097B">
        <w:rPr>
          <w:rFonts w:ascii="Times New Roman" w:hAnsi="Times New Roman"/>
        </w:rPr>
        <w:t xml:space="preserve"> not only </w:t>
      </w:r>
      <w:r w:rsidR="00BA6AD5" w:rsidRPr="005A097B">
        <w:rPr>
          <w:rFonts w:ascii="Times New Roman" w:hAnsi="Times New Roman"/>
        </w:rPr>
        <w:t xml:space="preserve">to </w:t>
      </w:r>
      <w:r w:rsidR="00184E66" w:rsidRPr="005A097B">
        <w:rPr>
          <w:rFonts w:ascii="Times New Roman" w:hAnsi="Times New Roman"/>
        </w:rPr>
        <w:t>the unit penalties for im</w:t>
      </w:r>
      <w:r w:rsidRPr="005A097B">
        <w:rPr>
          <w:rFonts w:ascii="Times New Roman" w:hAnsi="Times New Roman"/>
        </w:rPr>
        <w:t xml:space="preserve">balance </w:t>
      </w:r>
      <w:r w:rsidR="00FF3A1F" w:rsidRPr="005A097B">
        <w:rPr>
          <w:rFonts w:ascii="Times New Roman" w:hAnsi="Times New Roman"/>
        </w:rPr>
        <w:t>but also</w:t>
      </w:r>
      <w:r w:rsidRPr="005A097B">
        <w:rPr>
          <w:rFonts w:ascii="Times New Roman" w:hAnsi="Times New Roman"/>
        </w:rPr>
        <w:t xml:space="preserve"> </w:t>
      </w:r>
      <w:r w:rsidR="00BA6AD5" w:rsidRPr="005A097B">
        <w:rPr>
          <w:rFonts w:ascii="Times New Roman" w:hAnsi="Times New Roman"/>
        </w:rPr>
        <w:t xml:space="preserve">to </w:t>
      </w:r>
      <w:r w:rsidRPr="005A097B">
        <w:rPr>
          <w:rFonts w:ascii="Times New Roman" w:hAnsi="Times New Roman"/>
        </w:rPr>
        <w:t>substitution. These penalties should be estimated accurately for practical operation</w:t>
      </w:r>
      <w:r w:rsidR="00FF3A1F" w:rsidRPr="005A097B">
        <w:rPr>
          <w:rFonts w:ascii="Times New Roman" w:hAnsi="Times New Roman"/>
        </w:rPr>
        <w:t>s</w:t>
      </w:r>
      <w:r w:rsidR="00BA6AD5">
        <w:rPr>
          <w:rFonts w:ascii="Times New Roman" w:hAnsi="Times New Roman"/>
        </w:rPr>
        <w:t>, but t</w:t>
      </w:r>
      <w:r w:rsidRPr="005A097B">
        <w:rPr>
          <w:rFonts w:ascii="Times New Roman" w:hAnsi="Times New Roman"/>
        </w:rPr>
        <w:t xml:space="preserve">his </w:t>
      </w:r>
      <w:r w:rsidR="00BA6AD5">
        <w:rPr>
          <w:rFonts w:ascii="Times New Roman" w:hAnsi="Times New Roman"/>
        </w:rPr>
        <w:t>will be</w:t>
      </w:r>
      <w:r w:rsidRPr="005A097B">
        <w:rPr>
          <w:rFonts w:ascii="Times New Roman" w:hAnsi="Times New Roman"/>
        </w:rPr>
        <w:t xml:space="preserve"> left to future </w:t>
      </w:r>
      <w:r w:rsidR="00BA6AD5">
        <w:rPr>
          <w:rFonts w:ascii="Times New Roman" w:hAnsi="Times New Roman"/>
        </w:rPr>
        <w:t>studies</w:t>
      </w:r>
      <w:r w:rsidRPr="005A097B">
        <w:rPr>
          <w:rFonts w:ascii="Times New Roman" w:hAnsi="Times New Roman"/>
        </w:rPr>
        <w:t>.</w:t>
      </w:r>
      <w:r w:rsidR="006B676D" w:rsidRPr="005A097B">
        <w:rPr>
          <w:rFonts w:ascii="Times New Roman" w:hAnsi="Times New Roman"/>
        </w:rPr>
        <w:t xml:space="preserve"> Moreover, </w:t>
      </w:r>
      <w:r w:rsidR="00BA6AD5">
        <w:rPr>
          <w:rFonts w:ascii="Times New Roman" w:hAnsi="Times New Roman"/>
        </w:rPr>
        <w:t xml:space="preserve">the </w:t>
      </w:r>
      <w:r w:rsidR="00C7366A" w:rsidRPr="005A097B">
        <w:rPr>
          <w:rFonts w:ascii="Times New Roman" w:hAnsi="Times New Roman"/>
        </w:rPr>
        <w:t>substitution</w:t>
      </w:r>
      <w:r w:rsidR="006B676D" w:rsidRPr="005A097B">
        <w:rPr>
          <w:rFonts w:ascii="Times New Roman" w:hAnsi="Times New Roman"/>
        </w:rPr>
        <w:t xml:space="preserve"> and occupancy strateg</w:t>
      </w:r>
      <w:r w:rsidR="00117E37" w:rsidRPr="005A097B">
        <w:rPr>
          <w:rFonts w:ascii="Times New Roman" w:hAnsi="Times New Roman"/>
        </w:rPr>
        <w:t>ies</w:t>
      </w:r>
      <w:r w:rsidR="006B676D" w:rsidRPr="005A097B">
        <w:rPr>
          <w:rFonts w:ascii="Times New Roman" w:hAnsi="Times New Roman"/>
        </w:rPr>
        <w:t xml:space="preserve"> may not be used simultaneously even when both are allowed.</w:t>
      </w:r>
    </w:p>
    <w:p w14:paraId="0A69A6E1" w14:textId="77777777" w:rsidR="009D3C1D" w:rsidRPr="005A097B" w:rsidRDefault="009D3C1D" w:rsidP="00204E4C">
      <w:pPr>
        <w:widowControl w:val="0"/>
        <w:autoSpaceDE w:val="0"/>
        <w:autoSpaceDN w:val="0"/>
        <w:adjustRightInd w:val="0"/>
        <w:snapToGrid w:val="0"/>
        <w:ind w:firstLineChars="200" w:firstLine="440"/>
        <w:jc w:val="both"/>
        <w:rPr>
          <w:rFonts w:ascii="Times New Roman" w:hAnsi="Times New Roman"/>
        </w:rPr>
      </w:pPr>
    </w:p>
    <w:p w14:paraId="362F2E0B" w14:textId="7A31C3E8" w:rsidR="00556C96" w:rsidRPr="005A097B" w:rsidRDefault="00556C96" w:rsidP="00204E4C">
      <w:pPr>
        <w:widowControl w:val="0"/>
        <w:autoSpaceDE w:val="0"/>
        <w:autoSpaceDN w:val="0"/>
        <w:adjustRightInd w:val="0"/>
        <w:snapToGrid w:val="0"/>
        <w:rPr>
          <w:rFonts w:ascii="Times New Roman" w:hAnsi="Times New Roman"/>
          <w:b/>
          <w:bCs/>
        </w:rPr>
      </w:pPr>
      <w:r w:rsidRPr="005A097B">
        <w:rPr>
          <w:rFonts w:ascii="Times New Roman" w:hAnsi="Times New Roman"/>
          <w:b/>
        </w:rPr>
        <w:t>4.4 Performance</w:t>
      </w:r>
      <w:r w:rsidRPr="005A097B">
        <w:rPr>
          <w:rFonts w:ascii="Times New Roman" w:hAnsi="Times New Roman"/>
          <w:b/>
          <w:bCs/>
        </w:rPr>
        <w:t xml:space="preserve"> analysis of the </w:t>
      </w:r>
      <w:r w:rsidR="00DB282E" w:rsidRPr="005A097B">
        <w:rPr>
          <w:rFonts w:ascii="Times New Roman" w:hAnsi="Times New Roman"/>
          <w:b/>
          <w:bCs/>
        </w:rPr>
        <w:t>combined hybrid GA</w:t>
      </w:r>
    </w:p>
    <w:p w14:paraId="38546C12" w14:textId="43042E5C" w:rsidR="006C65FE" w:rsidRPr="005A097B" w:rsidRDefault="007B7DA9" w:rsidP="00204E4C">
      <w:pPr>
        <w:widowControl w:val="0"/>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 xml:space="preserve">We adopt the instances of the BRP with </w:t>
      </w:r>
      <w:r w:rsidR="00BA6AD5">
        <w:rPr>
          <w:rFonts w:ascii="Times New Roman" w:hAnsi="Times New Roman"/>
        </w:rPr>
        <w:t xml:space="preserve">a </w:t>
      </w:r>
      <w:r w:rsidRPr="005A097B">
        <w:rPr>
          <w:rFonts w:ascii="Times New Roman" w:hAnsi="Times New Roman"/>
        </w:rPr>
        <w:t xml:space="preserve">single commodity generated by Rainer-Harbach et al. </w:t>
      </w:r>
      <w:r w:rsidRPr="005A097B">
        <w:rPr>
          <w:rFonts w:ascii="Times New Roman" w:hAnsi="Times New Roman"/>
        </w:rPr>
        <w:lastRenderedPageBreak/>
        <w:t xml:space="preserve">(2013) with sizes varying from 10 stations to 180 stations. Their data are for type 1 bikes. We set the vehicle capacity for type 2 bikes to </w:t>
      </w:r>
      <w:r w:rsidR="00BA6AD5">
        <w:rPr>
          <w:rFonts w:ascii="Times New Roman" w:hAnsi="Times New Roman"/>
        </w:rPr>
        <w:t>five</w:t>
      </w:r>
      <w:r w:rsidRPr="005A097B">
        <w:rPr>
          <w:rFonts w:ascii="Times New Roman" w:hAnsi="Times New Roman"/>
        </w:rPr>
        <w:t>, the capacity of type 2 bikes at each station</w:t>
      </w:r>
      <w:r w:rsidRPr="005A097B">
        <w:rPr>
          <w:rFonts w:ascii="Times New Roman" w:hAnsi="Times New Roman"/>
          <w:i/>
          <w:iCs/>
        </w:rPr>
        <w:t xml:space="preserve"> </w:t>
      </w:r>
      <w:r w:rsidRPr="005A097B">
        <w:rPr>
          <w:rFonts w:ascii="Times New Roman" w:hAnsi="Times New Roman"/>
        </w:rPr>
        <w:t>to be the same as that of type 1 bikes, and the type 2 demand at each station to be half of the corresponding capacity. The existing number of type 2 bikes at each station</w:t>
      </w:r>
      <w:r w:rsidRPr="005A097B">
        <w:rPr>
          <w:rFonts w:ascii="Times New Roman" w:hAnsi="Times New Roman"/>
          <w:i/>
          <w:iCs/>
        </w:rPr>
        <w:t xml:space="preserve"> </w:t>
      </w:r>
      <w:r w:rsidRPr="005A097B">
        <w:rPr>
          <w:rFonts w:ascii="Times New Roman" w:hAnsi="Times New Roman"/>
        </w:rPr>
        <w:t xml:space="preserve">is randomly generated on </w:t>
      </w:r>
      <w:r w:rsidR="00BA6AD5">
        <w:rPr>
          <w:rFonts w:ascii="Times New Roman" w:hAnsi="Times New Roman"/>
        </w:rPr>
        <w:t xml:space="preserve">the basis of </w:t>
      </w:r>
      <w:r w:rsidRPr="005A097B">
        <w:rPr>
          <w:rFonts w:ascii="Times New Roman" w:hAnsi="Times New Roman"/>
        </w:rPr>
        <w:t>a uniform distribution from 0 to the corresponding station</w:t>
      </w:r>
      <w:r w:rsidR="00BA6AD5">
        <w:rPr>
          <w:rFonts w:ascii="Times New Roman" w:hAnsi="Times New Roman"/>
        </w:rPr>
        <w:t>’s</w:t>
      </w:r>
      <w:r w:rsidRPr="005A097B">
        <w:rPr>
          <w:rFonts w:ascii="Times New Roman" w:hAnsi="Times New Roman"/>
        </w:rPr>
        <w:t xml:space="preserve"> capacity. </w:t>
      </w:r>
      <w:r w:rsidR="00BA6AD5">
        <w:rPr>
          <w:rFonts w:ascii="Times New Roman" w:hAnsi="Times New Roman"/>
        </w:rPr>
        <w:t>The s</w:t>
      </w:r>
      <w:r w:rsidRPr="005A097B">
        <w:rPr>
          <w:rFonts w:ascii="Times New Roman" w:hAnsi="Times New Roman"/>
        </w:rPr>
        <w:t xml:space="preserve">ubstitution and occupancy strategies are both allowed. The unit </w:t>
      </w:r>
      <w:r w:rsidR="00095D9D" w:rsidRPr="005A097B">
        <w:rPr>
          <w:rFonts w:ascii="Times New Roman" w:hAnsi="Times New Roman"/>
        </w:rPr>
        <w:t>imbalance penalties</w:t>
      </w:r>
      <w:r w:rsidR="00BC52E1" w:rsidRPr="005A097B">
        <w:rPr>
          <w:rFonts w:ascii="Times New Roman" w:hAnsi="Times New Roman"/>
        </w:rPr>
        <w:t xml:space="preserve"> </w:t>
      </w:r>
      <w:r w:rsidRPr="005A097B">
        <w:rPr>
          <w:rFonts w:ascii="Times New Roman" w:hAnsi="Times New Roman"/>
        </w:rPr>
        <w:t xml:space="preserve">associated with type 1 and type 2 bikes at each station are set </w:t>
      </w:r>
      <w:r w:rsidR="00326129">
        <w:rPr>
          <w:rFonts w:ascii="Times New Roman" w:hAnsi="Times New Roman"/>
        </w:rPr>
        <w:t>at</w:t>
      </w:r>
      <w:r w:rsidRPr="005A097B">
        <w:rPr>
          <w:rFonts w:ascii="Times New Roman" w:hAnsi="Times New Roman"/>
        </w:rPr>
        <w:t xml:space="preserve"> 10 and 1, respectively. Both the unit substitution and the occupancy penalties are set </w:t>
      </w:r>
      <w:r w:rsidR="00326129">
        <w:rPr>
          <w:rFonts w:ascii="Times New Roman" w:hAnsi="Times New Roman"/>
        </w:rPr>
        <w:t>at</w:t>
      </w:r>
      <w:r w:rsidRPr="005A097B">
        <w:rPr>
          <w:rFonts w:ascii="Times New Roman" w:hAnsi="Times New Roman"/>
        </w:rPr>
        <w:t xml:space="preserve"> 1.</w:t>
      </w:r>
    </w:p>
    <w:p w14:paraId="3F102539" w14:textId="77777777" w:rsidR="006C65FE" w:rsidRPr="005A097B" w:rsidRDefault="006C65FE" w:rsidP="00204E4C">
      <w:pPr>
        <w:widowControl w:val="0"/>
        <w:autoSpaceDE w:val="0"/>
        <w:autoSpaceDN w:val="0"/>
        <w:adjustRightInd w:val="0"/>
        <w:snapToGrid w:val="0"/>
        <w:ind w:firstLineChars="200" w:firstLine="440"/>
        <w:jc w:val="both"/>
        <w:rPr>
          <w:rFonts w:ascii="Times New Roman" w:hAnsi="Times New Roman"/>
        </w:rPr>
      </w:pPr>
    </w:p>
    <w:p w14:paraId="7D031114" w14:textId="22FCC029" w:rsidR="00556C96" w:rsidRPr="005A097B" w:rsidRDefault="00556C96" w:rsidP="00204E4C">
      <w:pPr>
        <w:widowControl w:val="0"/>
        <w:autoSpaceDE w:val="0"/>
        <w:autoSpaceDN w:val="0"/>
        <w:adjustRightInd w:val="0"/>
        <w:snapToGrid w:val="0"/>
        <w:jc w:val="both"/>
        <w:rPr>
          <w:rFonts w:ascii="Times New Roman" w:hAnsi="Times New Roman"/>
          <w:b/>
        </w:rPr>
      </w:pPr>
      <w:r w:rsidRPr="005A097B">
        <w:rPr>
          <w:rFonts w:ascii="Times New Roman" w:hAnsi="Times New Roman" w:hint="eastAsia"/>
          <w:b/>
        </w:rPr>
        <w:t>4.4.1</w:t>
      </w:r>
      <w:r w:rsidR="001477DA" w:rsidRPr="005A097B">
        <w:rPr>
          <w:rFonts w:ascii="Times New Roman" w:hAnsi="Times New Roman"/>
          <w:b/>
        </w:rPr>
        <w:t xml:space="preserve"> Parameter setting</w:t>
      </w:r>
    </w:p>
    <w:p w14:paraId="79B327BF" w14:textId="331C47D3" w:rsidR="00556C96" w:rsidRPr="005A097B" w:rsidRDefault="00556C96" w:rsidP="00204E4C">
      <w:pPr>
        <w:widowControl w:val="0"/>
        <w:autoSpaceDE w:val="0"/>
        <w:autoSpaceDN w:val="0"/>
        <w:adjustRightInd w:val="0"/>
        <w:snapToGrid w:val="0"/>
        <w:ind w:firstLineChars="200" w:firstLine="440"/>
        <w:jc w:val="both"/>
        <w:rPr>
          <w:rFonts w:ascii="Times New Roman" w:eastAsiaTheme="minorEastAsia" w:hAnsi="Times New Roman"/>
        </w:rPr>
      </w:pPr>
      <w:r w:rsidRPr="005A097B">
        <w:rPr>
          <w:rFonts w:ascii="Times New Roman" w:eastAsiaTheme="minorEastAsia" w:hAnsi="Times New Roman"/>
        </w:rPr>
        <w:t xml:space="preserve">Vidal et al. (2012) </w:t>
      </w:r>
      <w:r w:rsidR="00326129">
        <w:rPr>
          <w:rFonts w:ascii="Times New Roman" w:eastAsiaTheme="minorEastAsia" w:hAnsi="Times New Roman"/>
        </w:rPr>
        <w:t>performed</w:t>
      </w:r>
      <w:r w:rsidRPr="005A097B">
        <w:rPr>
          <w:rFonts w:ascii="Times New Roman" w:eastAsiaTheme="minorEastAsia" w:hAnsi="Times New Roman"/>
        </w:rPr>
        <w:t xml:space="preserve"> an extensive meta</w:t>
      </w:r>
      <w:r w:rsidR="00027032" w:rsidRPr="005A097B">
        <w:rPr>
          <w:rFonts w:ascii="Times New Roman" w:eastAsiaTheme="minorEastAsia" w:hAnsi="Times New Roman"/>
        </w:rPr>
        <w:t>-</w:t>
      </w:r>
      <w:r w:rsidRPr="005A097B">
        <w:rPr>
          <w:rFonts w:ascii="Times New Roman" w:eastAsiaTheme="minorEastAsia" w:hAnsi="Times New Roman"/>
        </w:rPr>
        <w:t>calibration experiment to generate good parameter values on several variants of VRP instances. They found that the optim</w:t>
      </w:r>
      <w:r w:rsidR="00617F2F" w:rsidRPr="005A097B">
        <w:rPr>
          <w:rFonts w:ascii="Times New Roman" w:eastAsiaTheme="minorEastAsia" w:hAnsi="Times New Roman"/>
        </w:rPr>
        <w:t>al</w:t>
      </w:r>
      <w:r w:rsidRPr="005A097B">
        <w:rPr>
          <w:rFonts w:ascii="Times New Roman" w:eastAsiaTheme="minorEastAsia" w:hAnsi="Times New Roman"/>
        </w:rPr>
        <w:t xml:space="preserve"> set of parameters appears</w:t>
      </w:r>
      <w:r w:rsidR="007E1428" w:rsidRPr="005A097B">
        <w:rPr>
          <w:rFonts w:ascii="Times New Roman" w:eastAsiaTheme="minorEastAsia" w:hAnsi="Times New Roman"/>
        </w:rPr>
        <w:t xml:space="preserve"> to be</w:t>
      </w:r>
      <w:r w:rsidRPr="005A097B">
        <w:rPr>
          <w:rFonts w:ascii="Times New Roman" w:eastAsiaTheme="minorEastAsia" w:hAnsi="Times New Roman"/>
        </w:rPr>
        <w:t xml:space="preserve"> independent of the problem type except for the </w:t>
      </w:r>
      <w:r w:rsidR="00B74D03" w:rsidRPr="005A097B">
        <w:rPr>
          <w:rFonts w:ascii="Times New Roman" w:eastAsia="AdvGulliv-R" w:hAnsi="Times New Roman"/>
        </w:rPr>
        <w:t>number of offspring in a generation</w:t>
      </w:r>
      <w:r w:rsidR="00B74D03" w:rsidRPr="005A097B">
        <w:rPr>
          <w:rFonts w:ascii="Times New Roman" w:eastAsiaTheme="minorEastAsia" w:hAnsi="Times New Roman"/>
        </w:rPr>
        <w:t xml:space="preserve"> </w:t>
      </w:r>
      <m:oMath>
        <m:r>
          <w:rPr>
            <w:rFonts w:ascii="Cambria Math" w:eastAsiaTheme="minorEastAsia" w:hAnsi="Cambria Math" w:hint="eastAsia"/>
          </w:rPr>
          <m:t>λ</m:t>
        </m:r>
      </m:oMath>
      <w:r w:rsidRPr="005A097B">
        <w:rPr>
          <w:rFonts w:ascii="Times New Roman" w:eastAsiaTheme="minorEastAsia" w:hAnsi="Times New Roman"/>
        </w:rPr>
        <w:t>.</w:t>
      </w:r>
      <w:r w:rsidR="00B74D03" w:rsidRPr="005A097B">
        <w:rPr>
          <w:rFonts w:ascii="Times New Roman" w:eastAsiaTheme="minorEastAsia" w:hAnsi="Times New Roman"/>
        </w:rPr>
        <w:t xml:space="preserve"> </w:t>
      </w:r>
      <w:r w:rsidRPr="005A097B">
        <w:rPr>
          <w:rFonts w:ascii="Times New Roman" w:eastAsiaTheme="minorEastAsia" w:hAnsi="Times New Roman"/>
        </w:rPr>
        <w:t>Vidal et al. (2013, 2014) adopt</w:t>
      </w:r>
      <w:r w:rsidR="00C00ADE" w:rsidRPr="005A097B">
        <w:rPr>
          <w:rFonts w:ascii="Times New Roman" w:eastAsiaTheme="minorEastAsia" w:hAnsi="Times New Roman"/>
        </w:rPr>
        <w:t>ed</w:t>
      </w:r>
      <w:r w:rsidRPr="005A097B">
        <w:rPr>
          <w:rFonts w:ascii="Times New Roman" w:eastAsiaTheme="minorEastAsia" w:hAnsi="Times New Roman"/>
        </w:rPr>
        <w:t xml:space="preserve"> the same parameter setting </w:t>
      </w:r>
      <w:r w:rsidR="00326129">
        <w:rPr>
          <w:rFonts w:ascii="Times New Roman" w:eastAsiaTheme="minorEastAsia" w:hAnsi="Times New Roman"/>
        </w:rPr>
        <w:t xml:space="preserve">as </w:t>
      </w:r>
      <w:r w:rsidRPr="005A097B">
        <w:rPr>
          <w:rFonts w:ascii="Times New Roman" w:eastAsiaTheme="minorEastAsia" w:hAnsi="Times New Roman"/>
        </w:rPr>
        <w:t>in Vidal et al. (2012)</w:t>
      </w:r>
      <w:r w:rsidR="00326129">
        <w:rPr>
          <w:rFonts w:ascii="Times New Roman" w:eastAsiaTheme="minorEastAsia" w:hAnsi="Times New Roman"/>
        </w:rPr>
        <w:t>; t</w:t>
      </w:r>
      <w:r w:rsidRPr="005A097B">
        <w:rPr>
          <w:rFonts w:ascii="Times New Roman" w:eastAsiaTheme="minorEastAsia" w:hAnsi="Times New Roman"/>
        </w:rPr>
        <w:t xml:space="preserve">herefore, </w:t>
      </w:r>
      <w:r w:rsidRPr="005A097B">
        <w:rPr>
          <w:rFonts w:ascii="Times New Roman" w:eastAsiaTheme="minorEastAsia" w:hAnsi="Times New Roman" w:hint="eastAsia"/>
        </w:rPr>
        <w:t>we also adopt the</w:t>
      </w:r>
      <w:r w:rsidRPr="005A097B">
        <w:rPr>
          <w:rFonts w:ascii="Times New Roman" w:eastAsiaTheme="minorEastAsia" w:hAnsi="Times New Roman"/>
        </w:rPr>
        <w:t xml:space="preserve"> same parameter setting in Vidal et al. (2012) i</w:t>
      </w:r>
      <w:r w:rsidRPr="005A097B">
        <w:rPr>
          <w:rFonts w:ascii="Times New Roman" w:eastAsiaTheme="minorEastAsia" w:hAnsi="Times New Roman" w:hint="eastAsia"/>
        </w:rPr>
        <w:t>n this section</w:t>
      </w:r>
      <w:r w:rsidRPr="005A097B">
        <w:rPr>
          <w:rFonts w:ascii="Times New Roman" w:eastAsiaTheme="minorEastAsia" w:hAnsi="Times New Roman"/>
        </w:rPr>
        <w:t xml:space="preserve">. </w:t>
      </w:r>
      <w:r w:rsidR="007239A6" w:rsidRPr="005A097B">
        <w:rPr>
          <w:rFonts w:ascii="Times New Roman" w:eastAsiaTheme="minorEastAsia" w:hAnsi="Times New Roman"/>
        </w:rPr>
        <w:t>That is, w</w:t>
      </w:r>
      <w:r w:rsidRPr="005A097B">
        <w:rPr>
          <w:rFonts w:ascii="Times New Roman" w:eastAsiaTheme="minorEastAsia" w:hAnsi="Times New Roman"/>
        </w:rPr>
        <w:t xml:space="preserve">e have </w:t>
      </w:r>
      <m:oMath>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indiv</m:t>
            </m:r>
          </m:sub>
        </m:sSub>
        <m:r>
          <w:rPr>
            <w:rFonts w:ascii="Cambria Math" w:eastAsiaTheme="minorEastAsia" w:hAnsi="Cambria Math"/>
          </w:rPr>
          <m:t xml:space="preserve">=25 , </m:t>
        </m:r>
        <m:sSub>
          <m:sSubPr>
            <m:ctrlPr>
              <w:rPr>
                <w:rFonts w:ascii="Cambria Math" w:eastAsia="AdvGulliv-R" w:hAnsi="Cambria Math"/>
                <w:i/>
              </w:rPr>
            </m:ctrlPr>
          </m:sSubPr>
          <m:e>
            <m:r>
              <w:rPr>
                <w:rFonts w:ascii="Cambria Math" w:eastAsia="AdvGulliv-R" w:hAnsi="Cambria Math"/>
              </w:rPr>
              <m:t>N</m:t>
            </m:r>
          </m:e>
          <m:sub>
            <m:r>
              <w:rPr>
                <w:rFonts w:ascii="Cambria Math" w:eastAsia="AdvGulliv-R" w:hAnsi="Cambria Math"/>
              </w:rPr>
              <m:t>elite</m:t>
            </m:r>
          </m:sub>
        </m:sSub>
        <m:r>
          <w:rPr>
            <w:rFonts w:ascii="Cambria Math" w:eastAsiaTheme="minorEastAsia" w:hAnsi="Cambria Math"/>
          </w:rPr>
          <m:t xml:space="preserve">=10,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m</m:t>
            </m:r>
          </m:sub>
        </m:sSub>
        <m:r>
          <w:rPr>
            <w:rFonts w:ascii="Cambria Math" w:eastAsiaTheme="minorEastAsia" w:hAnsi="Cambria Math"/>
          </w:rPr>
          <m:t>=1.0,</m:t>
        </m:r>
        <m:sSub>
          <m:sSubPr>
            <m:ctrlPr>
              <w:rPr>
                <w:rFonts w:ascii="Cambria Math" w:eastAsiaTheme="minorEastAsia" w:hAnsi="Cambria Math"/>
                <w:i/>
              </w:rPr>
            </m:ctrlPr>
          </m:sSubPr>
          <m:e>
            <m:r>
              <w:rPr>
                <w:rFonts w:ascii="Cambria Math" w:eastAsiaTheme="minorEastAsia" w:hAnsi="Cambria Math"/>
              </w:rPr>
              <m:t xml:space="preserve"> P </m:t>
            </m:r>
          </m:e>
          <m:sub>
            <m:r>
              <w:rPr>
                <w:rFonts w:ascii="Cambria Math" w:eastAsiaTheme="minorEastAsia" w:hAnsi="Cambria Math"/>
              </w:rPr>
              <m:t>repair</m:t>
            </m:r>
          </m:sub>
        </m:sSub>
        <m:r>
          <w:rPr>
            <w:rFonts w:ascii="Cambria Math" w:eastAsiaTheme="minorEastAsia" w:hAnsi="Cambria Math"/>
          </w:rPr>
          <m:t>= 0.5,</m:t>
        </m:r>
        <m:sSup>
          <m:sSupPr>
            <m:ctrlPr>
              <w:rPr>
                <w:rFonts w:ascii="Cambria Math" w:eastAsiaTheme="minorEastAsia" w:hAnsi="Cambria Math"/>
                <w:i/>
              </w:rPr>
            </m:ctrlPr>
          </m:sSupPr>
          <m:e>
            <m:r>
              <w:rPr>
                <w:rFonts w:ascii="Cambria Math" w:eastAsiaTheme="minorEastAsia" w:hAnsi="Cambria Math"/>
              </w:rPr>
              <m:t xml:space="preserve"> ξ</m:t>
            </m:r>
          </m:e>
          <m:sup>
            <m:r>
              <w:rPr>
                <w:rFonts w:ascii="Cambria Math" w:eastAsiaTheme="minorEastAsia" w:hAnsi="Cambria Math"/>
              </w:rPr>
              <m:t>REF</m:t>
            </m:r>
          </m:sup>
        </m:sSup>
        <m:r>
          <w:rPr>
            <w:rFonts w:ascii="Cambria Math" w:eastAsiaTheme="minorEastAsia" w:hAnsi="Cambria Math"/>
          </w:rPr>
          <m:t>=0.2</m:t>
        </m:r>
      </m:oMath>
      <w:r w:rsidRPr="005A097B">
        <w:rPr>
          <w:rFonts w:ascii="Times New Roman" w:eastAsiaTheme="minorEastAsia" w:hAnsi="Times New Roman" w:hint="eastAsia"/>
          <w:i/>
        </w:rPr>
        <w:t>.</w:t>
      </w:r>
      <w:r w:rsidRPr="005A097B">
        <w:rPr>
          <w:rFonts w:ascii="Times New Roman" w:eastAsiaTheme="minorEastAsia" w:hAnsi="Times New Roman"/>
        </w:rPr>
        <w:t xml:space="preserve"> </w:t>
      </w:r>
      <w:r w:rsidR="00326129">
        <w:rPr>
          <w:rFonts w:ascii="Times New Roman" w:eastAsiaTheme="minorEastAsia" w:hAnsi="Times New Roman"/>
        </w:rPr>
        <w:t>Because</w:t>
      </w:r>
      <w:r w:rsidRPr="005A097B">
        <w:rPr>
          <w:rFonts w:ascii="Times New Roman" w:eastAsiaTheme="minorEastAsia" w:hAnsi="Times New Roman"/>
        </w:rPr>
        <w:t xml:space="preserve"> the BRP is the closest to the PVRP when the </w:t>
      </w:r>
      <w:r w:rsidR="00C00ADE" w:rsidRPr="005A097B">
        <w:rPr>
          <w:rFonts w:ascii="Times New Roman" w:eastAsiaTheme="minorEastAsia" w:hAnsi="Times New Roman"/>
        </w:rPr>
        <w:t xml:space="preserve">number of </w:t>
      </w:r>
      <w:r w:rsidRPr="005A097B">
        <w:rPr>
          <w:rFonts w:ascii="Times New Roman" w:eastAsiaTheme="minorEastAsia" w:hAnsi="Times New Roman"/>
        </w:rPr>
        <w:t>period</w:t>
      </w:r>
      <w:r w:rsidR="00C00ADE" w:rsidRPr="005A097B">
        <w:rPr>
          <w:rFonts w:ascii="Times New Roman" w:eastAsiaTheme="minorEastAsia" w:hAnsi="Times New Roman"/>
        </w:rPr>
        <w:t>s</w:t>
      </w:r>
      <w:r w:rsidRPr="005A097B">
        <w:rPr>
          <w:rFonts w:ascii="Times New Roman" w:eastAsiaTheme="minorEastAsia" w:hAnsi="Times New Roman"/>
        </w:rPr>
        <w:t xml:space="preserve"> is 1, we set the same generation size </w:t>
      </w:r>
      <m:oMath>
        <m:r>
          <w:rPr>
            <w:rFonts w:ascii="Cambria Math" w:eastAsiaTheme="minorEastAsia" w:hAnsi="Cambria Math"/>
          </w:rPr>
          <m:t>λ=40</m:t>
        </m:r>
      </m:oMath>
      <w:r w:rsidRPr="005A097B">
        <w:rPr>
          <w:rFonts w:ascii="Times New Roman" w:eastAsiaTheme="minorEastAsia" w:hAnsi="Times New Roman" w:hint="eastAsia"/>
        </w:rPr>
        <w:t xml:space="preserve"> </w:t>
      </w:r>
      <w:r w:rsidRPr="005A097B">
        <w:rPr>
          <w:rFonts w:ascii="Times New Roman" w:eastAsiaTheme="minorEastAsia" w:hAnsi="Times New Roman"/>
        </w:rPr>
        <w:t xml:space="preserve">for </w:t>
      </w:r>
      <w:r w:rsidR="00027032" w:rsidRPr="005A097B">
        <w:rPr>
          <w:rFonts w:ascii="Times New Roman" w:eastAsiaTheme="minorEastAsia" w:hAnsi="Times New Roman"/>
        </w:rPr>
        <w:t xml:space="preserve">periodic </w:t>
      </w:r>
      <w:r w:rsidRPr="005A097B">
        <w:rPr>
          <w:rFonts w:ascii="Times New Roman" w:eastAsiaTheme="minorEastAsia" w:hAnsi="Times New Roman"/>
        </w:rPr>
        <w:t xml:space="preserve">VRP </w:t>
      </w:r>
      <w:r w:rsidR="00326129">
        <w:rPr>
          <w:rFonts w:ascii="Times New Roman" w:eastAsiaTheme="minorEastAsia" w:hAnsi="Times New Roman"/>
        </w:rPr>
        <w:t xml:space="preserve">as </w:t>
      </w:r>
      <w:r w:rsidRPr="005A097B">
        <w:rPr>
          <w:rFonts w:ascii="Times New Roman" w:eastAsiaTheme="minorEastAsia" w:hAnsi="Times New Roman" w:hint="eastAsia"/>
        </w:rPr>
        <w:t xml:space="preserve">in </w:t>
      </w:r>
      <w:r w:rsidRPr="005A097B">
        <w:rPr>
          <w:rFonts w:ascii="Times New Roman" w:eastAsiaTheme="minorEastAsia" w:hAnsi="Times New Roman"/>
        </w:rPr>
        <w:t xml:space="preserve">Vidal et al. (2012). </w:t>
      </w:r>
      <m:oMath>
        <m:r>
          <w:rPr>
            <w:rFonts w:ascii="Cambria Math" w:eastAsiaTheme="minorEastAsia" w:hAnsi="Cambria Math"/>
          </w:rPr>
          <m:t>α</m:t>
        </m:r>
      </m:oMath>
      <w:r w:rsidR="00326129">
        <w:rPr>
          <w:rFonts w:ascii="Times New Roman" w:eastAsiaTheme="minorEastAsia" w:hAnsi="Times New Roman"/>
        </w:rPr>
        <w:t xml:space="preserve"> </w:t>
      </w:r>
      <w:r w:rsidRPr="005A097B">
        <w:rPr>
          <w:rFonts w:ascii="Times New Roman" w:eastAsiaTheme="minorEastAsia" w:hAnsi="Times New Roman"/>
          <w:i/>
        </w:rPr>
        <w:t>=</w:t>
      </w:r>
      <w:r w:rsidR="00326129">
        <w:rPr>
          <w:rFonts w:ascii="Times New Roman" w:eastAsiaTheme="minorEastAsia" w:hAnsi="Times New Roman"/>
          <w:i/>
        </w:rPr>
        <w:t xml:space="preserve"> </w:t>
      </w:r>
      <w:r w:rsidRPr="005A097B">
        <w:rPr>
          <w:rFonts w:ascii="Times New Roman" w:eastAsiaTheme="minorEastAsia" w:hAnsi="Times New Roman"/>
        </w:rPr>
        <w:t xml:space="preserve">2, as </w:t>
      </w:r>
      <w:r w:rsidR="00326129">
        <w:rPr>
          <w:rFonts w:ascii="Times New Roman" w:eastAsiaTheme="minorEastAsia" w:hAnsi="Times New Roman"/>
        </w:rPr>
        <w:t xml:space="preserve">in </w:t>
      </w:r>
      <w:r w:rsidRPr="005A097B">
        <w:rPr>
          <w:rFonts w:ascii="Times New Roman" w:eastAsiaTheme="minorEastAsia" w:hAnsi="Times New Roman"/>
        </w:rPr>
        <w:t xml:space="preserve">Cherkesly et al. (2015). </w:t>
      </w:r>
      <w:r w:rsidR="00130C91" w:rsidRPr="005A097B">
        <w:rPr>
          <w:rFonts w:ascii="Times New Roman" w:eastAsiaTheme="minorEastAsia" w:hAnsi="Times New Roman"/>
        </w:rPr>
        <w:t>For the sake of</w:t>
      </w:r>
      <w:r w:rsidRPr="005A097B">
        <w:rPr>
          <w:rFonts w:ascii="Times New Roman" w:eastAsiaTheme="minorEastAsia" w:hAnsi="Times New Roman"/>
        </w:rPr>
        <w:t xml:space="preserve"> computation </w:t>
      </w:r>
      <w:r w:rsidR="00130C91" w:rsidRPr="005A097B">
        <w:rPr>
          <w:rFonts w:ascii="Times New Roman" w:eastAsiaTheme="minorEastAsia" w:hAnsi="Times New Roman"/>
        </w:rPr>
        <w:t>efficiency</w:t>
      </w:r>
      <w:r w:rsidRPr="005A097B">
        <w:rPr>
          <w:rFonts w:ascii="Times New Roman" w:eastAsiaTheme="minorEastAsia" w:hAnsi="Times New Roman"/>
        </w:rPr>
        <w:t xml:space="preserve">, we set </w:t>
      </w:r>
      <m:oMath>
        <m:sSub>
          <m:sSubPr>
            <m:ctrlPr>
              <w:rPr>
                <w:rFonts w:ascii="Cambria Math" w:eastAsia="MacmillanRoman" w:hAnsi="Cambria Math"/>
                <w:i/>
              </w:rPr>
            </m:ctrlPr>
          </m:sSubPr>
          <m:e>
            <m:r>
              <w:rPr>
                <w:rFonts w:ascii="Cambria Math" w:eastAsia="MacmillanRoman" w:hAnsi="Cambria Math"/>
              </w:rPr>
              <m:t>IT</m:t>
            </m:r>
          </m:e>
          <m:sub>
            <m:r>
              <w:rPr>
                <w:rFonts w:ascii="Cambria Math" w:eastAsia="MacmillanRoman" w:hAnsi="Cambria Math"/>
              </w:rPr>
              <m:t>edu</m:t>
            </m:r>
          </m:sub>
        </m:sSub>
        <m:r>
          <w:rPr>
            <w:rFonts w:ascii="Cambria Math" w:eastAsia="MacmillanRoman" w:hAnsi="Cambria Math"/>
          </w:rPr>
          <m:t xml:space="preserve"> </m:t>
        </m:r>
      </m:oMath>
      <w:r w:rsidRPr="005A097B">
        <w:rPr>
          <w:rFonts w:ascii="Times New Roman" w:eastAsiaTheme="minorEastAsia" w:hAnsi="Times New Roman"/>
        </w:rPr>
        <w:t>=</w:t>
      </w:r>
      <w:r w:rsidR="00800805" w:rsidRPr="005A097B">
        <w:rPr>
          <w:rFonts w:ascii="Times New Roman" w:eastAsiaTheme="minorEastAsia" w:hAnsi="Times New Roman"/>
        </w:rPr>
        <w:t xml:space="preserve"> </w:t>
      </w:r>
      <w:r w:rsidRPr="005A097B">
        <w:rPr>
          <w:rFonts w:ascii="Times New Roman" w:eastAsiaTheme="minorEastAsia" w:hAnsi="Times New Roman"/>
        </w:rPr>
        <w:t>20</w:t>
      </w:r>
      <w:r w:rsidR="00B62F55" w:rsidRPr="005A097B">
        <w:rPr>
          <w:rFonts w:ascii="Times New Roman" w:eastAsiaTheme="minorEastAsia" w:hAnsi="Times New Roman"/>
        </w:rPr>
        <w:t>.</w:t>
      </w:r>
      <w:r w:rsidRPr="005A097B">
        <w:rPr>
          <w:rFonts w:ascii="Times New Roman" w:eastAsiaTheme="minorEastAsia" w:hAnsi="Times New Roman"/>
        </w:rPr>
        <w:t xml:space="preserve"> The termination criteri</w:t>
      </w:r>
      <w:r w:rsidR="003C3BA2" w:rsidRPr="005A097B">
        <w:rPr>
          <w:rFonts w:ascii="Times New Roman" w:eastAsiaTheme="minorEastAsia" w:hAnsi="Times New Roman"/>
        </w:rPr>
        <w:t>on</w:t>
      </w:r>
      <w:r w:rsidRPr="005A097B">
        <w:rPr>
          <w:rFonts w:ascii="Times New Roman" w:eastAsiaTheme="minorEastAsia" w:hAnsi="Times New Roman"/>
        </w:rPr>
        <w:t xml:space="preserve"> is set to </w:t>
      </w:r>
      <m:oMath>
        <m:sSub>
          <m:sSubPr>
            <m:ctrlPr>
              <w:rPr>
                <w:rFonts w:ascii="Cambria Math" w:eastAsiaTheme="minorEastAsia" w:hAnsi="Cambria Math"/>
              </w:rPr>
            </m:ctrlPr>
          </m:sSubPr>
          <m:e>
            <m:r>
              <w:rPr>
                <w:rFonts w:ascii="Cambria Math" w:eastAsiaTheme="minorEastAsia" w:hAnsi="Cambria Math"/>
              </w:rPr>
              <m:t>(IT</m:t>
            </m:r>
          </m:e>
          <m:sub>
            <m:r>
              <w:rPr>
                <w:rFonts w:ascii="Cambria Math" w:eastAsiaTheme="minorEastAsia" w:hAnsi="Cambria Math"/>
              </w:rPr>
              <m:t>NI,</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r>
          <w:rPr>
            <w:rFonts w:ascii="Cambria Math" w:eastAsiaTheme="minorEastAsia" w:hAnsi="Cambria Math"/>
          </w:rPr>
          <m:t>)=(5000, 30 min)</m:t>
        </m:r>
      </m:oMath>
      <w:r w:rsidR="007239A6" w:rsidRPr="005A097B">
        <w:rPr>
          <w:rFonts w:ascii="Times New Roman" w:eastAsiaTheme="minorEastAsia" w:hAnsi="Times New Roman"/>
        </w:rPr>
        <w:t xml:space="preserve"> as in </w:t>
      </w:r>
      <w:r w:rsidR="00BC3D63" w:rsidRPr="005A097B">
        <w:rPr>
          <w:rFonts w:ascii="Times New Roman" w:eastAsiaTheme="minorEastAsia" w:hAnsi="Times New Roman"/>
        </w:rPr>
        <w:t>Vidal et al. (2013)</w:t>
      </w:r>
      <w:r w:rsidRPr="005A097B">
        <w:rPr>
          <w:rFonts w:ascii="Times New Roman" w:eastAsiaTheme="minorEastAsia" w:hAnsi="Times New Roman" w:hint="eastAsia"/>
        </w:rPr>
        <w:t>.</w:t>
      </w:r>
    </w:p>
    <w:p w14:paraId="0883897A" w14:textId="77777777" w:rsidR="00E32C95" w:rsidRPr="005A097B" w:rsidRDefault="00E32C95" w:rsidP="00204E4C">
      <w:pPr>
        <w:widowControl w:val="0"/>
        <w:autoSpaceDE w:val="0"/>
        <w:autoSpaceDN w:val="0"/>
        <w:adjustRightInd w:val="0"/>
        <w:snapToGrid w:val="0"/>
        <w:ind w:firstLineChars="200" w:firstLine="440"/>
        <w:jc w:val="both"/>
        <w:rPr>
          <w:rFonts w:ascii="Times New Roman" w:eastAsiaTheme="minorEastAsia" w:hAnsi="Times New Roman"/>
        </w:rPr>
      </w:pPr>
    </w:p>
    <w:p w14:paraId="0D8B000F" w14:textId="0BDBEB4C" w:rsidR="00556C96" w:rsidRPr="005A097B" w:rsidRDefault="00556C96" w:rsidP="00204E4C">
      <w:pPr>
        <w:widowControl w:val="0"/>
        <w:autoSpaceDE w:val="0"/>
        <w:autoSpaceDN w:val="0"/>
        <w:adjustRightInd w:val="0"/>
        <w:snapToGrid w:val="0"/>
        <w:jc w:val="both"/>
        <w:rPr>
          <w:rFonts w:ascii="Times New Roman" w:hAnsi="Times New Roman"/>
          <w:b/>
          <w:bCs/>
        </w:rPr>
      </w:pPr>
      <w:r w:rsidRPr="005A097B">
        <w:rPr>
          <w:rFonts w:ascii="Times New Roman" w:hAnsi="Times New Roman"/>
          <w:b/>
          <w:bCs/>
        </w:rPr>
        <w:t xml:space="preserve">4.4.2 Comparison </w:t>
      </w:r>
      <w:r w:rsidR="00AB73E8">
        <w:rPr>
          <w:rFonts w:ascii="Times New Roman" w:hAnsi="Times New Roman"/>
          <w:b/>
          <w:bCs/>
        </w:rPr>
        <w:t>of</w:t>
      </w:r>
      <w:r w:rsidR="00AB73E8" w:rsidRPr="005A097B">
        <w:rPr>
          <w:rFonts w:ascii="Times New Roman" w:hAnsi="Times New Roman"/>
          <w:b/>
          <w:bCs/>
        </w:rPr>
        <w:t xml:space="preserve"> </w:t>
      </w:r>
      <w:r w:rsidRPr="005A097B">
        <w:rPr>
          <w:rFonts w:ascii="Times New Roman" w:hAnsi="Times New Roman"/>
          <w:b/>
          <w:bCs/>
        </w:rPr>
        <w:t xml:space="preserve">the performance of the exact method </w:t>
      </w:r>
      <w:r w:rsidR="0036164E">
        <w:rPr>
          <w:rFonts w:ascii="Times New Roman" w:hAnsi="Times New Roman"/>
          <w:b/>
          <w:bCs/>
        </w:rPr>
        <w:t>and</w:t>
      </w:r>
      <w:r w:rsidR="0036164E" w:rsidRPr="005A097B">
        <w:rPr>
          <w:rFonts w:ascii="Times New Roman" w:hAnsi="Times New Roman"/>
          <w:b/>
          <w:bCs/>
        </w:rPr>
        <w:t xml:space="preserve"> </w:t>
      </w:r>
      <w:r w:rsidRPr="005A097B">
        <w:rPr>
          <w:rFonts w:ascii="Times New Roman" w:hAnsi="Times New Roman"/>
          <w:b/>
          <w:bCs/>
        </w:rPr>
        <w:t xml:space="preserve">the combined </w:t>
      </w:r>
      <w:r w:rsidRPr="005A097B">
        <w:rPr>
          <w:rFonts w:ascii="Times New Roman" w:hAnsi="Times New Roman" w:hint="eastAsia"/>
          <w:b/>
          <w:bCs/>
        </w:rPr>
        <w:t>hybrid GA</w:t>
      </w:r>
      <w:r w:rsidRPr="005A097B">
        <w:rPr>
          <w:rFonts w:ascii="Times New Roman" w:hAnsi="Times New Roman"/>
          <w:b/>
          <w:bCs/>
        </w:rPr>
        <w:t xml:space="preserve"> </w:t>
      </w:r>
    </w:p>
    <w:p w14:paraId="56AD29E3" w14:textId="16996AD8" w:rsidR="00326129" w:rsidRDefault="0011450D" w:rsidP="00204E4C">
      <w:pPr>
        <w:widowControl w:val="0"/>
        <w:tabs>
          <w:tab w:val="left" w:pos="2800"/>
        </w:tabs>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Table 3 shows the running time</w:t>
      </w:r>
      <w:r w:rsidR="00CC1F83" w:rsidRPr="005A097B">
        <w:rPr>
          <w:rFonts w:ascii="Times New Roman" w:hAnsi="Times New Roman"/>
        </w:rPr>
        <w:t>s</w:t>
      </w:r>
      <w:r w:rsidRPr="005A097B">
        <w:rPr>
          <w:rFonts w:ascii="Times New Roman" w:hAnsi="Times New Roman"/>
        </w:rPr>
        <w:t xml:space="preserve"> (CPU) in seconds, </w:t>
      </w:r>
      <w:r w:rsidR="00326129">
        <w:rPr>
          <w:rFonts w:ascii="Times New Roman" w:hAnsi="Times New Roman"/>
        </w:rPr>
        <w:t xml:space="preserve">the </w:t>
      </w:r>
      <w:r w:rsidRPr="005A097B">
        <w:rPr>
          <w:rFonts w:ascii="Times New Roman" w:hAnsi="Times New Roman"/>
        </w:rPr>
        <w:t>upper bound</w:t>
      </w:r>
      <w:r w:rsidR="00CC1F83" w:rsidRPr="005A097B">
        <w:rPr>
          <w:rFonts w:ascii="Times New Roman" w:hAnsi="Times New Roman"/>
        </w:rPr>
        <w:t>s</w:t>
      </w:r>
      <w:r w:rsidRPr="005A097B">
        <w:rPr>
          <w:rFonts w:ascii="Times New Roman" w:hAnsi="Times New Roman"/>
        </w:rPr>
        <w:t xml:space="preserve"> (UB</w:t>
      </w:r>
      <w:r w:rsidR="00CC1F83" w:rsidRPr="005A097B">
        <w:rPr>
          <w:rFonts w:ascii="Times New Roman" w:hAnsi="Times New Roman"/>
        </w:rPr>
        <w:t>s</w:t>
      </w:r>
      <w:r w:rsidRPr="005A097B">
        <w:rPr>
          <w:rFonts w:ascii="Times New Roman" w:hAnsi="Times New Roman"/>
        </w:rPr>
        <w:t xml:space="preserve">), </w:t>
      </w:r>
      <w:r w:rsidR="00326129">
        <w:rPr>
          <w:rFonts w:ascii="Times New Roman" w:hAnsi="Times New Roman"/>
        </w:rPr>
        <w:t xml:space="preserve">the </w:t>
      </w:r>
      <w:r w:rsidRPr="005A097B">
        <w:rPr>
          <w:rFonts w:ascii="Times New Roman" w:hAnsi="Times New Roman"/>
        </w:rPr>
        <w:t>lower bound</w:t>
      </w:r>
      <w:r w:rsidR="00CC1F83" w:rsidRPr="005A097B">
        <w:rPr>
          <w:rFonts w:ascii="Times New Roman" w:hAnsi="Times New Roman"/>
        </w:rPr>
        <w:t>s</w:t>
      </w:r>
      <w:r w:rsidRPr="005A097B">
        <w:rPr>
          <w:rFonts w:ascii="Times New Roman" w:hAnsi="Times New Roman"/>
        </w:rPr>
        <w:t xml:space="preserve"> (LB</w:t>
      </w:r>
      <w:r w:rsidR="00CC1F83" w:rsidRPr="005A097B">
        <w:rPr>
          <w:rFonts w:ascii="Times New Roman" w:hAnsi="Times New Roman"/>
        </w:rPr>
        <w:t>s</w:t>
      </w:r>
      <w:r w:rsidRPr="005A097B">
        <w:rPr>
          <w:rFonts w:ascii="Times New Roman" w:hAnsi="Times New Roman"/>
        </w:rPr>
        <w:t xml:space="preserve">) and </w:t>
      </w:r>
      <w:r w:rsidR="00326129">
        <w:rPr>
          <w:rFonts w:ascii="Times New Roman" w:hAnsi="Times New Roman"/>
        </w:rPr>
        <w:t xml:space="preserve">the </w:t>
      </w:r>
      <w:r w:rsidRPr="005A097B">
        <w:rPr>
          <w:rFonts w:ascii="Times New Roman" w:hAnsi="Times New Roman"/>
        </w:rPr>
        <w:t>gap</w:t>
      </w:r>
      <w:r w:rsidR="00CC1F83" w:rsidRPr="005A097B">
        <w:rPr>
          <w:rFonts w:ascii="Times New Roman" w:hAnsi="Times New Roman"/>
        </w:rPr>
        <w:t>s</w:t>
      </w:r>
      <w:r w:rsidRPr="005A097B">
        <w:rPr>
          <w:rFonts w:ascii="Times New Roman" w:hAnsi="Times New Roman"/>
        </w:rPr>
        <w:t xml:space="preserve"> obtained by CPLEX</w:t>
      </w:r>
      <w:r w:rsidR="00326129">
        <w:rPr>
          <w:rFonts w:ascii="Times New Roman" w:hAnsi="Times New Roman"/>
        </w:rPr>
        <w:t>;</w:t>
      </w:r>
      <w:r w:rsidRPr="005A097B">
        <w:rPr>
          <w:rFonts w:ascii="Times New Roman" w:hAnsi="Times New Roman"/>
        </w:rPr>
        <w:t xml:space="preserve"> CPLEX stopped after reach</w:t>
      </w:r>
      <w:r w:rsidR="00326129">
        <w:rPr>
          <w:rFonts w:ascii="Times New Roman" w:hAnsi="Times New Roman"/>
        </w:rPr>
        <w:t>ing</w:t>
      </w:r>
      <w:r w:rsidRPr="005A097B">
        <w:rPr>
          <w:rFonts w:ascii="Times New Roman" w:hAnsi="Times New Roman"/>
        </w:rPr>
        <w:t xml:space="preserve"> </w:t>
      </w:r>
      <w:r w:rsidR="003F3913" w:rsidRPr="005A097B">
        <w:rPr>
          <w:rFonts w:ascii="Times New Roman" w:hAnsi="Times New Roman"/>
        </w:rPr>
        <w:t>a 2-</w:t>
      </w:r>
      <w:r w:rsidRPr="005A097B">
        <w:rPr>
          <w:rFonts w:ascii="Times New Roman" w:hAnsi="Times New Roman"/>
        </w:rPr>
        <w:t xml:space="preserve">h limit or </w:t>
      </w:r>
      <w:r w:rsidR="00326129">
        <w:rPr>
          <w:rFonts w:ascii="Times New Roman" w:hAnsi="Times New Roman"/>
        </w:rPr>
        <w:t xml:space="preserve">when </w:t>
      </w:r>
      <w:r w:rsidRPr="005A097B">
        <w:rPr>
          <w:rFonts w:ascii="Times New Roman" w:hAnsi="Times New Roman"/>
        </w:rPr>
        <w:t>an optimal solution was found. Table 3 also shows the average computation time (s) and the average and standard deviation of the objective value</w:t>
      </w:r>
      <w:r w:rsidR="003A4E02" w:rsidRPr="005A097B">
        <w:rPr>
          <w:rFonts w:ascii="Times New Roman" w:hAnsi="Times New Roman"/>
        </w:rPr>
        <w:t>s</w:t>
      </w:r>
      <w:r w:rsidRPr="005A097B">
        <w:rPr>
          <w:rFonts w:ascii="Times New Roman" w:hAnsi="Times New Roman"/>
        </w:rPr>
        <w:t xml:space="preserve"> obtained by the combined hybrid GA in 10 runs</w:t>
      </w:r>
      <w:r w:rsidR="00326129">
        <w:rPr>
          <w:rFonts w:ascii="Times New Roman" w:hAnsi="Times New Roman"/>
        </w:rPr>
        <w:t>,</w:t>
      </w:r>
      <w:r w:rsidRPr="005A097B">
        <w:rPr>
          <w:rFonts w:ascii="Times New Roman" w:hAnsi="Times New Roman"/>
        </w:rPr>
        <w:t xml:space="preserve"> as well as the gap (%) representing the deviation of the average objective value from the LB.</w:t>
      </w:r>
    </w:p>
    <w:p w14:paraId="5486944D" w14:textId="16A4966C" w:rsidR="0011450D" w:rsidRPr="005A097B" w:rsidRDefault="0011450D" w:rsidP="00204E4C">
      <w:pPr>
        <w:widowControl w:val="0"/>
        <w:tabs>
          <w:tab w:val="left" w:pos="2800"/>
        </w:tabs>
        <w:autoSpaceDE w:val="0"/>
        <w:autoSpaceDN w:val="0"/>
        <w:adjustRightInd w:val="0"/>
        <w:snapToGrid w:val="0"/>
        <w:ind w:firstLineChars="200" w:firstLine="440"/>
        <w:jc w:val="both"/>
        <w:rPr>
          <w:rFonts w:ascii="Times New Roman" w:hAnsi="Times New Roman"/>
        </w:rPr>
      </w:pPr>
    </w:p>
    <w:p w14:paraId="163DE136" w14:textId="1AC749DE" w:rsidR="005A7635" w:rsidRPr="005A097B" w:rsidRDefault="005A7635" w:rsidP="00204E4C">
      <w:pPr>
        <w:widowControl w:val="0"/>
        <w:tabs>
          <w:tab w:val="left" w:pos="2800"/>
        </w:tabs>
        <w:autoSpaceDE w:val="0"/>
        <w:autoSpaceDN w:val="0"/>
        <w:adjustRightInd w:val="0"/>
        <w:snapToGrid w:val="0"/>
        <w:jc w:val="center"/>
        <w:rPr>
          <w:rFonts w:ascii="Times New Roman" w:hAnsi="Times New Roman"/>
        </w:rPr>
      </w:pPr>
      <w:r w:rsidRPr="005A097B">
        <w:rPr>
          <w:rFonts w:ascii="Times New Roman" w:hAnsi="Times New Roman"/>
        </w:rPr>
        <w:t>T</w:t>
      </w:r>
      <w:r w:rsidRPr="005A097B">
        <w:rPr>
          <w:rFonts w:ascii="Times New Roman" w:hAnsi="Times New Roman" w:hint="eastAsia"/>
        </w:rPr>
        <w:t>able</w:t>
      </w:r>
      <w:r w:rsidRPr="005A097B">
        <w:rPr>
          <w:rFonts w:ascii="Times New Roman" w:hAnsi="Times New Roman"/>
        </w:rPr>
        <w:t xml:space="preserve"> 3</w:t>
      </w:r>
      <w:r w:rsidRPr="005A097B">
        <w:rPr>
          <w:rFonts w:ascii="Times New Roman" w:hAnsi="Times New Roman" w:hint="eastAsia"/>
        </w:rPr>
        <w:t xml:space="preserve">. </w:t>
      </w:r>
      <w:r w:rsidR="00326129">
        <w:rPr>
          <w:rFonts w:ascii="Times New Roman" w:hAnsi="Times New Roman"/>
        </w:rPr>
        <w:t>C</w:t>
      </w:r>
      <w:r w:rsidRPr="005A097B">
        <w:rPr>
          <w:rFonts w:ascii="Times New Roman" w:hAnsi="Times New Roman"/>
        </w:rPr>
        <w:t>omparison</w:t>
      </w:r>
      <w:r w:rsidRPr="005A097B">
        <w:rPr>
          <w:rFonts w:ascii="Times New Roman" w:hAnsi="Times New Roman" w:hint="eastAsia"/>
        </w:rPr>
        <w:t xml:space="preserve"> </w:t>
      </w:r>
      <w:r w:rsidR="00326129">
        <w:rPr>
          <w:rFonts w:ascii="Times New Roman" w:hAnsi="Times New Roman"/>
        </w:rPr>
        <w:t>of</w:t>
      </w:r>
      <w:r w:rsidRPr="005A097B">
        <w:rPr>
          <w:rFonts w:ascii="Times New Roman" w:hAnsi="Times New Roman" w:hint="eastAsia"/>
        </w:rPr>
        <w:t xml:space="preserve"> </w:t>
      </w:r>
      <w:r w:rsidR="0036164E">
        <w:rPr>
          <w:rFonts w:ascii="Times New Roman" w:hAnsi="Times New Roman"/>
        </w:rPr>
        <w:t xml:space="preserve">the </w:t>
      </w:r>
      <w:r w:rsidRPr="005A097B">
        <w:rPr>
          <w:rFonts w:ascii="Times New Roman" w:hAnsi="Times New Roman" w:hint="eastAsia"/>
        </w:rPr>
        <w:t xml:space="preserve">performance of </w:t>
      </w:r>
      <w:r w:rsidR="0036164E">
        <w:rPr>
          <w:rFonts w:ascii="Times New Roman" w:hAnsi="Times New Roman"/>
        </w:rPr>
        <w:t xml:space="preserve">the </w:t>
      </w:r>
      <w:r w:rsidRPr="005A097B">
        <w:rPr>
          <w:rFonts w:ascii="Times New Roman" w:hAnsi="Times New Roman" w:hint="eastAsia"/>
        </w:rPr>
        <w:t xml:space="preserve">exact method </w:t>
      </w:r>
      <w:r w:rsidR="0036164E">
        <w:rPr>
          <w:rFonts w:ascii="Times New Roman" w:hAnsi="Times New Roman"/>
        </w:rPr>
        <w:t>and the</w:t>
      </w:r>
      <w:r w:rsidR="0036164E" w:rsidRPr="005A097B">
        <w:rPr>
          <w:rFonts w:ascii="Times New Roman" w:hAnsi="Times New Roman" w:hint="eastAsia"/>
        </w:rPr>
        <w:t xml:space="preserve"> </w:t>
      </w:r>
      <w:r w:rsidRPr="005A097B">
        <w:rPr>
          <w:rFonts w:ascii="Times New Roman" w:hAnsi="Times New Roman"/>
        </w:rPr>
        <w:t xml:space="preserve">combined </w:t>
      </w:r>
      <w:r w:rsidRPr="005A097B">
        <w:rPr>
          <w:rFonts w:ascii="Times New Roman" w:hAnsi="Times New Roman" w:hint="eastAsia"/>
        </w:rPr>
        <w:t>hybrid GA</w:t>
      </w:r>
      <w:r w:rsidR="00326129">
        <w:rPr>
          <w:rFonts w:ascii="Times New Roman" w:hAnsi="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1"/>
        <w:gridCol w:w="802"/>
        <w:gridCol w:w="576"/>
        <w:gridCol w:w="801"/>
        <w:gridCol w:w="845"/>
        <w:gridCol w:w="864"/>
        <w:gridCol w:w="928"/>
        <w:gridCol w:w="711"/>
        <w:gridCol w:w="926"/>
      </w:tblGrid>
      <w:tr w:rsidR="005A7635" w:rsidRPr="005A097B" w14:paraId="1E0FF046" w14:textId="77777777" w:rsidTr="00AC467D">
        <w:trPr>
          <w:trHeight w:val="305"/>
          <w:jc w:val="center"/>
        </w:trPr>
        <w:tc>
          <w:tcPr>
            <w:tcW w:w="0" w:type="auto"/>
            <w:vMerge w:val="restart"/>
            <w:vAlign w:val="center"/>
          </w:tcPr>
          <w:p w14:paraId="10715BBB" w14:textId="77777777" w:rsidR="00265E44" w:rsidRPr="005A097B" w:rsidRDefault="005A7635"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Network size</w:t>
            </w:r>
          </w:p>
          <w:p w14:paraId="5EF5986D" w14:textId="67D8C556" w:rsidR="005A7635" w:rsidRPr="005A097B" w:rsidRDefault="00265E44"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w:t>
            </w:r>
            <w:r w:rsidRPr="005A097B">
              <w:rPr>
                <w:rFonts w:ascii="Times New Roman" w:hAnsi="Times New Roman"/>
                <w:i/>
                <w:sz w:val="18"/>
                <w:szCs w:val="18"/>
              </w:rPr>
              <w:t>N</w:t>
            </w:r>
            <w:r w:rsidRPr="005A097B">
              <w:rPr>
                <w:rFonts w:ascii="Times New Roman" w:hAnsi="Times New Roman"/>
                <w:sz w:val="18"/>
                <w:szCs w:val="18"/>
              </w:rPr>
              <w:t>|</w:t>
            </w:r>
          </w:p>
        </w:tc>
        <w:tc>
          <w:tcPr>
            <w:tcW w:w="3024" w:type="dxa"/>
            <w:gridSpan w:val="4"/>
            <w:vAlign w:val="center"/>
          </w:tcPr>
          <w:p w14:paraId="0EE57633" w14:textId="6A6998EC" w:rsidR="005A7635" w:rsidRPr="005A097B" w:rsidRDefault="0036164E" w:rsidP="00204E4C">
            <w:pPr>
              <w:widowControl w:val="0"/>
              <w:snapToGrid w:val="0"/>
              <w:spacing w:line="240" w:lineRule="auto"/>
              <w:jc w:val="center"/>
              <w:rPr>
                <w:rFonts w:ascii="Times New Roman" w:hAnsi="Times New Roman"/>
                <w:sz w:val="18"/>
                <w:szCs w:val="18"/>
              </w:rPr>
            </w:pPr>
            <w:r>
              <w:rPr>
                <w:rFonts w:ascii="Times New Roman" w:hAnsi="Times New Roman"/>
                <w:sz w:val="18"/>
                <w:szCs w:val="18"/>
              </w:rPr>
              <w:t>E</w:t>
            </w:r>
            <w:r w:rsidR="005A7635" w:rsidRPr="005A097B">
              <w:rPr>
                <w:rFonts w:ascii="Times New Roman" w:hAnsi="Times New Roman"/>
                <w:sz w:val="18"/>
                <w:szCs w:val="18"/>
              </w:rPr>
              <w:t xml:space="preserve">xact method </w:t>
            </w:r>
          </w:p>
        </w:tc>
        <w:tc>
          <w:tcPr>
            <w:tcW w:w="3429" w:type="dxa"/>
            <w:gridSpan w:val="4"/>
            <w:vAlign w:val="center"/>
          </w:tcPr>
          <w:p w14:paraId="13F44BE3" w14:textId="0EF3E070" w:rsidR="005A7635" w:rsidRPr="005A097B" w:rsidRDefault="0036164E" w:rsidP="00204E4C">
            <w:pPr>
              <w:widowControl w:val="0"/>
              <w:snapToGrid w:val="0"/>
              <w:spacing w:line="240" w:lineRule="auto"/>
              <w:jc w:val="center"/>
              <w:rPr>
                <w:rFonts w:ascii="Times New Roman" w:hAnsi="Times New Roman"/>
                <w:sz w:val="18"/>
                <w:szCs w:val="18"/>
              </w:rPr>
            </w:pPr>
            <w:r>
              <w:rPr>
                <w:rFonts w:ascii="Times New Roman" w:hAnsi="Times New Roman"/>
                <w:sz w:val="18"/>
                <w:szCs w:val="18"/>
              </w:rPr>
              <w:t>C</w:t>
            </w:r>
            <w:r w:rsidR="005A7635" w:rsidRPr="005A097B">
              <w:rPr>
                <w:rFonts w:ascii="Times New Roman" w:hAnsi="Times New Roman"/>
                <w:sz w:val="18"/>
                <w:szCs w:val="18"/>
              </w:rPr>
              <w:t xml:space="preserve">ombined </w:t>
            </w:r>
            <w:r w:rsidR="005A7635" w:rsidRPr="005A097B">
              <w:rPr>
                <w:rFonts w:ascii="Times New Roman" w:hAnsi="Times New Roman" w:hint="eastAsia"/>
                <w:sz w:val="18"/>
                <w:szCs w:val="18"/>
              </w:rPr>
              <w:t>hybrid GA</w:t>
            </w:r>
            <w:r w:rsidR="005A7635" w:rsidRPr="005A097B">
              <w:rPr>
                <w:rFonts w:ascii="Times New Roman" w:hAnsi="Times New Roman"/>
                <w:sz w:val="18"/>
                <w:szCs w:val="18"/>
              </w:rPr>
              <w:t xml:space="preserve"> method</w:t>
            </w:r>
          </w:p>
        </w:tc>
      </w:tr>
      <w:tr w:rsidR="00EF40E7" w:rsidRPr="005A097B" w14:paraId="1DD46524" w14:textId="77777777" w:rsidTr="00EF40E7">
        <w:trPr>
          <w:trHeight w:val="168"/>
          <w:jc w:val="center"/>
        </w:trPr>
        <w:tc>
          <w:tcPr>
            <w:tcW w:w="0" w:type="auto"/>
            <w:vMerge/>
            <w:vAlign w:val="center"/>
          </w:tcPr>
          <w:p w14:paraId="648178BB" w14:textId="77777777" w:rsidR="00EF40E7" w:rsidRPr="005A097B" w:rsidRDefault="00EF40E7" w:rsidP="00204E4C">
            <w:pPr>
              <w:widowControl w:val="0"/>
              <w:snapToGrid w:val="0"/>
              <w:spacing w:line="240" w:lineRule="auto"/>
              <w:jc w:val="center"/>
              <w:rPr>
                <w:rFonts w:ascii="Times New Roman" w:hAnsi="Times New Roman"/>
                <w:sz w:val="18"/>
                <w:szCs w:val="18"/>
              </w:rPr>
            </w:pPr>
          </w:p>
        </w:tc>
        <w:tc>
          <w:tcPr>
            <w:tcW w:w="0" w:type="auto"/>
            <w:vAlign w:val="center"/>
          </w:tcPr>
          <w:p w14:paraId="56018CD4" w14:textId="3DF76793"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CPU (s)</w:t>
            </w:r>
          </w:p>
        </w:tc>
        <w:tc>
          <w:tcPr>
            <w:tcW w:w="0" w:type="auto"/>
            <w:vAlign w:val="center"/>
          </w:tcPr>
          <w:p w14:paraId="14847444"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UB</w:t>
            </w:r>
          </w:p>
        </w:tc>
        <w:tc>
          <w:tcPr>
            <w:tcW w:w="0" w:type="auto"/>
            <w:vAlign w:val="center"/>
          </w:tcPr>
          <w:p w14:paraId="386D009D"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LB</w:t>
            </w:r>
          </w:p>
        </w:tc>
        <w:tc>
          <w:tcPr>
            <w:tcW w:w="845" w:type="dxa"/>
            <w:vAlign w:val="center"/>
          </w:tcPr>
          <w:p w14:paraId="48BD4B72" w14:textId="34C1E29C"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Gap (%)</w:t>
            </w:r>
          </w:p>
        </w:tc>
        <w:tc>
          <w:tcPr>
            <w:tcW w:w="864" w:type="dxa"/>
            <w:vAlign w:val="center"/>
          </w:tcPr>
          <w:p w14:paraId="21042809" w14:textId="2148EE79"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CPU (s)</w:t>
            </w:r>
          </w:p>
        </w:tc>
        <w:tc>
          <w:tcPr>
            <w:tcW w:w="928" w:type="dxa"/>
            <w:vAlign w:val="center"/>
          </w:tcPr>
          <w:p w14:paraId="3780B005" w14:textId="65152CF4"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Avg. obj.</w:t>
            </w:r>
          </w:p>
        </w:tc>
        <w:tc>
          <w:tcPr>
            <w:tcW w:w="711" w:type="dxa"/>
            <w:vAlign w:val="center"/>
          </w:tcPr>
          <w:p w14:paraId="5EED85FB"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Std.</w:t>
            </w:r>
          </w:p>
        </w:tc>
        <w:tc>
          <w:tcPr>
            <w:tcW w:w="926" w:type="dxa"/>
            <w:vAlign w:val="center"/>
          </w:tcPr>
          <w:p w14:paraId="5939EA0A" w14:textId="635765AF"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Gap (%)</w:t>
            </w:r>
          </w:p>
        </w:tc>
      </w:tr>
      <w:tr w:rsidR="00EF40E7" w:rsidRPr="005A097B" w14:paraId="5167DE1A" w14:textId="77777777" w:rsidTr="00EF40E7">
        <w:trPr>
          <w:trHeight w:val="341"/>
          <w:jc w:val="center"/>
        </w:trPr>
        <w:tc>
          <w:tcPr>
            <w:tcW w:w="0" w:type="auto"/>
            <w:vAlign w:val="center"/>
          </w:tcPr>
          <w:p w14:paraId="7838D1F1" w14:textId="02175B1F"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10</w:t>
            </w:r>
          </w:p>
        </w:tc>
        <w:tc>
          <w:tcPr>
            <w:tcW w:w="0" w:type="auto"/>
            <w:vAlign w:val="center"/>
          </w:tcPr>
          <w:p w14:paraId="36DB0FC6"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0.519</w:t>
            </w:r>
          </w:p>
        </w:tc>
        <w:tc>
          <w:tcPr>
            <w:tcW w:w="0" w:type="auto"/>
            <w:vAlign w:val="center"/>
          </w:tcPr>
          <w:p w14:paraId="0CF8F746"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330*</w:t>
            </w:r>
          </w:p>
        </w:tc>
        <w:tc>
          <w:tcPr>
            <w:tcW w:w="0" w:type="auto"/>
            <w:vAlign w:val="center"/>
          </w:tcPr>
          <w:p w14:paraId="4632F1D3"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330</w:t>
            </w:r>
          </w:p>
        </w:tc>
        <w:tc>
          <w:tcPr>
            <w:tcW w:w="845" w:type="dxa"/>
            <w:vAlign w:val="center"/>
          </w:tcPr>
          <w:p w14:paraId="2B740ABD"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0</w:t>
            </w:r>
          </w:p>
        </w:tc>
        <w:tc>
          <w:tcPr>
            <w:tcW w:w="864" w:type="dxa"/>
            <w:vAlign w:val="center"/>
          </w:tcPr>
          <w:p w14:paraId="1DCCBB65" w14:textId="05F15122"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42.841</w:t>
            </w:r>
          </w:p>
        </w:tc>
        <w:tc>
          <w:tcPr>
            <w:tcW w:w="928" w:type="dxa"/>
            <w:vAlign w:val="center"/>
          </w:tcPr>
          <w:p w14:paraId="523DD726" w14:textId="2596C699"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330</w:t>
            </w:r>
          </w:p>
        </w:tc>
        <w:tc>
          <w:tcPr>
            <w:tcW w:w="711" w:type="dxa"/>
            <w:vAlign w:val="center"/>
          </w:tcPr>
          <w:p w14:paraId="2973B542"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0</w:t>
            </w:r>
          </w:p>
        </w:tc>
        <w:tc>
          <w:tcPr>
            <w:tcW w:w="926" w:type="dxa"/>
            <w:vAlign w:val="center"/>
          </w:tcPr>
          <w:p w14:paraId="56FD6065"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0</w:t>
            </w:r>
          </w:p>
        </w:tc>
      </w:tr>
      <w:tr w:rsidR="00EF40E7" w:rsidRPr="005A097B" w14:paraId="0EC928A7" w14:textId="77777777" w:rsidTr="00EF40E7">
        <w:trPr>
          <w:trHeight w:val="275"/>
          <w:jc w:val="center"/>
        </w:trPr>
        <w:tc>
          <w:tcPr>
            <w:tcW w:w="0" w:type="auto"/>
            <w:vAlign w:val="center"/>
          </w:tcPr>
          <w:p w14:paraId="18C07C5D" w14:textId="457F209A"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20</w:t>
            </w:r>
          </w:p>
        </w:tc>
        <w:tc>
          <w:tcPr>
            <w:tcW w:w="0" w:type="auto"/>
            <w:vAlign w:val="center"/>
          </w:tcPr>
          <w:p w14:paraId="2B6FCB5C"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65.289</w:t>
            </w:r>
          </w:p>
        </w:tc>
        <w:tc>
          <w:tcPr>
            <w:tcW w:w="0" w:type="auto"/>
            <w:vAlign w:val="center"/>
          </w:tcPr>
          <w:p w14:paraId="7AD95E83"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531*</w:t>
            </w:r>
          </w:p>
        </w:tc>
        <w:tc>
          <w:tcPr>
            <w:tcW w:w="0" w:type="auto"/>
            <w:vAlign w:val="center"/>
          </w:tcPr>
          <w:p w14:paraId="000BBC7B"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531</w:t>
            </w:r>
          </w:p>
        </w:tc>
        <w:tc>
          <w:tcPr>
            <w:tcW w:w="845" w:type="dxa"/>
            <w:vAlign w:val="center"/>
          </w:tcPr>
          <w:p w14:paraId="5D4A7BF2"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0</w:t>
            </w:r>
          </w:p>
        </w:tc>
        <w:tc>
          <w:tcPr>
            <w:tcW w:w="864" w:type="dxa"/>
            <w:vAlign w:val="center"/>
          </w:tcPr>
          <w:p w14:paraId="0D81D4C6" w14:textId="15C2292C"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59.887</w:t>
            </w:r>
          </w:p>
        </w:tc>
        <w:tc>
          <w:tcPr>
            <w:tcW w:w="928" w:type="dxa"/>
            <w:vAlign w:val="center"/>
          </w:tcPr>
          <w:p w14:paraId="48CC7996" w14:textId="5195202B"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535.4</w:t>
            </w:r>
          </w:p>
        </w:tc>
        <w:tc>
          <w:tcPr>
            <w:tcW w:w="711" w:type="dxa"/>
            <w:vAlign w:val="center"/>
          </w:tcPr>
          <w:p w14:paraId="6761382C"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1.768</w:t>
            </w:r>
          </w:p>
        </w:tc>
        <w:tc>
          <w:tcPr>
            <w:tcW w:w="926" w:type="dxa"/>
            <w:vAlign w:val="center"/>
          </w:tcPr>
          <w:p w14:paraId="17B4D12B" w14:textId="5FA798B5"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0.83</w:t>
            </w:r>
          </w:p>
        </w:tc>
      </w:tr>
      <w:tr w:rsidR="00EF40E7" w:rsidRPr="005A097B" w14:paraId="051F7917" w14:textId="77777777" w:rsidTr="00EF40E7">
        <w:trPr>
          <w:trHeight w:val="379"/>
          <w:jc w:val="center"/>
        </w:trPr>
        <w:tc>
          <w:tcPr>
            <w:tcW w:w="0" w:type="auto"/>
            <w:vAlign w:val="center"/>
          </w:tcPr>
          <w:p w14:paraId="562953D3" w14:textId="2ACFC44C"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30</w:t>
            </w:r>
          </w:p>
        </w:tc>
        <w:tc>
          <w:tcPr>
            <w:tcW w:w="0" w:type="auto"/>
            <w:vAlign w:val="center"/>
          </w:tcPr>
          <w:p w14:paraId="0A81B899"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7200</w:t>
            </w:r>
          </w:p>
        </w:tc>
        <w:tc>
          <w:tcPr>
            <w:tcW w:w="0" w:type="auto"/>
            <w:vAlign w:val="center"/>
          </w:tcPr>
          <w:p w14:paraId="2D936B1F"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841</w:t>
            </w:r>
          </w:p>
        </w:tc>
        <w:tc>
          <w:tcPr>
            <w:tcW w:w="0" w:type="auto"/>
            <w:vAlign w:val="center"/>
          </w:tcPr>
          <w:p w14:paraId="0B815E2E" w14:textId="563C642F"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820.63</w:t>
            </w:r>
          </w:p>
        </w:tc>
        <w:tc>
          <w:tcPr>
            <w:tcW w:w="845" w:type="dxa"/>
            <w:vAlign w:val="center"/>
          </w:tcPr>
          <w:p w14:paraId="7D06BCFC"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2.42</w:t>
            </w:r>
          </w:p>
        </w:tc>
        <w:tc>
          <w:tcPr>
            <w:tcW w:w="864" w:type="dxa"/>
            <w:vAlign w:val="center"/>
          </w:tcPr>
          <w:p w14:paraId="068D0B2F" w14:textId="54B229B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60.174</w:t>
            </w:r>
          </w:p>
        </w:tc>
        <w:tc>
          <w:tcPr>
            <w:tcW w:w="928" w:type="dxa"/>
            <w:vAlign w:val="center"/>
          </w:tcPr>
          <w:p w14:paraId="6BF2B275" w14:textId="55B0D743"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839.1</w:t>
            </w:r>
          </w:p>
        </w:tc>
        <w:tc>
          <w:tcPr>
            <w:tcW w:w="711" w:type="dxa"/>
            <w:vAlign w:val="center"/>
          </w:tcPr>
          <w:p w14:paraId="58B52F09"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3.752</w:t>
            </w:r>
          </w:p>
        </w:tc>
        <w:tc>
          <w:tcPr>
            <w:tcW w:w="926" w:type="dxa"/>
            <w:vAlign w:val="center"/>
          </w:tcPr>
          <w:p w14:paraId="39DA41EA" w14:textId="3B9A2F7F"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2.25</w:t>
            </w:r>
          </w:p>
        </w:tc>
      </w:tr>
      <w:tr w:rsidR="00EF40E7" w:rsidRPr="005A097B" w14:paraId="01DF3F60" w14:textId="77777777" w:rsidTr="00EF40E7">
        <w:trPr>
          <w:trHeight w:val="271"/>
          <w:jc w:val="center"/>
        </w:trPr>
        <w:tc>
          <w:tcPr>
            <w:tcW w:w="0" w:type="auto"/>
            <w:vAlign w:val="center"/>
          </w:tcPr>
          <w:p w14:paraId="23751AFC" w14:textId="7FAA5B5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60</w:t>
            </w:r>
          </w:p>
        </w:tc>
        <w:tc>
          <w:tcPr>
            <w:tcW w:w="0" w:type="auto"/>
            <w:vAlign w:val="center"/>
          </w:tcPr>
          <w:p w14:paraId="5E98EECA"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7200</w:t>
            </w:r>
          </w:p>
        </w:tc>
        <w:tc>
          <w:tcPr>
            <w:tcW w:w="0" w:type="auto"/>
            <w:vAlign w:val="center"/>
          </w:tcPr>
          <w:p w14:paraId="2C0DB2E5"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hint="eastAsia"/>
                <w:sz w:val="18"/>
                <w:szCs w:val="18"/>
              </w:rPr>
              <w:t>1871</w:t>
            </w:r>
          </w:p>
        </w:tc>
        <w:tc>
          <w:tcPr>
            <w:tcW w:w="0" w:type="auto"/>
            <w:vAlign w:val="center"/>
          </w:tcPr>
          <w:p w14:paraId="2494CA2B"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hint="eastAsia"/>
                <w:sz w:val="18"/>
                <w:szCs w:val="18"/>
              </w:rPr>
              <w:t>1690.13</w:t>
            </w:r>
          </w:p>
        </w:tc>
        <w:tc>
          <w:tcPr>
            <w:tcW w:w="845" w:type="dxa"/>
            <w:vAlign w:val="center"/>
          </w:tcPr>
          <w:p w14:paraId="7B1C9854"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hint="eastAsia"/>
                <w:sz w:val="18"/>
                <w:szCs w:val="18"/>
              </w:rPr>
              <w:t>9.67</w:t>
            </w:r>
          </w:p>
        </w:tc>
        <w:tc>
          <w:tcPr>
            <w:tcW w:w="864" w:type="dxa"/>
            <w:vAlign w:val="center"/>
          </w:tcPr>
          <w:p w14:paraId="130CBE03" w14:textId="51F73C2D"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62.339</w:t>
            </w:r>
          </w:p>
        </w:tc>
        <w:tc>
          <w:tcPr>
            <w:tcW w:w="928" w:type="dxa"/>
            <w:vAlign w:val="center"/>
          </w:tcPr>
          <w:p w14:paraId="6AE2375A" w14:textId="187711E2"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1743.9</w:t>
            </w:r>
          </w:p>
        </w:tc>
        <w:tc>
          <w:tcPr>
            <w:tcW w:w="711" w:type="dxa"/>
            <w:vAlign w:val="center"/>
          </w:tcPr>
          <w:p w14:paraId="037275BB"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12.773</w:t>
            </w:r>
          </w:p>
        </w:tc>
        <w:tc>
          <w:tcPr>
            <w:tcW w:w="926" w:type="dxa"/>
            <w:vAlign w:val="center"/>
          </w:tcPr>
          <w:p w14:paraId="591B2820" w14:textId="251CE984"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3.18</w:t>
            </w:r>
          </w:p>
        </w:tc>
      </w:tr>
      <w:tr w:rsidR="00EF40E7" w:rsidRPr="005A097B" w14:paraId="743B82B9" w14:textId="77777777" w:rsidTr="00EF40E7">
        <w:trPr>
          <w:trHeight w:val="375"/>
          <w:jc w:val="center"/>
        </w:trPr>
        <w:tc>
          <w:tcPr>
            <w:tcW w:w="0" w:type="auto"/>
            <w:vAlign w:val="center"/>
          </w:tcPr>
          <w:p w14:paraId="6C8F00FE" w14:textId="3912817F"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90</w:t>
            </w:r>
          </w:p>
        </w:tc>
        <w:tc>
          <w:tcPr>
            <w:tcW w:w="0" w:type="auto"/>
            <w:vAlign w:val="center"/>
          </w:tcPr>
          <w:p w14:paraId="4525F62E"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7200</w:t>
            </w:r>
          </w:p>
        </w:tc>
        <w:tc>
          <w:tcPr>
            <w:tcW w:w="0" w:type="auto"/>
            <w:vAlign w:val="center"/>
          </w:tcPr>
          <w:p w14:paraId="5C620E76"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hint="eastAsia"/>
                <w:sz w:val="18"/>
                <w:szCs w:val="18"/>
              </w:rPr>
              <w:t>3185</w:t>
            </w:r>
          </w:p>
        </w:tc>
        <w:tc>
          <w:tcPr>
            <w:tcW w:w="0" w:type="auto"/>
            <w:vAlign w:val="center"/>
          </w:tcPr>
          <w:p w14:paraId="38D1B735"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hint="eastAsia"/>
                <w:sz w:val="18"/>
                <w:szCs w:val="18"/>
              </w:rPr>
              <w:t>2460.26</w:t>
            </w:r>
          </w:p>
        </w:tc>
        <w:tc>
          <w:tcPr>
            <w:tcW w:w="845" w:type="dxa"/>
            <w:vAlign w:val="center"/>
          </w:tcPr>
          <w:p w14:paraId="606E4D22"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hint="eastAsia"/>
                <w:sz w:val="18"/>
                <w:szCs w:val="18"/>
              </w:rPr>
              <w:t>22.75</w:t>
            </w:r>
          </w:p>
        </w:tc>
        <w:tc>
          <w:tcPr>
            <w:tcW w:w="864" w:type="dxa"/>
            <w:vAlign w:val="center"/>
          </w:tcPr>
          <w:p w14:paraId="02920C3D" w14:textId="14CC7D5E"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66.907</w:t>
            </w:r>
          </w:p>
        </w:tc>
        <w:tc>
          <w:tcPr>
            <w:tcW w:w="928" w:type="dxa"/>
            <w:vAlign w:val="center"/>
          </w:tcPr>
          <w:p w14:paraId="37EC2F71" w14:textId="34F85343"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2553.8</w:t>
            </w:r>
          </w:p>
        </w:tc>
        <w:tc>
          <w:tcPr>
            <w:tcW w:w="711" w:type="dxa"/>
            <w:vAlign w:val="center"/>
          </w:tcPr>
          <w:p w14:paraId="7AE4CD21"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12.216</w:t>
            </w:r>
          </w:p>
        </w:tc>
        <w:tc>
          <w:tcPr>
            <w:tcW w:w="926" w:type="dxa"/>
            <w:vAlign w:val="center"/>
          </w:tcPr>
          <w:p w14:paraId="369E5BFB" w14:textId="6137204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3.80</w:t>
            </w:r>
          </w:p>
        </w:tc>
      </w:tr>
      <w:tr w:rsidR="00EF40E7" w:rsidRPr="005A097B" w14:paraId="5ABB749F" w14:textId="77777777" w:rsidTr="00EF40E7">
        <w:trPr>
          <w:trHeight w:val="267"/>
          <w:jc w:val="center"/>
        </w:trPr>
        <w:tc>
          <w:tcPr>
            <w:tcW w:w="0" w:type="auto"/>
            <w:vAlign w:val="center"/>
          </w:tcPr>
          <w:p w14:paraId="2A12EB8B" w14:textId="15FEBEE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120</w:t>
            </w:r>
          </w:p>
        </w:tc>
        <w:tc>
          <w:tcPr>
            <w:tcW w:w="0" w:type="auto"/>
            <w:vAlign w:val="center"/>
          </w:tcPr>
          <w:p w14:paraId="32E3028C"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7200</w:t>
            </w:r>
          </w:p>
        </w:tc>
        <w:tc>
          <w:tcPr>
            <w:tcW w:w="0" w:type="auto"/>
            <w:vAlign w:val="center"/>
          </w:tcPr>
          <w:p w14:paraId="49E58089"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4713</w:t>
            </w:r>
          </w:p>
        </w:tc>
        <w:tc>
          <w:tcPr>
            <w:tcW w:w="0" w:type="auto"/>
            <w:vAlign w:val="center"/>
          </w:tcPr>
          <w:p w14:paraId="0480F325"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3334.27</w:t>
            </w:r>
          </w:p>
        </w:tc>
        <w:tc>
          <w:tcPr>
            <w:tcW w:w="845" w:type="dxa"/>
            <w:vAlign w:val="center"/>
          </w:tcPr>
          <w:p w14:paraId="61FC9114"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29.25</w:t>
            </w:r>
          </w:p>
        </w:tc>
        <w:tc>
          <w:tcPr>
            <w:tcW w:w="864" w:type="dxa"/>
            <w:vAlign w:val="center"/>
          </w:tcPr>
          <w:p w14:paraId="3156A6C6" w14:textId="03F22BA9"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70.781</w:t>
            </w:r>
          </w:p>
        </w:tc>
        <w:tc>
          <w:tcPr>
            <w:tcW w:w="928" w:type="dxa"/>
            <w:vAlign w:val="center"/>
          </w:tcPr>
          <w:p w14:paraId="6448D318" w14:textId="2D83232A"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3490.3</w:t>
            </w:r>
          </w:p>
        </w:tc>
        <w:tc>
          <w:tcPr>
            <w:tcW w:w="711" w:type="dxa"/>
            <w:vAlign w:val="center"/>
          </w:tcPr>
          <w:p w14:paraId="58D71F67"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20.054</w:t>
            </w:r>
          </w:p>
        </w:tc>
        <w:tc>
          <w:tcPr>
            <w:tcW w:w="926" w:type="dxa"/>
            <w:vAlign w:val="center"/>
          </w:tcPr>
          <w:p w14:paraId="4FDC8A88" w14:textId="33E05BC4"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4.68</w:t>
            </w:r>
          </w:p>
        </w:tc>
      </w:tr>
      <w:tr w:rsidR="00EF40E7" w:rsidRPr="005A097B" w14:paraId="19FBD098" w14:textId="77777777" w:rsidTr="00EF40E7">
        <w:trPr>
          <w:trHeight w:val="243"/>
          <w:jc w:val="center"/>
        </w:trPr>
        <w:tc>
          <w:tcPr>
            <w:tcW w:w="0" w:type="auto"/>
            <w:tcBorders>
              <w:top w:val="single" w:sz="4" w:space="0" w:color="auto"/>
              <w:left w:val="single" w:sz="4" w:space="0" w:color="auto"/>
              <w:bottom w:val="single" w:sz="4" w:space="0" w:color="auto"/>
              <w:right w:val="single" w:sz="4" w:space="0" w:color="auto"/>
            </w:tcBorders>
            <w:vAlign w:val="center"/>
          </w:tcPr>
          <w:p w14:paraId="6475E335" w14:textId="68EE6E9F"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180</w:t>
            </w:r>
          </w:p>
        </w:tc>
        <w:tc>
          <w:tcPr>
            <w:tcW w:w="0" w:type="auto"/>
            <w:tcBorders>
              <w:top w:val="single" w:sz="4" w:space="0" w:color="auto"/>
              <w:left w:val="single" w:sz="4" w:space="0" w:color="auto"/>
              <w:bottom w:val="single" w:sz="4" w:space="0" w:color="auto"/>
              <w:right w:val="single" w:sz="4" w:space="0" w:color="auto"/>
            </w:tcBorders>
            <w:vAlign w:val="center"/>
          </w:tcPr>
          <w:p w14:paraId="199A543A"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7200</w:t>
            </w:r>
          </w:p>
        </w:tc>
        <w:tc>
          <w:tcPr>
            <w:tcW w:w="0" w:type="auto"/>
            <w:tcBorders>
              <w:top w:val="single" w:sz="4" w:space="0" w:color="auto"/>
              <w:left w:val="single" w:sz="4" w:space="0" w:color="auto"/>
              <w:bottom w:val="single" w:sz="4" w:space="0" w:color="auto"/>
              <w:right w:val="single" w:sz="4" w:space="0" w:color="auto"/>
            </w:tcBorders>
            <w:vAlign w:val="center"/>
          </w:tcPr>
          <w:p w14:paraId="509E0518"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hint="eastAsia"/>
                <w:sz w:val="18"/>
                <w:szCs w:val="18"/>
              </w:rPr>
              <w:t>-</w:t>
            </w:r>
          </w:p>
        </w:tc>
        <w:tc>
          <w:tcPr>
            <w:tcW w:w="0" w:type="auto"/>
            <w:tcBorders>
              <w:top w:val="single" w:sz="4" w:space="0" w:color="auto"/>
              <w:left w:val="single" w:sz="4" w:space="0" w:color="auto"/>
              <w:bottom w:val="single" w:sz="4" w:space="0" w:color="auto"/>
              <w:right w:val="single" w:sz="4" w:space="0" w:color="auto"/>
            </w:tcBorders>
            <w:vAlign w:val="center"/>
          </w:tcPr>
          <w:p w14:paraId="59364342"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hint="eastAsia"/>
                <w:sz w:val="18"/>
                <w:szCs w:val="18"/>
              </w:rPr>
              <w:t>-</w:t>
            </w:r>
          </w:p>
        </w:tc>
        <w:tc>
          <w:tcPr>
            <w:tcW w:w="845" w:type="dxa"/>
            <w:tcBorders>
              <w:top w:val="single" w:sz="4" w:space="0" w:color="auto"/>
              <w:left w:val="single" w:sz="4" w:space="0" w:color="auto"/>
              <w:bottom w:val="single" w:sz="4" w:space="0" w:color="auto"/>
              <w:right w:val="single" w:sz="4" w:space="0" w:color="auto"/>
            </w:tcBorders>
            <w:vAlign w:val="center"/>
          </w:tcPr>
          <w:p w14:paraId="11BF1724"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hint="eastAsia"/>
                <w:sz w:val="18"/>
                <w:szCs w:val="18"/>
              </w:rPr>
              <w:t>-</w:t>
            </w:r>
          </w:p>
        </w:tc>
        <w:tc>
          <w:tcPr>
            <w:tcW w:w="864" w:type="dxa"/>
            <w:tcBorders>
              <w:top w:val="single" w:sz="4" w:space="0" w:color="auto"/>
              <w:left w:val="single" w:sz="4" w:space="0" w:color="auto"/>
              <w:bottom w:val="single" w:sz="4" w:space="0" w:color="auto"/>
              <w:right w:val="single" w:sz="4" w:space="0" w:color="auto"/>
            </w:tcBorders>
            <w:vAlign w:val="center"/>
          </w:tcPr>
          <w:p w14:paraId="6AE78396" w14:textId="7C81A1D2"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sz w:val="18"/>
                <w:szCs w:val="18"/>
              </w:rPr>
              <w:t>85.130</w:t>
            </w:r>
          </w:p>
        </w:tc>
        <w:tc>
          <w:tcPr>
            <w:tcW w:w="928" w:type="dxa"/>
            <w:tcBorders>
              <w:top w:val="single" w:sz="4" w:space="0" w:color="auto"/>
              <w:left w:val="single" w:sz="4" w:space="0" w:color="auto"/>
              <w:bottom w:val="single" w:sz="4" w:space="0" w:color="auto"/>
              <w:right w:val="single" w:sz="4" w:space="0" w:color="auto"/>
            </w:tcBorders>
            <w:vAlign w:val="center"/>
          </w:tcPr>
          <w:p w14:paraId="4EB00495" w14:textId="72677BB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hint="eastAsia"/>
                <w:sz w:val="18"/>
                <w:szCs w:val="18"/>
              </w:rPr>
              <w:t>5082.3</w:t>
            </w:r>
          </w:p>
        </w:tc>
        <w:tc>
          <w:tcPr>
            <w:tcW w:w="711" w:type="dxa"/>
            <w:tcBorders>
              <w:top w:val="single" w:sz="4" w:space="0" w:color="auto"/>
              <w:left w:val="single" w:sz="4" w:space="0" w:color="auto"/>
              <w:bottom w:val="single" w:sz="4" w:space="0" w:color="auto"/>
              <w:right w:val="single" w:sz="4" w:space="0" w:color="auto"/>
            </w:tcBorders>
            <w:vAlign w:val="center"/>
          </w:tcPr>
          <w:p w14:paraId="51ACA1F8" w14:textId="77777777" w:rsidR="00EF40E7" w:rsidRPr="005A097B" w:rsidRDefault="00EF40E7" w:rsidP="00204E4C">
            <w:pPr>
              <w:widowControl w:val="0"/>
              <w:snapToGrid w:val="0"/>
              <w:spacing w:line="240" w:lineRule="auto"/>
              <w:jc w:val="center"/>
              <w:rPr>
                <w:rFonts w:ascii="Times New Roman" w:hAnsi="Times New Roman"/>
                <w:sz w:val="18"/>
                <w:szCs w:val="18"/>
              </w:rPr>
            </w:pPr>
            <w:r w:rsidRPr="005A097B">
              <w:rPr>
                <w:rFonts w:ascii="Times New Roman" w:hAnsi="Times New Roman" w:hint="eastAsia"/>
                <w:sz w:val="18"/>
                <w:szCs w:val="18"/>
              </w:rPr>
              <w:t>27.686</w:t>
            </w:r>
          </w:p>
        </w:tc>
        <w:tc>
          <w:tcPr>
            <w:tcW w:w="926" w:type="dxa"/>
            <w:tcBorders>
              <w:top w:val="single" w:sz="4" w:space="0" w:color="auto"/>
              <w:left w:val="single" w:sz="4" w:space="0" w:color="auto"/>
              <w:bottom w:val="single" w:sz="4" w:space="0" w:color="auto"/>
              <w:right w:val="single" w:sz="4" w:space="0" w:color="auto"/>
            </w:tcBorders>
            <w:vAlign w:val="center"/>
          </w:tcPr>
          <w:p w14:paraId="66CE78C3" w14:textId="77777777" w:rsidR="00EF40E7" w:rsidRPr="005A097B" w:rsidRDefault="00EF40E7" w:rsidP="00204E4C">
            <w:pPr>
              <w:widowControl w:val="0"/>
              <w:snapToGrid w:val="0"/>
              <w:spacing w:line="240" w:lineRule="auto"/>
              <w:ind w:right="90"/>
              <w:jc w:val="center"/>
              <w:rPr>
                <w:rFonts w:ascii="Times New Roman" w:hAnsi="Times New Roman"/>
                <w:sz w:val="18"/>
                <w:szCs w:val="18"/>
              </w:rPr>
            </w:pPr>
            <w:r w:rsidRPr="005A097B">
              <w:rPr>
                <w:rFonts w:ascii="Times New Roman" w:hAnsi="Times New Roman" w:hint="eastAsia"/>
                <w:sz w:val="18"/>
                <w:szCs w:val="18"/>
              </w:rPr>
              <w:t>-</w:t>
            </w:r>
          </w:p>
        </w:tc>
      </w:tr>
    </w:tbl>
    <w:p w14:paraId="6C7E2571" w14:textId="19EBEB81" w:rsidR="005A7635" w:rsidRPr="005A097B" w:rsidRDefault="005A7635" w:rsidP="00204E4C">
      <w:pPr>
        <w:widowControl w:val="0"/>
        <w:snapToGrid w:val="0"/>
        <w:spacing w:line="240" w:lineRule="auto"/>
        <w:ind w:firstLineChars="350" w:firstLine="455"/>
      </w:pPr>
      <w:r w:rsidRPr="005A097B">
        <w:rPr>
          <w:rFonts w:ascii="Times New Roman" w:hAnsi="Times New Roman"/>
          <w:sz w:val="13"/>
          <w:szCs w:val="18"/>
        </w:rPr>
        <w:t>Avg. obj: Average objective value</w:t>
      </w:r>
      <w:r w:rsidR="009C24C3">
        <w:rPr>
          <w:rFonts w:ascii="Times New Roman" w:hAnsi="Times New Roman"/>
          <w:sz w:val="13"/>
          <w:szCs w:val="18"/>
        </w:rPr>
        <w:t>;</w:t>
      </w:r>
      <w:r w:rsidRPr="005A097B">
        <w:rPr>
          <w:rFonts w:ascii="Times New Roman" w:hAnsi="Times New Roman"/>
          <w:sz w:val="13"/>
          <w:szCs w:val="18"/>
        </w:rPr>
        <w:t xml:space="preserve"> CPU: </w:t>
      </w:r>
      <w:r w:rsidR="009C24C3">
        <w:rPr>
          <w:rFonts w:ascii="Times New Roman" w:hAnsi="Times New Roman"/>
          <w:sz w:val="13"/>
          <w:szCs w:val="18"/>
        </w:rPr>
        <w:t>a</w:t>
      </w:r>
      <w:r w:rsidRPr="005A097B">
        <w:rPr>
          <w:rFonts w:ascii="Times New Roman" w:hAnsi="Times New Roman"/>
          <w:sz w:val="13"/>
          <w:szCs w:val="18"/>
        </w:rPr>
        <w:t>verage CPU time obtained after 10 runs</w:t>
      </w:r>
      <w:r w:rsidR="009C24C3">
        <w:rPr>
          <w:rFonts w:ascii="Times New Roman" w:hAnsi="Times New Roman"/>
          <w:sz w:val="13"/>
          <w:szCs w:val="18"/>
        </w:rPr>
        <w:t>;</w:t>
      </w:r>
      <w:r w:rsidRPr="005A097B">
        <w:rPr>
          <w:rFonts w:ascii="Times New Roman" w:hAnsi="Times New Roman"/>
          <w:sz w:val="13"/>
          <w:szCs w:val="18"/>
        </w:rPr>
        <w:t xml:space="preserve"> Std.: </w:t>
      </w:r>
      <w:r w:rsidR="009C24C3">
        <w:rPr>
          <w:rFonts w:ascii="Times New Roman" w:hAnsi="Times New Roman"/>
          <w:sz w:val="13"/>
          <w:szCs w:val="18"/>
        </w:rPr>
        <w:t>s</w:t>
      </w:r>
      <w:r w:rsidRPr="005A097B">
        <w:rPr>
          <w:rFonts w:ascii="Times New Roman" w:hAnsi="Times New Roman"/>
          <w:sz w:val="13"/>
          <w:szCs w:val="18"/>
        </w:rPr>
        <w:t>tandard deviation of objective values</w:t>
      </w:r>
      <w:r w:rsidR="009C24C3">
        <w:rPr>
          <w:rFonts w:ascii="Times New Roman" w:hAnsi="Times New Roman"/>
          <w:sz w:val="13"/>
          <w:szCs w:val="18"/>
        </w:rPr>
        <w:t>;</w:t>
      </w:r>
      <w:r w:rsidRPr="005A097B">
        <w:rPr>
          <w:rFonts w:ascii="Times New Roman" w:hAnsi="Times New Roman"/>
          <w:sz w:val="13"/>
          <w:szCs w:val="18"/>
        </w:rPr>
        <w:t xml:space="preserve"> </w:t>
      </w:r>
      <w:r w:rsidR="00EF40E7" w:rsidRPr="005A097B">
        <w:rPr>
          <w:rFonts w:ascii="Times New Roman" w:hAnsi="Times New Roman"/>
          <w:sz w:val="13"/>
          <w:szCs w:val="18"/>
        </w:rPr>
        <w:t>*:</w:t>
      </w:r>
      <w:r w:rsidR="00326129">
        <w:rPr>
          <w:rFonts w:ascii="Times New Roman" w:hAnsi="Times New Roman"/>
          <w:sz w:val="13"/>
          <w:szCs w:val="18"/>
        </w:rPr>
        <w:t xml:space="preserve"> </w:t>
      </w:r>
      <w:r w:rsidR="00EF40E7" w:rsidRPr="005A097B">
        <w:rPr>
          <w:rFonts w:ascii="Times New Roman" w:hAnsi="Times New Roman"/>
          <w:sz w:val="13"/>
          <w:szCs w:val="18"/>
        </w:rPr>
        <w:t>optimal value</w:t>
      </w:r>
      <w:r w:rsidR="009C24C3">
        <w:rPr>
          <w:rFonts w:ascii="Times New Roman" w:hAnsi="Times New Roman"/>
          <w:sz w:val="13"/>
          <w:szCs w:val="18"/>
        </w:rPr>
        <w:t>.</w:t>
      </w:r>
    </w:p>
    <w:p w14:paraId="6D31FCDF" w14:textId="77777777" w:rsidR="003C3BA2" w:rsidRPr="005A097B" w:rsidRDefault="003C3BA2" w:rsidP="00204E4C">
      <w:pPr>
        <w:widowControl w:val="0"/>
        <w:autoSpaceDE w:val="0"/>
        <w:autoSpaceDN w:val="0"/>
        <w:adjustRightInd w:val="0"/>
        <w:snapToGrid w:val="0"/>
        <w:ind w:firstLineChars="200" w:firstLine="440"/>
        <w:jc w:val="both"/>
        <w:rPr>
          <w:rFonts w:ascii="Times New Roman" w:hAnsi="Times New Roman"/>
        </w:rPr>
      </w:pPr>
    </w:p>
    <w:p w14:paraId="185CD11A" w14:textId="443A86FC" w:rsidR="00307F3A" w:rsidRPr="005A097B" w:rsidRDefault="00307F3A" w:rsidP="00204E4C">
      <w:pPr>
        <w:widowControl w:val="0"/>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When |</w:t>
      </w:r>
      <w:r w:rsidRPr="005A097B">
        <w:rPr>
          <w:rFonts w:ascii="Times New Roman" w:hAnsi="Times New Roman"/>
          <w:i/>
        </w:rPr>
        <w:t>N</w:t>
      </w:r>
      <w:r w:rsidRPr="005A097B">
        <w:rPr>
          <w:rFonts w:ascii="Times New Roman" w:hAnsi="Times New Roman"/>
        </w:rPr>
        <w:t xml:space="preserve">| = 10, CPLEX </w:t>
      </w:r>
      <w:r w:rsidR="00326129">
        <w:rPr>
          <w:rFonts w:ascii="Times New Roman" w:hAnsi="Times New Roman"/>
        </w:rPr>
        <w:t>obtain</w:t>
      </w:r>
      <w:r w:rsidR="0036164E">
        <w:rPr>
          <w:rFonts w:ascii="Times New Roman" w:hAnsi="Times New Roman"/>
        </w:rPr>
        <w:t>ed</w:t>
      </w:r>
      <w:r w:rsidRPr="005A097B">
        <w:rPr>
          <w:rFonts w:ascii="Times New Roman" w:hAnsi="Times New Roman"/>
        </w:rPr>
        <w:t xml:space="preserve"> an optimal solution in less than </w:t>
      </w:r>
      <w:r w:rsidR="00326129">
        <w:rPr>
          <w:rFonts w:ascii="Times New Roman" w:hAnsi="Times New Roman"/>
        </w:rPr>
        <w:t>1</w:t>
      </w:r>
      <w:r w:rsidRPr="005A097B">
        <w:rPr>
          <w:rFonts w:ascii="Times New Roman" w:hAnsi="Times New Roman"/>
        </w:rPr>
        <w:t xml:space="preserve"> s</w:t>
      </w:r>
      <w:r w:rsidR="00326129">
        <w:rPr>
          <w:rFonts w:ascii="Times New Roman" w:hAnsi="Times New Roman"/>
        </w:rPr>
        <w:t>, whereas</w:t>
      </w:r>
      <w:r w:rsidRPr="005A097B">
        <w:rPr>
          <w:rFonts w:ascii="Times New Roman" w:hAnsi="Times New Roman"/>
        </w:rPr>
        <w:t xml:space="preserve"> the combined hybrid GA </w:t>
      </w:r>
      <w:r w:rsidR="00F06791" w:rsidRPr="005A097B">
        <w:rPr>
          <w:rFonts w:ascii="Times New Roman" w:hAnsi="Times New Roman"/>
        </w:rPr>
        <w:t>took</w:t>
      </w:r>
      <w:r w:rsidRPr="005A097B">
        <w:rPr>
          <w:rFonts w:ascii="Times New Roman" w:hAnsi="Times New Roman"/>
        </w:rPr>
        <w:t xml:space="preserve"> more than 40 s to </w:t>
      </w:r>
      <w:r w:rsidR="00326129">
        <w:rPr>
          <w:rFonts w:ascii="Times New Roman" w:hAnsi="Times New Roman"/>
        </w:rPr>
        <w:t>obtain</w:t>
      </w:r>
      <w:r w:rsidRPr="005A097B">
        <w:rPr>
          <w:rFonts w:ascii="Times New Roman" w:hAnsi="Times New Roman"/>
        </w:rPr>
        <w:t xml:space="preserve"> the same solution. The latter </w:t>
      </w:r>
      <w:r w:rsidR="00F06791" w:rsidRPr="005A097B">
        <w:rPr>
          <w:rFonts w:ascii="Times New Roman" w:hAnsi="Times New Roman"/>
        </w:rPr>
        <w:t>took</w:t>
      </w:r>
      <w:r w:rsidRPr="005A097B">
        <w:rPr>
          <w:rFonts w:ascii="Times New Roman" w:hAnsi="Times New Roman"/>
        </w:rPr>
        <w:t xml:space="preserve"> </w:t>
      </w:r>
      <w:r w:rsidR="00326129">
        <w:rPr>
          <w:rFonts w:ascii="Times New Roman" w:hAnsi="Times New Roman"/>
        </w:rPr>
        <w:t>more</w:t>
      </w:r>
      <w:r w:rsidRPr="005A097B">
        <w:rPr>
          <w:rFonts w:ascii="Times New Roman" w:hAnsi="Times New Roman"/>
        </w:rPr>
        <w:t xml:space="preserve"> time because </w:t>
      </w:r>
      <w:r w:rsidR="00326129">
        <w:rPr>
          <w:rFonts w:ascii="Times New Roman" w:hAnsi="Times New Roman"/>
        </w:rPr>
        <w:t>it</w:t>
      </w:r>
      <w:r w:rsidRPr="005A097B">
        <w:rPr>
          <w:rFonts w:ascii="Times New Roman" w:hAnsi="Times New Roman"/>
        </w:rPr>
        <w:t xml:space="preserve"> </w:t>
      </w:r>
      <w:r w:rsidR="00F06791" w:rsidRPr="005A097B">
        <w:rPr>
          <w:rFonts w:ascii="Times New Roman" w:hAnsi="Times New Roman"/>
        </w:rPr>
        <w:t>could not</w:t>
      </w:r>
      <w:r w:rsidRPr="005A097B">
        <w:rPr>
          <w:rFonts w:ascii="Times New Roman" w:hAnsi="Times New Roman"/>
        </w:rPr>
        <w:t xml:space="preserve"> stop </w:t>
      </w:r>
      <w:r w:rsidR="00326129">
        <w:rPr>
          <w:rFonts w:ascii="Times New Roman" w:hAnsi="Times New Roman"/>
        </w:rPr>
        <w:t>immediately</w:t>
      </w:r>
      <w:r w:rsidRPr="005A097B">
        <w:rPr>
          <w:rFonts w:ascii="Times New Roman" w:hAnsi="Times New Roman"/>
        </w:rPr>
        <w:t xml:space="preserve"> even when an optimal solution </w:t>
      </w:r>
      <w:r w:rsidR="00F06791" w:rsidRPr="005A097B">
        <w:rPr>
          <w:rFonts w:ascii="Times New Roman" w:hAnsi="Times New Roman"/>
        </w:rPr>
        <w:t>was</w:t>
      </w:r>
      <w:r w:rsidRPr="005A097B">
        <w:rPr>
          <w:rFonts w:ascii="Times New Roman" w:hAnsi="Times New Roman"/>
        </w:rPr>
        <w:t xml:space="preserve"> found</w:t>
      </w:r>
      <w:r w:rsidR="00326129">
        <w:rPr>
          <w:rFonts w:ascii="Times New Roman" w:hAnsi="Times New Roman"/>
        </w:rPr>
        <w:t>,</w:t>
      </w:r>
      <w:r w:rsidRPr="005A097B">
        <w:rPr>
          <w:rFonts w:ascii="Times New Roman" w:hAnsi="Times New Roman"/>
        </w:rPr>
        <w:t xml:space="preserve"> but instead </w:t>
      </w:r>
      <w:r w:rsidR="00F06791" w:rsidRPr="005A097B">
        <w:rPr>
          <w:rFonts w:ascii="Times New Roman" w:hAnsi="Times New Roman"/>
        </w:rPr>
        <w:t>could</w:t>
      </w:r>
      <w:r w:rsidRPr="005A097B">
        <w:rPr>
          <w:rFonts w:ascii="Times New Roman" w:hAnsi="Times New Roman"/>
        </w:rPr>
        <w:t xml:space="preserve"> stop only after a predetermined number of iterations (5000 in this case) without further improvement. This is a common problem </w:t>
      </w:r>
      <w:r w:rsidR="00326129">
        <w:rPr>
          <w:rFonts w:ascii="Times New Roman" w:hAnsi="Times New Roman"/>
        </w:rPr>
        <w:t>with</w:t>
      </w:r>
      <w:r w:rsidRPr="005A097B">
        <w:rPr>
          <w:rFonts w:ascii="Times New Roman" w:hAnsi="Times New Roman"/>
        </w:rPr>
        <w:t xml:space="preserve"> heuristics.</w:t>
      </w:r>
    </w:p>
    <w:p w14:paraId="3BCE9C66" w14:textId="096ADECD" w:rsidR="00307F3A" w:rsidRPr="005A097B" w:rsidRDefault="00307F3A" w:rsidP="00204E4C">
      <w:pPr>
        <w:widowControl w:val="0"/>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When |</w:t>
      </w:r>
      <w:r w:rsidRPr="005A097B">
        <w:rPr>
          <w:rFonts w:ascii="Times New Roman" w:hAnsi="Times New Roman"/>
          <w:i/>
          <w:iCs/>
        </w:rPr>
        <w:t>N</w:t>
      </w:r>
      <w:r w:rsidRPr="005A097B">
        <w:rPr>
          <w:rFonts w:ascii="Times New Roman" w:hAnsi="Times New Roman"/>
        </w:rPr>
        <w:t xml:space="preserve">| = 20, CPLEX still </w:t>
      </w:r>
      <w:r w:rsidR="00326129">
        <w:rPr>
          <w:rFonts w:ascii="Times New Roman" w:hAnsi="Times New Roman"/>
        </w:rPr>
        <w:t>obtain</w:t>
      </w:r>
      <w:r w:rsidR="00DB5C61">
        <w:rPr>
          <w:rFonts w:ascii="Times New Roman" w:hAnsi="Times New Roman"/>
        </w:rPr>
        <w:t>ed</w:t>
      </w:r>
      <w:r w:rsidRPr="005A097B">
        <w:rPr>
          <w:rFonts w:ascii="Times New Roman" w:hAnsi="Times New Roman"/>
        </w:rPr>
        <w:t xml:space="preserve"> an optimal solution in slightly </w:t>
      </w:r>
      <w:r w:rsidR="00326129">
        <w:rPr>
          <w:rFonts w:ascii="Times New Roman" w:hAnsi="Times New Roman"/>
        </w:rPr>
        <w:t>over 1 min,</w:t>
      </w:r>
      <w:r w:rsidRPr="005A097B">
        <w:rPr>
          <w:rFonts w:ascii="Times New Roman" w:hAnsi="Times New Roman"/>
        </w:rPr>
        <w:t xml:space="preserve"> whereas the combined hybrid GA </w:t>
      </w:r>
      <w:r w:rsidR="00F06791" w:rsidRPr="005A097B">
        <w:rPr>
          <w:rFonts w:ascii="Times New Roman" w:hAnsi="Times New Roman"/>
        </w:rPr>
        <w:t>could</w:t>
      </w:r>
      <w:r w:rsidRPr="005A097B">
        <w:rPr>
          <w:rFonts w:ascii="Times New Roman" w:hAnsi="Times New Roman"/>
        </w:rPr>
        <w:t xml:space="preserve"> </w:t>
      </w:r>
      <w:r w:rsidR="00326129">
        <w:rPr>
          <w:rFonts w:ascii="Times New Roman" w:hAnsi="Times New Roman"/>
        </w:rPr>
        <w:t>obtain</w:t>
      </w:r>
      <w:r w:rsidRPr="005A097B">
        <w:rPr>
          <w:rFonts w:ascii="Times New Roman" w:hAnsi="Times New Roman"/>
        </w:rPr>
        <w:t xml:space="preserve"> a good</w:t>
      </w:r>
      <w:r w:rsidR="00326129">
        <w:rPr>
          <w:rFonts w:ascii="Times New Roman" w:hAnsi="Times New Roman"/>
        </w:rPr>
        <w:t>,</w:t>
      </w:r>
      <w:r w:rsidRPr="005A097B">
        <w:rPr>
          <w:rFonts w:ascii="Times New Roman" w:hAnsi="Times New Roman"/>
        </w:rPr>
        <w:t xml:space="preserve"> feasible solution with a gap of 0.83% in slightly less than </w:t>
      </w:r>
      <w:r w:rsidR="00326129">
        <w:rPr>
          <w:rFonts w:ascii="Times New Roman" w:hAnsi="Times New Roman"/>
        </w:rPr>
        <w:t>1</w:t>
      </w:r>
      <w:r w:rsidRPr="005A097B">
        <w:rPr>
          <w:rFonts w:ascii="Times New Roman" w:hAnsi="Times New Roman"/>
        </w:rPr>
        <w:t xml:space="preserve"> min.</w:t>
      </w:r>
    </w:p>
    <w:p w14:paraId="0052D99D" w14:textId="474D106C" w:rsidR="00307F3A" w:rsidRPr="005A097B" w:rsidRDefault="00307F3A" w:rsidP="00204E4C">
      <w:pPr>
        <w:widowControl w:val="0"/>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For the larger problems (|</w:t>
      </w:r>
      <w:r w:rsidRPr="005A097B">
        <w:rPr>
          <w:rFonts w:ascii="Times New Roman" w:hAnsi="Times New Roman"/>
          <w:i/>
          <w:iCs/>
        </w:rPr>
        <w:t>N</w:t>
      </w:r>
      <w:r w:rsidRPr="005A097B">
        <w:rPr>
          <w:rFonts w:ascii="Times New Roman" w:hAnsi="Times New Roman"/>
        </w:rPr>
        <w:t xml:space="preserve">| = 30, 60, 90, 120), CPLEX only </w:t>
      </w:r>
      <w:r w:rsidR="00326129">
        <w:rPr>
          <w:rFonts w:ascii="Times New Roman" w:hAnsi="Times New Roman"/>
        </w:rPr>
        <w:t>obtain</w:t>
      </w:r>
      <w:r w:rsidR="00DB5C61">
        <w:rPr>
          <w:rFonts w:ascii="Times New Roman" w:hAnsi="Times New Roman"/>
        </w:rPr>
        <w:t>ed</w:t>
      </w:r>
      <w:r w:rsidRPr="005A097B">
        <w:rPr>
          <w:rFonts w:ascii="Times New Roman" w:hAnsi="Times New Roman"/>
        </w:rPr>
        <w:t xml:space="preserve"> a feasible solution and a lower bound in 2 h, and the gap of CPLEX enlarge</w:t>
      </w:r>
      <w:r w:rsidR="00326129">
        <w:rPr>
          <w:rFonts w:ascii="Times New Roman" w:hAnsi="Times New Roman"/>
        </w:rPr>
        <w:t>d</w:t>
      </w:r>
      <w:r w:rsidRPr="005A097B">
        <w:rPr>
          <w:rFonts w:ascii="Times New Roman" w:hAnsi="Times New Roman"/>
        </w:rPr>
        <w:t xml:space="preserve"> when |</w:t>
      </w:r>
      <w:r w:rsidRPr="005A097B">
        <w:rPr>
          <w:rFonts w:ascii="Times New Roman" w:hAnsi="Times New Roman"/>
          <w:i/>
          <w:iCs/>
        </w:rPr>
        <w:t>N</w:t>
      </w:r>
      <w:r w:rsidRPr="005A097B">
        <w:rPr>
          <w:rFonts w:ascii="Times New Roman" w:hAnsi="Times New Roman"/>
        </w:rPr>
        <w:t>| increase</w:t>
      </w:r>
      <w:r w:rsidR="00326129">
        <w:rPr>
          <w:rFonts w:ascii="Times New Roman" w:hAnsi="Times New Roman"/>
        </w:rPr>
        <w:t>d</w:t>
      </w:r>
      <w:r w:rsidRPr="005A097B">
        <w:rPr>
          <w:rFonts w:ascii="Times New Roman" w:hAnsi="Times New Roman"/>
        </w:rPr>
        <w:t xml:space="preserve">. The gap </w:t>
      </w:r>
      <w:r w:rsidR="00326129">
        <w:rPr>
          <w:rFonts w:ascii="Times New Roman" w:hAnsi="Times New Roman"/>
        </w:rPr>
        <w:t>was greater</w:t>
      </w:r>
      <w:r w:rsidRPr="005A097B">
        <w:rPr>
          <w:rFonts w:ascii="Times New Roman" w:hAnsi="Times New Roman"/>
        </w:rPr>
        <w:t xml:space="preserve"> than 20% when |</w:t>
      </w:r>
      <w:r w:rsidRPr="005A097B">
        <w:rPr>
          <w:rFonts w:ascii="Times New Roman" w:hAnsi="Times New Roman"/>
          <w:i/>
          <w:iCs/>
        </w:rPr>
        <w:t>N</w:t>
      </w:r>
      <w:r w:rsidRPr="005A097B">
        <w:rPr>
          <w:rFonts w:ascii="Times New Roman" w:hAnsi="Times New Roman"/>
        </w:rPr>
        <w:t xml:space="preserve">| </w:t>
      </w:r>
      <w:r w:rsidR="00326129">
        <w:rPr>
          <w:rFonts w:ascii="Times New Roman" w:hAnsi="Times New Roman"/>
        </w:rPr>
        <w:t>was</w:t>
      </w:r>
      <w:r w:rsidRPr="005A097B">
        <w:rPr>
          <w:rFonts w:ascii="Times New Roman" w:hAnsi="Times New Roman"/>
        </w:rPr>
        <w:t xml:space="preserve"> at least 90. Meanwhile, the </w:t>
      </w:r>
      <w:r w:rsidRPr="005A097B">
        <w:rPr>
          <w:rFonts w:ascii="Times New Roman" w:hAnsi="Times New Roman"/>
          <w:bCs/>
        </w:rPr>
        <w:t xml:space="preserve">combined hybrid GA </w:t>
      </w:r>
      <w:r w:rsidR="00326129">
        <w:rPr>
          <w:rFonts w:ascii="Times New Roman" w:hAnsi="Times New Roman"/>
          <w:bCs/>
        </w:rPr>
        <w:t>obtain</w:t>
      </w:r>
      <w:r w:rsidR="00DB5C61">
        <w:rPr>
          <w:rFonts w:ascii="Times New Roman" w:hAnsi="Times New Roman"/>
          <w:bCs/>
        </w:rPr>
        <w:t>ed</w:t>
      </w:r>
      <w:r w:rsidRPr="005A097B">
        <w:rPr>
          <w:rFonts w:ascii="Times New Roman" w:hAnsi="Times New Roman"/>
          <w:bCs/>
        </w:rPr>
        <w:t xml:space="preserve"> a </w:t>
      </w:r>
      <w:r w:rsidR="00326129">
        <w:rPr>
          <w:rFonts w:ascii="Times New Roman" w:hAnsi="Times New Roman"/>
          <w:bCs/>
        </w:rPr>
        <w:t>more</w:t>
      </w:r>
      <w:r w:rsidR="00326129" w:rsidRPr="005A097B">
        <w:rPr>
          <w:rFonts w:ascii="Times New Roman" w:hAnsi="Times New Roman"/>
          <w:bCs/>
        </w:rPr>
        <w:t xml:space="preserve"> </w:t>
      </w:r>
      <w:r w:rsidRPr="005A097B">
        <w:rPr>
          <w:rFonts w:ascii="Times New Roman" w:hAnsi="Times New Roman"/>
          <w:bCs/>
        </w:rPr>
        <w:t xml:space="preserve">feasible solution </w:t>
      </w:r>
      <w:r w:rsidR="00326129">
        <w:rPr>
          <w:rFonts w:ascii="Times New Roman" w:hAnsi="Times New Roman"/>
          <w:bCs/>
        </w:rPr>
        <w:t>in</w:t>
      </w:r>
      <w:r w:rsidR="00326129" w:rsidRPr="005A097B">
        <w:rPr>
          <w:rFonts w:ascii="Times New Roman" w:hAnsi="Times New Roman"/>
          <w:bCs/>
        </w:rPr>
        <w:t xml:space="preserve"> </w:t>
      </w:r>
      <w:r w:rsidR="00FD54B9" w:rsidRPr="005A097B">
        <w:rPr>
          <w:rFonts w:ascii="Times New Roman" w:hAnsi="Times New Roman"/>
          <w:bCs/>
        </w:rPr>
        <w:t xml:space="preserve">only </w:t>
      </w:r>
      <w:r w:rsidRPr="005A097B">
        <w:rPr>
          <w:rFonts w:ascii="Times New Roman" w:hAnsi="Times New Roman"/>
          <w:bCs/>
        </w:rPr>
        <w:t>about 60</w:t>
      </w:r>
      <w:r w:rsidR="00326129">
        <w:rPr>
          <w:rFonts w:ascii="Times New Roman" w:hAnsi="Times New Roman"/>
          <w:bCs/>
        </w:rPr>
        <w:t xml:space="preserve"> to </w:t>
      </w:r>
      <w:r w:rsidRPr="005A097B">
        <w:rPr>
          <w:rFonts w:ascii="Times New Roman" w:hAnsi="Times New Roman"/>
          <w:bCs/>
        </w:rPr>
        <w:t>70 s.</w:t>
      </w:r>
      <w:r w:rsidRPr="005A097B">
        <w:rPr>
          <w:rFonts w:ascii="Times New Roman" w:hAnsi="Times New Roman"/>
        </w:rPr>
        <w:t xml:space="preserve"> The gap obtained by </w:t>
      </w:r>
      <w:r w:rsidRPr="005A097B">
        <w:rPr>
          <w:rFonts w:ascii="Times New Roman" w:hAnsi="Times New Roman"/>
          <w:bCs/>
        </w:rPr>
        <w:t xml:space="preserve">the combined hybrid GA </w:t>
      </w:r>
      <w:r w:rsidR="00326129">
        <w:rPr>
          <w:rFonts w:ascii="Times New Roman" w:hAnsi="Times New Roman"/>
          <w:bCs/>
        </w:rPr>
        <w:t xml:space="preserve">increased </w:t>
      </w:r>
      <w:r w:rsidRPr="005A097B">
        <w:rPr>
          <w:rFonts w:ascii="Times New Roman" w:hAnsi="Times New Roman"/>
        </w:rPr>
        <w:t>slightly with the problem sizes, with a gap of less than 5% for |</w:t>
      </w:r>
      <w:r w:rsidRPr="005A097B">
        <w:rPr>
          <w:rFonts w:ascii="Times New Roman" w:hAnsi="Times New Roman"/>
          <w:i/>
          <w:iCs/>
        </w:rPr>
        <w:t>N</w:t>
      </w:r>
      <w:r w:rsidRPr="005A097B">
        <w:rPr>
          <w:rFonts w:ascii="Times New Roman" w:hAnsi="Times New Roman"/>
        </w:rPr>
        <w:t>| = 120.</w:t>
      </w:r>
    </w:p>
    <w:p w14:paraId="05730660" w14:textId="5E87526C" w:rsidR="00307F3A" w:rsidRPr="005A097B" w:rsidRDefault="00307F3A" w:rsidP="00204E4C">
      <w:pPr>
        <w:widowControl w:val="0"/>
        <w:autoSpaceDE w:val="0"/>
        <w:autoSpaceDN w:val="0"/>
        <w:adjustRightInd w:val="0"/>
        <w:snapToGrid w:val="0"/>
        <w:ind w:firstLineChars="200" w:firstLine="440"/>
        <w:jc w:val="both"/>
        <w:rPr>
          <w:rFonts w:ascii="Times New Roman" w:hAnsi="Times New Roman"/>
        </w:rPr>
      </w:pPr>
      <w:r w:rsidRPr="005A097B">
        <w:rPr>
          <w:rFonts w:ascii="Times New Roman" w:hAnsi="Times New Roman"/>
        </w:rPr>
        <w:t>When |</w:t>
      </w:r>
      <w:r w:rsidRPr="005A097B">
        <w:rPr>
          <w:rFonts w:ascii="Times New Roman" w:hAnsi="Times New Roman"/>
          <w:i/>
        </w:rPr>
        <w:t>N</w:t>
      </w:r>
      <w:r w:rsidRPr="005A097B">
        <w:rPr>
          <w:rFonts w:ascii="Times New Roman" w:hAnsi="Times New Roman"/>
        </w:rPr>
        <w:t xml:space="preserve">| = 180, the </w:t>
      </w:r>
      <w:r w:rsidRPr="005A097B">
        <w:rPr>
          <w:rFonts w:ascii="Times New Roman" w:hAnsi="Times New Roman"/>
          <w:bCs/>
        </w:rPr>
        <w:t xml:space="preserve">combined hybrid GA </w:t>
      </w:r>
      <w:r w:rsidRPr="005A097B">
        <w:rPr>
          <w:rFonts w:ascii="Times New Roman" w:hAnsi="Times New Roman"/>
        </w:rPr>
        <w:t>obtain</w:t>
      </w:r>
      <w:r w:rsidR="00DB5C61">
        <w:rPr>
          <w:rFonts w:ascii="Times New Roman" w:hAnsi="Times New Roman"/>
        </w:rPr>
        <w:t>ed</w:t>
      </w:r>
      <w:r w:rsidRPr="005A097B">
        <w:rPr>
          <w:rFonts w:ascii="Times New Roman" w:hAnsi="Times New Roman"/>
        </w:rPr>
        <w:t xml:space="preserve"> a feasible solution </w:t>
      </w:r>
      <w:r w:rsidR="00326129">
        <w:rPr>
          <w:rFonts w:ascii="Times New Roman" w:hAnsi="Times New Roman"/>
        </w:rPr>
        <w:t>in</w:t>
      </w:r>
      <w:r w:rsidR="00326129" w:rsidRPr="005A097B">
        <w:rPr>
          <w:rFonts w:ascii="Times New Roman" w:hAnsi="Times New Roman"/>
        </w:rPr>
        <w:t xml:space="preserve"> </w:t>
      </w:r>
      <w:r w:rsidRPr="005A097B">
        <w:rPr>
          <w:rFonts w:ascii="Times New Roman" w:hAnsi="Times New Roman"/>
        </w:rPr>
        <w:t xml:space="preserve">about 85 s, </w:t>
      </w:r>
      <w:r w:rsidR="00326129">
        <w:rPr>
          <w:rFonts w:ascii="Times New Roman" w:hAnsi="Times New Roman"/>
        </w:rPr>
        <w:t>whereas</w:t>
      </w:r>
      <w:r w:rsidRPr="005A097B">
        <w:rPr>
          <w:rFonts w:ascii="Times New Roman" w:hAnsi="Times New Roman"/>
        </w:rPr>
        <w:t xml:space="preserve"> the exact method </w:t>
      </w:r>
      <w:r w:rsidR="00326129">
        <w:rPr>
          <w:rFonts w:ascii="Times New Roman" w:hAnsi="Times New Roman"/>
        </w:rPr>
        <w:t>was unable to do so</w:t>
      </w:r>
      <w:r w:rsidRPr="005A097B">
        <w:rPr>
          <w:rFonts w:ascii="Times New Roman" w:hAnsi="Times New Roman"/>
        </w:rPr>
        <w:t xml:space="preserve"> in 2 h. This shows </w:t>
      </w:r>
      <w:r w:rsidR="00326129">
        <w:rPr>
          <w:rFonts w:ascii="Times New Roman" w:hAnsi="Times New Roman"/>
        </w:rPr>
        <w:t xml:space="preserve">the </w:t>
      </w:r>
      <w:r w:rsidRPr="005A097B">
        <w:rPr>
          <w:rFonts w:ascii="Times New Roman" w:hAnsi="Times New Roman"/>
        </w:rPr>
        <w:t>limitation</w:t>
      </w:r>
      <w:r w:rsidR="00326129">
        <w:rPr>
          <w:rFonts w:ascii="Times New Roman" w:hAnsi="Times New Roman"/>
        </w:rPr>
        <w:t>s</w:t>
      </w:r>
      <w:r w:rsidRPr="005A097B">
        <w:rPr>
          <w:rFonts w:ascii="Times New Roman" w:hAnsi="Times New Roman"/>
        </w:rPr>
        <w:t xml:space="preserve"> of the exact method and the strength of our proposed method in large applications.</w:t>
      </w:r>
    </w:p>
    <w:p w14:paraId="28C8360B" w14:textId="2FDD77EF" w:rsidR="00307F3A" w:rsidRPr="005A097B" w:rsidRDefault="00307F3A" w:rsidP="00204E4C">
      <w:pPr>
        <w:widowControl w:val="0"/>
        <w:snapToGrid w:val="0"/>
        <w:ind w:firstLine="420"/>
        <w:jc w:val="both"/>
        <w:rPr>
          <w:rFonts w:ascii="Times New Roman" w:hAnsi="Times New Roman"/>
        </w:rPr>
      </w:pPr>
      <w:r w:rsidRPr="005A097B">
        <w:rPr>
          <w:rFonts w:ascii="Times New Roman" w:hAnsi="Times New Roman"/>
        </w:rPr>
        <w:t xml:space="preserve">To sum up, the combined hybrid GA </w:t>
      </w:r>
      <w:r w:rsidR="00326129">
        <w:rPr>
          <w:rFonts w:ascii="Times New Roman" w:hAnsi="Times New Roman"/>
        </w:rPr>
        <w:t>yields</w:t>
      </w:r>
      <w:r w:rsidRPr="005A097B">
        <w:rPr>
          <w:rFonts w:ascii="Times New Roman" w:hAnsi="Times New Roman"/>
        </w:rPr>
        <w:t xml:space="preserve"> better solutions </w:t>
      </w:r>
      <w:r w:rsidR="00326129">
        <w:rPr>
          <w:rFonts w:ascii="Times New Roman" w:hAnsi="Times New Roman"/>
        </w:rPr>
        <w:t>in</w:t>
      </w:r>
      <w:r w:rsidR="00326129" w:rsidRPr="005A097B">
        <w:rPr>
          <w:rFonts w:ascii="Times New Roman" w:hAnsi="Times New Roman"/>
        </w:rPr>
        <w:t xml:space="preserve"> </w:t>
      </w:r>
      <w:r w:rsidRPr="005A097B">
        <w:rPr>
          <w:rFonts w:ascii="Times New Roman" w:hAnsi="Times New Roman"/>
        </w:rPr>
        <w:t>shorter running times when |</w:t>
      </w:r>
      <w:r w:rsidRPr="005A097B">
        <w:rPr>
          <w:rFonts w:ascii="Times New Roman" w:hAnsi="Times New Roman"/>
          <w:i/>
        </w:rPr>
        <w:t>N</w:t>
      </w:r>
      <w:r w:rsidRPr="005A097B">
        <w:rPr>
          <w:rFonts w:ascii="Times New Roman" w:hAnsi="Times New Roman"/>
        </w:rPr>
        <w:t>|</w:t>
      </w:r>
      <w:r w:rsidR="00FD54B9" w:rsidRPr="005A097B">
        <w:rPr>
          <w:rFonts w:ascii="Times New Roman" w:hAnsi="Times New Roman"/>
        </w:rPr>
        <w:t xml:space="preserve"> </w:t>
      </w:r>
      <m:oMath>
        <m:r>
          <w:rPr>
            <w:rFonts w:ascii="Cambria Math" w:hAnsi="Cambria Math"/>
          </w:rPr>
          <m:t xml:space="preserve">≥ </m:t>
        </m:r>
      </m:oMath>
      <w:r w:rsidR="00FD54B9" w:rsidRPr="005A097B">
        <w:rPr>
          <w:rFonts w:ascii="Times New Roman" w:hAnsi="Times New Roman"/>
        </w:rPr>
        <w:t>30.</w:t>
      </w:r>
      <w:r w:rsidR="005C2B30" w:rsidRPr="005A097B">
        <w:rPr>
          <w:rFonts w:ascii="Times New Roman" w:hAnsi="Times New Roman"/>
        </w:rPr>
        <w:t xml:space="preserve"> Overall, this method produces high</w:t>
      </w:r>
      <w:r w:rsidR="00326129">
        <w:rPr>
          <w:rFonts w:ascii="Times New Roman" w:hAnsi="Times New Roman"/>
        </w:rPr>
        <w:t>-</w:t>
      </w:r>
      <w:r w:rsidR="005C2B30" w:rsidRPr="005A097B">
        <w:rPr>
          <w:rFonts w:ascii="Times New Roman" w:hAnsi="Times New Roman"/>
        </w:rPr>
        <w:t>quality solution</w:t>
      </w:r>
      <w:r w:rsidR="00D01E79" w:rsidRPr="005A097B">
        <w:rPr>
          <w:rFonts w:ascii="Times New Roman" w:hAnsi="Times New Roman"/>
        </w:rPr>
        <w:t>s</w:t>
      </w:r>
      <w:r w:rsidR="005C2B30" w:rsidRPr="005A097B">
        <w:rPr>
          <w:rFonts w:ascii="Times New Roman" w:hAnsi="Times New Roman"/>
        </w:rPr>
        <w:t xml:space="preserve"> </w:t>
      </w:r>
      <w:r w:rsidR="00326129">
        <w:rPr>
          <w:rFonts w:ascii="Times New Roman" w:hAnsi="Times New Roman"/>
        </w:rPr>
        <w:t>in</w:t>
      </w:r>
      <w:r w:rsidR="00326129" w:rsidRPr="005A097B">
        <w:rPr>
          <w:rFonts w:ascii="Times New Roman" w:hAnsi="Times New Roman"/>
        </w:rPr>
        <w:t xml:space="preserve"> </w:t>
      </w:r>
      <w:r w:rsidR="005C2B30" w:rsidRPr="005A097B">
        <w:rPr>
          <w:rFonts w:ascii="Times New Roman" w:hAnsi="Times New Roman"/>
        </w:rPr>
        <w:t>short computing times.</w:t>
      </w:r>
    </w:p>
    <w:p w14:paraId="6404F3C8" w14:textId="77777777" w:rsidR="009D3C1D" w:rsidRPr="005A097B" w:rsidRDefault="009D3C1D" w:rsidP="00204E4C">
      <w:pPr>
        <w:widowControl w:val="0"/>
        <w:snapToGrid w:val="0"/>
        <w:ind w:firstLine="420"/>
        <w:jc w:val="both"/>
        <w:rPr>
          <w:rFonts w:ascii="Times New Roman" w:hAnsi="Times New Roman"/>
        </w:rPr>
      </w:pPr>
    </w:p>
    <w:p w14:paraId="4ECDB95D" w14:textId="20990F4B" w:rsidR="00F95575" w:rsidRPr="005A097B" w:rsidRDefault="00F95575" w:rsidP="00204E4C">
      <w:pPr>
        <w:widowControl w:val="0"/>
        <w:snapToGrid w:val="0"/>
        <w:jc w:val="both"/>
        <w:rPr>
          <w:rFonts w:ascii="Times New Roman" w:hAnsi="Times New Roman"/>
          <w:b/>
        </w:rPr>
      </w:pPr>
      <w:r w:rsidRPr="005A097B">
        <w:rPr>
          <w:rFonts w:ascii="Times New Roman" w:hAnsi="Times New Roman" w:hint="eastAsia"/>
          <w:b/>
        </w:rPr>
        <w:t>4</w:t>
      </w:r>
      <w:r w:rsidRPr="005A097B">
        <w:rPr>
          <w:rFonts w:ascii="Times New Roman" w:hAnsi="Times New Roman"/>
          <w:b/>
        </w:rPr>
        <w:t>.</w:t>
      </w:r>
      <w:r w:rsidRPr="005A097B">
        <w:rPr>
          <w:rFonts w:ascii="Times New Roman" w:hAnsi="Times New Roman" w:hint="eastAsia"/>
          <w:b/>
        </w:rPr>
        <w:t>5</w:t>
      </w:r>
      <w:r w:rsidRPr="005A097B">
        <w:rPr>
          <w:rFonts w:ascii="Times New Roman" w:hAnsi="Times New Roman"/>
          <w:b/>
        </w:rPr>
        <w:t xml:space="preserve"> Effect on different penalties on the </w:t>
      </w:r>
      <w:r w:rsidRPr="005A097B">
        <w:rPr>
          <w:rFonts w:ascii="Times New Roman" w:hAnsi="Times New Roman" w:hint="eastAsia"/>
          <w:b/>
        </w:rPr>
        <w:t xml:space="preserve">computation </w:t>
      </w:r>
      <w:r w:rsidRPr="005A097B">
        <w:rPr>
          <w:rFonts w:ascii="Times New Roman" w:hAnsi="Times New Roman"/>
          <w:b/>
        </w:rPr>
        <w:t>speed</w:t>
      </w:r>
    </w:p>
    <w:p w14:paraId="385214F5" w14:textId="2BF781D8" w:rsidR="00F95575" w:rsidRDefault="00F95575" w:rsidP="00204E4C">
      <w:pPr>
        <w:widowControl w:val="0"/>
        <w:snapToGrid w:val="0"/>
        <w:ind w:firstLineChars="150" w:firstLine="330"/>
        <w:jc w:val="both"/>
        <w:rPr>
          <w:rFonts w:ascii="Times New Roman" w:hAnsi="Times New Roman"/>
        </w:rPr>
      </w:pPr>
      <w:r w:rsidRPr="005A097B">
        <w:rPr>
          <w:rFonts w:ascii="Times New Roman" w:hAnsi="Times New Roman" w:hint="eastAsia"/>
        </w:rPr>
        <w:t xml:space="preserve">To test the influence </w:t>
      </w:r>
      <w:r w:rsidR="00EB7FBE">
        <w:rPr>
          <w:rFonts w:ascii="Times New Roman" w:hAnsi="Times New Roman"/>
        </w:rPr>
        <w:t xml:space="preserve">of </w:t>
      </w:r>
      <w:r w:rsidR="00EB7FBE" w:rsidRPr="005A097B">
        <w:rPr>
          <w:rFonts w:ascii="Times New Roman" w:hAnsi="Times New Roman" w:hint="eastAsia"/>
        </w:rPr>
        <w:t xml:space="preserve">different </w:t>
      </w:r>
      <w:r w:rsidR="00EB7FBE" w:rsidRPr="005A097B">
        <w:rPr>
          <w:rFonts w:ascii="Times New Roman" w:hAnsi="Times New Roman"/>
        </w:rPr>
        <w:t>unit penalties</w:t>
      </w:r>
      <w:r w:rsidR="00EB7FBE" w:rsidRPr="005A097B">
        <w:rPr>
          <w:rFonts w:ascii="Times New Roman" w:hAnsi="Times New Roman" w:hint="eastAsia"/>
        </w:rPr>
        <w:t xml:space="preserve"> </w:t>
      </w:r>
      <w:r w:rsidRPr="005A097B">
        <w:rPr>
          <w:rFonts w:ascii="Times New Roman" w:hAnsi="Times New Roman" w:hint="eastAsia"/>
        </w:rPr>
        <w:t xml:space="preserve">on the computation speed </w:t>
      </w:r>
      <w:r w:rsidR="00321F80" w:rsidRPr="005A097B">
        <w:rPr>
          <w:rFonts w:ascii="Times New Roman" w:hAnsi="Times New Roman"/>
        </w:rPr>
        <w:t>of the proposed method</w:t>
      </w:r>
      <w:r w:rsidRPr="005A097B">
        <w:rPr>
          <w:rFonts w:ascii="Times New Roman" w:hAnsi="Times New Roman" w:hint="eastAsia"/>
        </w:rPr>
        <w:t xml:space="preserve">, we consider </w:t>
      </w:r>
      <w:r w:rsidRPr="005A097B">
        <w:rPr>
          <w:rFonts w:ascii="Times New Roman" w:hAnsi="Times New Roman"/>
        </w:rPr>
        <w:t>a medium network with 90 stations</w:t>
      </w:r>
      <w:r w:rsidRPr="005A097B">
        <w:rPr>
          <w:rFonts w:ascii="Times New Roman" w:hAnsi="Times New Roman" w:hint="eastAsia"/>
        </w:rPr>
        <w:t xml:space="preserve">. The parameter setting is the same as </w:t>
      </w:r>
      <w:r w:rsidR="00321F80" w:rsidRPr="005A097B">
        <w:rPr>
          <w:rFonts w:ascii="Times New Roman" w:hAnsi="Times New Roman"/>
        </w:rPr>
        <w:t>that</w:t>
      </w:r>
      <w:r w:rsidRPr="005A097B">
        <w:rPr>
          <w:rFonts w:ascii="Times New Roman" w:hAnsi="Times New Roman" w:hint="eastAsia"/>
        </w:rPr>
        <w:t xml:space="preserve"> in </w:t>
      </w:r>
      <w:r w:rsidR="00F06791" w:rsidRPr="005A097B">
        <w:rPr>
          <w:rFonts w:ascii="Times New Roman" w:hAnsi="Times New Roman"/>
        </w:rPr>
        <w:t>S</w:t>
      </w:r>
      <w:r w:rsidRPr="005A097B">
        <w:rPr>
          <w:rFonts w:ascii="Times New Roman" w:hAnsi="Times New Roman" w:hint="eastAsia"/>
        </w:rPr>
        <w:t>ection 4.</w:t>
      </w:r>
      <w:r w:rsidRPr="005A097B">
        <w:rPr>
          <w:rFonts w:ascii="Times New Roman" w:hAnsi="Times New Roman"/>
        </w:rPr>
        <w:t>4</w:t>
      </w:r>
      <w:r w:rsidRPr="005A097B">
        <w:rPr>
          <w:rFonts w:ascii="Times New Roman" w:hAnsi="Times New Roman" w:hint="eastAsia"/>
        </w:rPr>
        <w:t>. We set the bas</w:t>
      </w:r>
      <w:r w:rsidRPr="005A097B">
        <w:rPr>
          <w:rFonts w:ascii="Times New Roman" w:hAnsi="Times New Roman"/>
        </w:rPr>
        <w:t>e scenario</w:t>
      </w:r>
      <w:r w:rsidRPr="005A097B">
        <w:rPr>
          <w:rFonts w:ascii="Times New Roman" w:hAnsi="Times New Roman" w:hint="eastAsia"/>
        </w:rPr>
        <w:t xml:space="preserve"> for comparison with all </w:t>
      </w:r>
      <w:r w:rsidRPr="005A097B">
        <w:rPr>
          <w:rFonts w:ascii="Times New Roman" w:hAnsi="Times New Roman"/>
        </w:rPr>
        <w:t xml:space="preserve">unit </w:t>
      </w:r>
      <w:r w:rsidRPr="005A097B">
        <w:rPr>
          <w:rFonts w:ascii="Times New Roman" w:hAnsi="Times New Roman" w:hint="eastAsia"/>
        </w:rPr>
        <w:t>penalt</w:t>
      </w:r>
      <w:r w:rsidR="00DB3090" w:rsidRPr="005A097B">
        <w:rPr>
          <w:rFonts w:ascii="Times New Roman" w:hAnsi="Times New Roman"/>
        </w:rPr>
        <w:t>ies</w:t>
      </w:r>
      <w:r w:rsidRPr="005A097B">
        <w:rPr>
          <w:rFonts w:ascii="Times New Roman" w:hAnsi="Times New Roman"/>
        </w:rPr>
        <w:t xml:space="preserve"> </w:t>
      </w:r>
      <w:r w:rsidR="00D16F10">
        <w:rPr>
          <w:rFonts w:ascii="Times New Roman" w:hAnsi="Times New Roman"/>
        </w:rPr>
        <w:t xml:space="preserve">set at </w:t>
      </w:r>
      <w:r w:rsidRPr="005A097B">
        <w:rPr>
          <w:rFonts w:ascii="Times New Roman" w:hAnsi="Times New Roman" w:hint="eastAsia"/>
        </w:rPr>
        <w:t xml:space="preserve">1. In </w:t>
      </w:r>
      <w:r w:rsidR="00D16F10">
        <w:rPr>
          <w:rFonts w:ascii="Times New Roman" w:hAnsi="Times New Roman"/>
        </w:rPr>
        <w:t xml:space="preserve">the </w:t>
      </w:r>
      <w:r w:rsidRPr="005A097B">
        <w:rPr>
          <w:rFonts w:ascii="Times New Roman" w:hAnsi="Times New Roman" w:hint="eastAsia"/>
        </w:rPr>
        <w:t xml:space="preserve">other cases, </w:t>
      </w:r>
      <w:r w:rsidRPr="005A097B">
        <w:rPr>
          <w:rFonts w:ascii="Times New Roman" w:hAnsi="Times New Roman"/>
        </w:rPr>
        <w:t>one of the unit</w:t>
      </w:r>
      <w:r w:rsidR="00DB3090" w:rsidRPr="005A097B">
        <w:rPr>
          <w:rFonts w:ascii="Times New Roman" w:hAnsi="Times New Roman" w:hint="eastAsia"/>
        </w:rPr>
        <w:t xml:space="preserve"> penalties </w:t>
      </w:r>
      <w:r w:rsidRPr="005A097B">
        <w:rPr>
          <w:rFonts w:ascii="Times New Roman" w:hAnsi="Times New Roman" w:hint="eastAsia"/>
        </w:rPr>
        <w:t xml:space="preserve">is set </w:t>
      </w:r>
      <w:r w:rsidR="00D16F10">
        <w:rPr>
          <w:rFonts w:ascii="Times New Roman" w:hAnsi="Times New Roman"/>
        </w:rPr>
        <w:t>at</w:t>
      </w:r>
      <w:r w:rsidRPr="005A097B">
        <w:rPr>
          <w:rFonts w:ascii="Times New Roman" w:hAnsi="Times New Roman" w:hint="eastAsia"/>
        </w:rPr>
        <w:t xml:space="preserve"> 10 </w:t>
      </w:r>
      <w:r w:rsidRPr="005A097B">
        <w:rPr>
          <w:rFonts w:ascii="Times New Roman" w:hAnsi="Times New Roman"/>
        </w:rPr>
        <w:t xml:space="preserve">or </w:t>
      </w:r>
      <w:r w:rsidRPr="005A097B">
        <w:rPr>
          <w:rFonts w:ascii="Times New Roman" w:hAnsi="Times New Roman" w:hint="eastAsia"/>
        </w:rPr>
        <w:t xml:space="preserve">100. The average computation time </w:t>
      </w:r>
      <w:r w:rsidR="00321F80" w:rsidRPr="005A097B">
        <w:rPr>
          <w:rFonts w:ascii="Times New Roman" w:hAnsi="Times New Roman"/>
        </w:rPr>
        <w:t xml:space="preserve">of each case in 10 runs was computed and is given </w:t>
      </w:r>
      <w:r w:rsidRPr="005A097B">
        <w:rPr>
          <w:rFonts w:ascii="Times New Roman" w:hAnsi="Times New Roman" w:hint="eastAsia"/>
        </w:rPr>
        <w:t xml:space="preserve">in </w:t>
      </w:r>
      <w:r w:rsidR="00C9598B" w:rsidRPr="005A097B">
        <w:rPr>
          <w:rFonts w:ascii="Times New Roman" w:hAnsi="Times New Roman"/>
        </w:rPr>
        <w:t>T</w:t>
      </w:r>
      <w:r w:rsidRPr="005A097B">
        <w:rPr>
          <w:rFonts w:ascii="Times New Roman" w:hAnsi="Times New Roman" w:hint="eastAsia"/>
        </w:rPr>
        <w:t xml:space="preserve">able </w:t>
      </w:r>
      <w:r w:rsidR="00207EEA" w:rsidRPr="005A097B">
        <w:rPr>
          <w:rFonts w:ascii="Times New Roman" w:hAnsi="Times New Roman"/>
        </w:rPr>
        <w:t>4</w:t>
      </w:r>
      <w:r w:rsidRPr="005A097B">
        <w:rPr>
          <w:rFonts w:ascii="Times New Roman" w:hAnsi="Times New Roman"/>
        </w:rPr>
        <w:t>.</w:t>
      </w:r>
      <w:r w:rsidR="00321F80" w:rsidRPr="005A097B">
        <w:rPr>
          <w:rFonts w:ascii="Times New Roman" w:hAnsi="Times New Roman"/>
        </w:rPr>
        <w:t xml:space="preserve"> The results show that</w:t>
      </w:r>
      <w:r w:rsidRPr="005A097B">
        <w:rPr>
          <w:rFonts w:ascii="Times New Roman" w:hAnsi="Times New Roman"/>
        </w:rPr>
        <w:t xml:space="preserve"> </w:t>
      </w:r>
      <w:r w:rsidR="00321F80" w:rsidRPr="005A097B">
        <w:rPr>
          <w:rFonts w:ascii="Times New Roman" w:hAnsi="Times New Roman"/>
        </w:rPr>
        <w:t>an</w:t>
      </w:r>
      <w:r w:rsidRPr="005A097B">
        <w:rPr>
          <w:rFonts w:ascii="Times New Roman" w:hAnsi="Times New Roman"/>
        </w:rPr>
        <w:t xml:space="preserve"> increase in the magnitude for each unit penalty coefficient do</w:t>
      </w:r>
      <w:r w:rsidR="00321F80" w:rsidRPr="005A097B">
        <w:rPr>
          <w:rFonts w:ascii="Times New Roman" w:hAnsi="Times New Roman"/>
        </w:rPr>
        <w:t>es</w:t>
      </w:r>
      <w:r w:rsidRPr="005A097B">
        <w:rPr>
          <w:rFonts w:ascii="Times New Roman" w:hAnsi="Times New Roman"/>
        </w:rPr>
        <w:t xml:space="preserve"> not make </w:t>
      </w:r>
      <w:r w:rsidR="00321F80" w:rsidRPr="005A097B">
        <w:rPr>
          <w:rFonts w:ascii="Times New Roman" w:hAnsi="Times New Roman"/>
        </w:rPr>
        <w:t xml:space="preserve">a </w:t>
      </w:r>
      <w:r w:rsidRPr="005A097B">
        <w:rPr>
          <w:rFonts w:ascii="Times New Roman" w:hAnsi="Times New Roman"/>
        </w:rPr>
        <w:t xml:space="preserve">significant </w:t>
      </w:r>
      <w:r w:rsidR="008727FC" w:rsidRPr="005A097B">
        <w:rPr>
          <w:rFonts w:ascii="Times New Roman" w:hAnsi="Times New Roman"/>
        </w:rPr>
        <w:t>change</w:t>
      </w:r>
      <w:r w:rsidRPr="005A097B">
        <w:rPr>
          <w:rFonts w:ascii="Times New Roman" w:hAnsi="Times New Roman"/>
        </w:rPr>
        <w:t xml:space="preserve"> in computation time.</w:t>
      </w:r>
    </w:p>
    <w:p w14:paraId="6742704E" w14:textId="77777777" w:rsidR="00D16F10" w:rsidRPr="005A097B" w:rsidRDefault="00D16F10" w:rsidP="00204E4C">
      <w:pPr>
        <w:widowControl w:val="0"/>
        <w:snapToGrid w:val="0"/>
        <w:ind w:firstLineChars="150" w:firstLine="330"/>
        <w:jc w:val="both"/>
        <w:rPr>
          <w:rFonts w:ascii="Times New Roman" w:hAnsi="Times New Roman"/>
        </w:rPr>
      </w:pPr>
    </w:p>
    <w:p w14:paraId="3FFAD61E" w14:textId="513D1349" w:rsidR="00F95575" w:rsidRPr="005A097B" w:rsidRDefault="00F95575" w:rsidP="00204E4C">
      <w:pPr>
        <w:widowControl w:val="0"/>
        <w:snapToGrid w:val="0"/>
        <w:ind w:firstLineChars="250" w:firstLine="550"/>
        <w:jc w:val="center"/>
        <w:rPr>
          <w:rFonts w:ascii="Times New Roman" w:hAnsi="Times New Roman"/>
        </w:rPr>
      </w:pPr>
      <w:r w:rsidRPr="005A097B">
        <w:rPr>
          <w:rFonts w:ascii="Times New Roman" w:hAnsi="Times New Roman"/>
        </w:rPr>
        <w:t>T</w:t>
      </w:r>
      <w:r w:rsidRPr="005A097B">
        <w:rPr>
          <w:rFonts w:ascii="Times New Roman" w:hAnsi="Times New Roman" w:hint="eastAsia"/>
        </w:rPr>
        <w:t xml:space="preserve">able </w:t>
      </w:r>
      <w:r w:rsidR="00900B26" w:rsidRPr="005A097B">
        <w:rPr>
          <w:rFonts w:ascii="Times New Roman" w:hAnsi="Times New Roman"/>
        </w:rPr>
        <w:t>4</w:t>
      </w:r>
      <w:r w:rsidRPr="005A097B">
        <w:rPr>
          <w:rFonts w:ascii="Times New Roman" w:hAnsi="Times New Roman" w:hint="eastAsia"/>
        </w:rPr>
        <w:t xml:space="preserve">. </w:t>
      </w:r>
      <w:r w:rsidR="00D16F10">
        <w:rPr>
          <w:rFonts w:ascii="Times New Roman" w:hAnsi="Times New Roman"/>
        </w:rPr>
        <w:t>A</w:t>
      </w:r>
      <w:r w:rsidRPr="005A097B">
        <w:rPr>
          <w:rFonts w:ascii="Times New Roman" w:hAnsi="Times New Roman"/>
        </w:rPr>
        <w:t xml:space="preserve">verage </w:t>
      </w:r>
      <w:r w:rsidRPr="005A097B">
        <w:rPr>
          <w:rFonts w:ascii="Times New Roman" w:hAnsi="Times New Roman" w:hint="eastAsia"/>
        </w:rPr>
        <w:t>running time</w:t>
      </w:r>
      <w:r w:rsidRPr="005A097B">
        <w:rPr>
          <w:rFonts w:ascii="Times New Roman" w:hAnsi="Times New Roman"/>
        </w:rPr>
        <w:t>s</w:t>
      </w:r>
      <w:r w:rsidRPr="005A097B">
        <w:rPr>
          <w:rFonts w:ascii="Times New Roman" w:hAnsi="Times New Roman" w:hint="eastAsia"/>
        </w:rPr>
        <w:t xml:space="preserve"> with different </w:t>
      </w:r>
      <w:r w:rsidRPr="005A097B">
        <w:rPr>
          <w:rFonts w:ascii="Times New Roman" w:hAnsi="Times New Roman"/>
        </w:rPr>
        <w:t xml:space="preserve">combinations of </w:t>
      </w:r>
      <w:r w:rsidRPr="005A097B">
        <w:rPr>
          <w:rFonts w:ascii="Times New Roman" w:hAnsi="Times New Roman" w:hint="eastAsia"/>
        </w:rPr>
        <w:t>penalt</w:t>
      </w:r>
      <w:r w:rsidRPr="005A097B">
        <w:rPr>
          <w:rFonts w:ascii="Times New Roman" w:hAnsi="Times New Roman"/>
        </w:rPr>
        <w:t>y</w:t>
      </w:r>
      <w:r w:rsidRPr="005A097B">
        <w:rPr>
          <w:rFonts w:ascii="Times New Roman" w:hAnsi="Times New Roman" w:hint="eastAsia"/>
        </w:rPr>
        <w:t xml:space="preserve"> </w:t>
      </w:r>
      <w:r w:rsidRPr="005A097B">
        <w:rPr>
          <w:rFonts w:ascii="Times New Roman" w:hAnsi="Times New Roman"/>
        </w:rPr>
        <w:t>coefficients</w:t>
      </w:r>
      <w:r w:rsidR="00D16F10">
        <w:rPr>
          <w:rFonts w:ascii="Times New Roman" w:hAnsi="Times New Roman"/>
        </w:rPr>
        <w:t>.</w:t>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20"/>
        <w:gridCol w:w="1260"/>
        <w:gridCol w:w="1170"/>
        <w:gridCol w:w="1350"/>
      </w:tblGrid>
      <w:tr w:rsidR="00F95575" w:rsidRPr="005A097B" w14:paraId="52757744" w14:textId="77777777" w:rsidTr="0084757E">
        <w:trPr>
          <w:trHeight w:val="227"/>
          <w:jc w:val="center"/>
        </w:trPr>
        <w:tc>
          <w:tcPr>
            <w:tcW w:w="5670" w:type="dxa"/>
            <w:gridSpan w:val="4"/>
            <w:vAlign w:val="center"/>
          </w:tcPr>
          <w:p w14:paraId="14F511F2" w14:textId="7AE9708A" w:rsidR="00F95575" w:rsidRPr="005A097B" w:rsidRDefault="00F95575" w:rsidP="00DB3090">
            <w:pPr>
              <w:widowControl w:val="0"/>
              <w:snapToGrid w:val="0"/>
              <w:spacing w:line="240" w:lineRule="auto"/>
              <w:jc w:val="center"/>
              <w:rPr>
                <w:rFonts w:ascii="Times New Roman" w:hAnsi="Times New Roman"/>
                <w:sz w:val="18"/>
              </w:rPr>
            </w:pPr>
            <w:r w:rsidRPr="005A097B">
              <w:rPr>
                <w:rFonts w:ascii="Times New Roman" w:hAnsi="Times New Roman"/>
                <w:sz w:val="18"/>
              </w:rPr>
              <w:t xml:space="preserve">Unit penalty </w:t>
            </w:r>
          </w:p>
        </w:tc>
        <w:tc>
          <w:tcPr>
            <w:tcW w:w="1350" w:type="dxa"/>
            <w:vMerge w:val="restart"/>
            <w:vAlign w:val="center"/>
          </w:tcPr>
          <w:p w14:paraId="18BE2A9D" w14:textId="77777777" w:rsidR="00F95575" w:rsidRPr="005A097B" w:rsidRDefault="00F95575" w:rsidP="00204E4C">
            <w:pPr>
              <w:widowControl w:val="0"/>
              <w:snapToGrid w:val="0"/>
              <w:spacing w:line="240" w:lineRule="auto"/>
              <w:jc w:val="center"/>
              <w:rPr>
                <w:rFonts w:ascii="Times New Roman" w:hAnsi="Times New Roman"/>
                <w:sz w:val="18"/>
              </w:rPr>
            </w:pPr>
            <w:r w:rsidRPr="005A097B">
              <w:rPr>
                <w:rFonts w:ascii="Times New Roman" w:hAnsi="Times New Roman"/>
                <w:sz w:val="18"/>
              </w:rPr>
              <w:t>CPU Time (</w:t>
            </w:r>
            <w:r w:rsidRPr="005A097B">
              <w:rPr>
                <w:rFonts w:ascii="Times New Roman" w:hAnsi="Times New Roman"/>
                <w:i/>
                <w:sz w:val="18"/>
              </w:rPr>
              <w:t>s</w:t>
            </w:r>
            <w:r w:rsidRPr="005A097B">
              <w:rPr>
                <w:rFonts w:ascii="Times New Roman" w:hAnsi="Times New Roman"/>
                <w:sz w:val="18"/>
              </w:rPr>
              <w:t>)</w:t>
            </w:r>
          </w:p>
        </w:tc>
      </w:tr>
      <w:tr w:rsidR="00F95575" w:rsidRPr="005A097B" w14:paraId="1E25666F" w14:textId="77777777" w:rsidTr="0084757E">
        <w:trPr>
          <w:trHeight w:val="234"/>
          <w:jc w:val="center"/>
        </w:trPr>
        <w:tc>
          <w:tcPr>
            <w:tcW w:w="1620" w:type="dxa"/>
            <w:vAlign w:val="center"/>
          </w:tcPr>
          <w:p w14:paraId="7F6D4850" w14:textId="2F19C3DE" w:rsidR="00F95575" w:rsidRPr="005A097B" w:rsidRDefault="007824FA" w:rsidP="00204E4C">
            <w:pPr>
              <w:widowControl w:val="0"/>
              <w:snapToGrid w:val="0"/>
              <w:spacing w:line="240" w:lineRule="auto"/>
              <w:jc w:val="center"/>
              <w:rPr>
                <w:rFonts w:ascii="Times New Roman" w:hAnsi="Times New Roman"/>
                <w:sz w:val="18"/>
              </w:rPr>
            </w:pPr>
            <m:oMathPara>
              <m:oMath>
                <m:sSubSup>
                  <m:sSubSupPr>
                    <m:ctrlPr>
                      <w:rPr>
                        <w:rFonts w:ascii="Cambria Math" w:hAnsi="Cambria Math"/>
                        <w:sz w:val="18"/>
                      </w:rPr>
                    </m:ctrlPr>
                  </m:sSubSupPr>
                  <m:e>
                    <m:r>
                      <w:rPr>
                        <w:rFonts w:ascii="Cambria Math" w:hAnsi="Cambria Math"/>
                        <w:sz w:val="18"/>
                      </w:rPr>
                      <m:t>up</m:t>
                    </m:r>
                  </m:e>
                  <m:sub>
                    <m:r>
                      <w:rPr>
                        <w:rFonts w:ascii="Cambria Math" w:hAnsi="Cambria Math"/>
                        <w:sz w:val="18"/>
                      </w:rPr>
                      <m:t>i</m:t>
                    </m:r>
                  </m:sub>
                  <m:sup>
                    <m:r>
                      <w:rPr>
                        <w:rFonts w:ascii="Cambria Math" w:hAnsi="Cambria Math"/>
                        <w:sz w:val="18"/>
                      </w:rPr>
                      <m:t>1</m:t>
                    </m:r>
                  </m:sup>
                </m:sSubSup>
                <m:r>
                  <w:rPr>
                    <w:rFonts w:ascii="Cambria Math" w:hAnsi="Cambria Math"/>
                    <w:sz w:val="18"/>
                  </w:rPr>
                  <m:t xml:space="preserve"> (∀i)</m:t>
                </m:r>
              </m:oMath>
            </m:oMathPara>
          </w:p>
        </w:tc>
        <w:tc>
          <w:tcPr>
            <w:tcW w:w="1620" w:type="dxa"/>
            <w:vAlign w:val="center"/>
          </w:tcPr>
          <w:p w14:paraId="1E7C1263" w14:textId="0A7BE827" w:rsidR="00F95575" w:rsidRPr="005A097B" w:rsidRDefault="007824FA" w:rsidP="00204E4C">
            <w:pPr>
              <w:widowControl w:val="0"/>
              <w:snapToGrid w:val="0"/>
              <w:spacing w:line="240" w:lineRule="auto"/>
              <w:jc w:val="center"/>
              <w:rPr>
                <w:rFonts w:ascii="Times New Roman" w:hAnsi="Times New Roman"/>
                <w:sz w:val="18"/>
              </w:rPr>
            </w:pPr>
            <m:oMathPara>
              <m:oMath>
                <m:sSubSup>
                  <m:sSubSupPr>
                    <m:ctrlPr>
                      <w:rPr>
                        <w:rFonts w:ascii="Cambria Math" w:hAnsi="Cambria Math"/>
                        <w:sz w:val="18"/>
                      </w:rPr>
                    </m:ctrlPr>
                  </m:sSubSupPr>
                  <m:e>
                    <m:r>
                      <w:rPr>
                        <w:rFonts w:ascii="Cambria Math" w:hAnsi="Cambria Math"/>
                        <w:sz w:val="18"/>
                      </w:rPr>
                      <m:t>up</m:t>
                    </m:r>
                  </m:e>
                  <m:sub>
                    <m:r>
                      <w:rPr>
                        <w:rFonts w:ascii="Cambria Math" w:hAnsi="Cambria Math"/>
                        <w:sz w:val="18"/>
                      </w:rPr>
                      <m:t>i</m:t>
                    </m:r>
                  </m:sub>
                  <m:sup>
                    <m:r>
                      <w:rPr>
                        <w:rFonts w:ascii="Cambria Math" w:hAnsi="Cambria Math"/>
                        <w:sz w:val="18"/>
                      </w:rPr>
                      <m:t>2</m:t>
                    </m:r>
                  </m:sup>
                </m:sSubSup>
                <m:r>
                  <w:rPr>
                    <w:rFonts w:ascii="Cambria Math" w:hAnsi="Cambria Math"/>
                    <w:sz w:val="18"/>
                  </w:rPr>
                  <m:t xml:space="preserve"> (∀i)</m:t>
                </m:r>
              </m:oMath>
            </m:oMathPara>
          </w:p>
        </w:tc>
        <w:tc>
          <w:tcPr>
            <w:tcW w:w="1260" w:type="dxa"/>
            <w:vAlign w:val="center"/>
          </w:tcPr>
          <w:p w14:paraId="18DA140B" w14:textId="77777777" w:rsidR="00F95575" w:rsidRPr="005A097B" w:rsidRDefault="007824FA" w:rsidP="00204E4C">
            <w:pPr>
              <w:widowControl w:val="0"/>
              <w:snapToGrid w:val="0"/>
              <w:spacing w:line="240" w:lineRule="auto"/>
              <w:jc w:val="center"/>
              <w:rPr>
                <w:rFonts w:ascii="Times New Roman" w:hAnsi="Times New Roman"/>
                <w:sz w:val="18"/>
              </w:rPr>
            </w:pPr>
            <m:oMathPara>
              <m:oMath>
                <m:sSubSup>
                  <m:sSubSupPr>
                    <m:ctrlPr>
                      <w:rPr>
                        <w:rFonts w:ascii="Cambria Math" w:hAnsi="Cambria Math"/>
                        <w:i/>
                        <w:sz w:val="18"/>
                      </w:rPr>
                    </m:ctrlPr>
                  </m:sSubSupPr>
                  <m:e>
                    <m:r>
                      <w:rPr>
                        <w:rFonts w:ascii="Cambria Math" w:hAnsi="Cambria Math"/>
                        <w:sz w:val="18"/>
                      </w:rPr>
                      <m:t>vp</m:t>
                    </m:r>
                  </m:e>
                  <m:sub>
                    <m:r>
                      <w:rPr>
                        <w:rFonts w:ascii="Cambria Math" w:hAnsi="Cambria Math"/>
                        <w:sz w:val="18"/>
                      </w:rPr>
                      <m:t>i</m:t>
                    </m:r>
                  </m:sub>
                  <m:sup>
                    <m:r>
                      <w:rPr>
                        <w:rFonts w:ascii="Cambria Math" w:hAnsi="Cambria Math"/>
                        <w:sz w:val="18"/>
                      </w:rPr>
                      <m:t>1,2</m:t>
                    </m:r>
                  </m:sup>
                </m:sSubSup>
                <m:r>
                  <w:rPr>
                    <w:rFonts w:ascii="Cambria Math" w:hAnsi="Cambria Math"/>
                    <w:sz w:val="18"/>
                  </w:rPr>
                  <m:t>(∀i)</m:t>
                </m:r>
              </m:oMath>
            </m:oMathPara>
          </w:p>
        </w:tc>
        <w:tc>
          <w:tcPr>
            <w:tcW w:w="1170" w:type="dxa"/>
            <w:vAlign w:val="center"/>
          </w:tcPr>
          <w:p w14:paraId="013FA6B1" w14:textId="77777777" w:rsidR="00F95575" w:rsidRPr="005A097B" w:rsidRDefault="007824FA" w:rsidP="00204E4C">
            <w:pPr>
              <w:widowControl w:val="0"/>
              <w:snapToGrid w:val="0"/>
              <w:spacing w:line="240" w:lineRule="auto"/>
              <w:jc w:val="center"/>
              <w:rPr>
                <w:rFonts w:ascii="Times New Roman" w:hAnsi="Times New Roman"/>
                <w:sz w:val="18"/>
              </w:rPr>
            </w:pPr>
            <m:oMathPara>
              <m:oMath>
                <m:sSup>
                  <m:sSupPr>
                    <m:ctrlPr>
                      <w:rPr>
                        <w:rFonts w:ascii="Cambria Math" w:hAnsi="Cambria Math"/>
                        <w:i/>
                        <w:sz w:val="18"/>
                      </w:rPr>
                    </m:ctrlPr>
                  </m:sSupPr>
                  <m:e>
                    <m:r>
                      <w:rPr>
                        <w:rFonts w:ascii="Cambria Math" w:hAnsi="Cambria Math"/>
                        <w:sz w:val="18"/>
                      </w:rPr>
                      <m:t>op</m:t>
                    </m:r>
                  </m:e>
                  <m:sup>
                    <m:r>
                      <w:rPr>
                        <w:rFonts w:ascii="Cambria Math" w:hAnsi="Cambria Math"/>
                        <w:sz w:val="18"/>
                      </w:rPr>
                      <m:t>1,2</m:t>
                    </m:r>
                  </m:sup>
                </m:sSup>
              </m:oMath>
            </m:oMathPara>
          </w:p>
        </w:tc>
        <w:tc>
          <w:tcPr>
            <w:tcW w:w="1350" w:type="dxa"/>
            <w:vMerge/>
            <w:vAlign w:val="center"/>
          </w:tcPr>
          <w:p w14:paraId="01EA8CBA" w14:textId="77777777" w:rsidR="00F95575" w:rsidRPr="005A097B" w:rsidRDefault="00F95575" w:rsidP="00204E4C">
            <w:pPr>
              <w:widowControl w:val="0"/>
              <w:snapToGrid w:val="0"/>
              <w:spacing w:line="240" w:lineRule="auto"/>
              <w:jc w:val="center"/>
              <w:rPr>
                <w:rFonts w:ascii="Times New Roman" w:hAnsi="Times New Roman"/>
                <w:sz w:val="18"/>
              </w:rPr>
            </w:pPr>
          </w:p>
        </w:tc>
      </w:tr>
      <w:tr w:rsidR="00A53D59" w:rsidRPr="005A097B" w14:paraId="750E9672" w14:textId="77777777" w:rsidTr="0035586B">
        <w:trPr>
          <w:trHeight w:val="227"/>
          <w:jc w:val="center"/>
        </w:trPr>
        <w:tc>
          <w:tcPr>
            <w:tcW w:w="1620" w:type="dxa"/>
            <w:vAlign w:val="center"/>
          </w:tcPr>
          <w:p w14:paraId="1BD76B68"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620" w:type="dxa"/>
            <w:vAlign w:val="center"/>
          </w:tcPr>
          <w:p w14:paraId="32402D04"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260" w:type="dxa"/>
            <w:vAlign w:val="center"/>
          </w:tcPr>
          <w:p w14:paraId="630BC56F"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170" w:type="dxa"/>
            <w:vAlign w:val="center"/>
          </w:tcPr>
          <w:p w14:paraId="55A226C0"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350" w:type="dxa"/>
          </w:tcPr>
          <w:p w14:paraId="48B579CD" w14:textId="7AD69515"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68.082</w:t>
            </w:r>
          </w:p>
        </w:tc>
      </w:tr>
      <w:tr w:rsidR="00A53D59" w:rsidRPr="005A097B" w14:paraId="1546C56E" w14:textId="77777777" w:rsidTr="0035586B">
        <w:trPr>
          <w:trHeight w:val="227"/>
          <w:jc w:val="center"/>
        </w:trPr>
        <w:tc>
          <w:tcPr>
            <w:tcW w:w="1620" w:type="dxa"/>
            <w:vAlign w:val="center"/>
          </w:tcPr>
          <w:p w14:paraId="4BAE7F9C"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10</w:t>
            </w:r>
          </w:p>
        </w:tc>
        <w:tc>
          <w:tcPr>
            <w:tcW w:w="1620" w:type="dxa"/>
            <w:vAlign w:val="center"/>
          </w:tcPr>
          <w:p w14:paraId="0062689B"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260" w:type="dxa"/>
            <w:vAlign w:val="center"/>
          </w:tcPr>
          <w:p w14:paraId="5A53A91F"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170" w:type="dxa"/>
            <w:vAlign w:val="center"/>
          </w:tcPr>
          <w:p w14:paraId="568BE78C"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350" w:type="dxa"/>
          </w:tcPr>
          <w:p w14:paraId="503ED38E" w14:textId="3A0785E1"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68.473</w:t>
            </w:r>
          </w:p>
        </w:tc>
      </w:tr>
      <w:tr w:rsidR="00A53D59" w:rsidRPr="005A097B" w14:paraId="03F824DE" w14:textId="77777777" w:rsidTr="0035586B">
        <w:trPr>
          <w:trHeight w:val="227"/>
          <w:jc w:val="center"/>
        </w:trPr>
        <w:tc>
          <w:tcPr>
            <w:tcW w:w="1620" w:type="dxa"/>
            <w:vAlign w:val="center"/>
          </w:tcPr>
          <w:p w14:paraId="5710D471"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620" w:type="dxa"/>
            <w:vAlign w:val="center"/>
          </w:tcPr>
          <w:p w14:paraId="3BB2D7D4"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10</w:t>
            </w:r>
          </w:p>
        </w:tc>
        <w:tc>
          <w:tcPr>
            <w:tcW w:w="1260" w:type="dxa"/>
            <w:vAlign w:val="center"/>
          </w:tcPr>
          <w:p w14:paraId="570EC59E"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170" w:type="dxa"/>
            <w:vAlign w:val="center"/>
          </w:tcPr>
          <w:p w14:paraId="6CC023ED"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350" w:type="dxa"/>
          </w:tcPr>
          <w:p w14:paraId="222F19A9" w14:textId="40D0C1F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66.317</w:t>
            </w:r>
          </w:p>
        </w:tc>
      </w:tr>
      <w:tr w:rsidR="00A53D59" w:rsidRPr="005A097B" w14:paraId="06480390" w14:textId="77777777" w:rsidTr="0035586B">
        <w:trPr>
          <w:trHeight w:val="227"/>
          <w:jc w:val="center"/>
        </w:trPr>
        <w:tc>
          <w:tcPr>
            <w:tcW w:w="1620" w:type="dxa"/>
            <w:vAlign w:val="center"/>
          </w:tcPr>
          <w:p w14:paraId="61AAFC2A"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620" w:type="dxa"/>
            <w:vAlign w:val="center"/>
          </w:tcPr>
          <w:p w14:paraId="7798B4D7"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260" w:type="dxa"/>
            <w:vAlign w:val="center"/>
          </w:tcPr>
          <w:p w14:paraId="385E974A"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10</w:t>
            </w:r>
          </w:p>
        </w:tc>
        <w:tc>
          <w:tcPr>
            <w:tcW w:w="1170" w:type="dxa"/>
            <w:vAlign w:val="center"/>
          </w:tcPr>
          <w:p w14:paraId="1FDEBD0A"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350" w:type="dxa"/>
          </w:tcPr>
          <w:p w14:paraId="3F06E33A" w14:textId="64DFBFCB"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67.598</w:t>
            </w:r>
          </w:p>
        </w:tc>
      </w:tr>
      <w:tr w:rsidR="00A53D59" w:rsidRPr="005A097B" w14:paraId="0840EB46" w14:textId="77777777" w:rsidTr="0035586B">
        <w:trPr>
          <w:trHeight w:val="227"/>
          <w:jc w:val="center"/>
        </w:trPr>
        <w:tc>
          <w:tcPr>
            <w:tcW w:w="1620" w:type="dxa"/>
            <w:vAlign w:val="center"/>
          </w:tcPr>
          <w:p w14:paraId="13BD5679"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620" w:type="dxa"/>
            <w:vAlign w:val="center"/>
          </w:tcPr>
          <w:p w14:paraId="61AB2B68"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260" w:type="dxa"/>
            <w:vAlign w:val="center"/>
          </w:tcPr>
          <w:p w14:paraId="7EAD319C"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170" w:type="dxa"/>
            <w:vAlign w:val="center"/>
          </w:tcPr>
          <w:p w14:paraId="55551F0A"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10</w:t>
            </w:r>
          </w:p>
        </w:tc>
        <w:tc>
          <w:tcPr>
            <w:tcW w:w="1350" w:type="dxa"/>
          </w:tcPr>
          <w:p w14:paraId="3D9495BB" w14:textId="3D4F4A7C"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69.520</w:t>
            </w:r>
          </w:p>
        </w:tc>
      </w:tr>
      <w:tr w:rsidR="00A53D59" w:rsidRPr="005A097B" w14:paraId="7D679AC0" w14:textId="77777777" w:rsidTr="0035586B">
        <w:trPr>
          <w:trHeight w:val="227"/>
          <w:jc w:val="center"/>
        </w:trPr>
        <w:tc>
          <w:tcPr>
            <w:tcW w:w="1620" w:type="dxa"/>
            <w:vAlign w:val="center"/>
          </w:tcPr>
          <w:p w14:paraId="3D8E82B8"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100</w:t>
            </w:r>
          </w:p>
        </w:tc>
        <w:tc>
          <w:tcPr>
            <w:tcW w:w="1620" w:type="dxa"/>
            <w:vAlign w:val="center"/>
          </w:tcPr>
          <w:p w14:paraId="1F399FB7"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260" w:type="dxa"/>
            <w:vAlign w:val="center"/>
          </w:tcPr>
          <w:p w14:paraId="00B10547"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170" w:type="dxa"/>
            <w:vAlign w:val="center"/>
          </w:tcPr>
          <w:p w14:paraId="22242772"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350" w:type="dxa"/>
          </w:tcPr>
          <w:p w14:paraId="600A1229" w14:textId="464E981C"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70.910</w:t>
            </w:r>
          </w:p>
        </w:tc>
      </w:tr>
      <w:tr w:rsidR="00A53D59" w:rsidRPr="005A097B" w14:paraId="607F864C" w14:textId="77777777" w:rsidTr="0035586B">
        <w:trPr>
          <w:trHeight w:val="227"/>
          <w:jc w:val="center"/>
        </w:trPr>
        <w:tc>
          <w:tcPr>
            <w:tcW w:w="1620" w:type="dxa"/>
            <w:vAlign w:val="center"/>
          </w:tcPr>
          <w:p w14:paraId="0AA8B6D5"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620" w:type="dxa"/>
            <w:vAlign w:val="center"/>
          </w:tcPr>
          <w:p w14:paraId="057ABF42"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100</w:t>
            </w:r>
          </w:p>
        </w:tc>
        <w:tc>
          <w:tcPr>
            <w:tcW w:w="1260" w:type="dxa"/>
            <w:vAlign w:val="center"/>
          </w:tcPr>
          <w:p w14:paraId="5107EB17"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170" w:type="dxa"/>
            <w:vAlign w:val="center"/>
          </w:tcPr>
          <w:p w14:paraId="37D2C053"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350" w:type="dxa"/>
          </w:tcPr>
          <w:p w14:paraId="2B290A5E" w14:textId="0440D596"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69.551</w:t>
            </w:r>
          </w:p>
        </w:tc>
      </w:tr>
      <w:tr w:rsidR="00A53D59" w:rsidRPr="005A097B" w14:paraId="32B1C1DC" w14:textId="77777777" w:rsidTr="0035586B">
        <w:trPr>
          <w:trHeight w:val="227"/>
          <w:jc w:val="center"/>
        </w:trPr>
        <w:tc>
          <w:tcPr>
            <w:tcW w:w="1620" w:type="dxa"/>
            <w:vAlign w:val="center"/>
          </w:tcPr>
          <w:p w14:paraId="174FFCC2"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620" w:type="dxa"/>
            <w:vAlign w:val="center"/>
          </w:tcPr>
          <w:p w14:paraId="72A06E92"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260" w:type="dxa"/>
            <w:vAlign w:val="center"/>
          </w:tcPr>
          <w:p w14:paraId="0FBEDDEA"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100</w:t>
            </w:r>
          </w:p>
        </w:tc>
        <w:tc>
          <w:tcPr>
            <w:tcW w:w="1170" w:type="dxa"/>
            <w:vAlign w:val="center"/>
          </w:tcPr>
          <w:p w14:paraId="28540BB0"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350" w:type="dxa"/>
          </w:tcPr>
          <w:p w14:paraId="3B5122D3" w14:textId="502E41FD"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69.035</w:t>
            </w:r>
          </w:p>
        </w:tc>
      </w:tr>
      <w:tr w:rsidR="00A53D59" w:rsidRPr="005A097B" w14:paraId="21AE5443" w14:textId="77777777" w:rsidTr="0035586B">
        <w:trPr>
          <w:trHeight w:val="227"/>
          <w:jc w:val="center"/>
        </w:trPr>
        <w:tc>
          <w:tcPr>
            <w:tcW w:w="1620" w:type="dxa"/>
            <w:vAlign w:val="center"/>
          </w:tcPr>
          <w:p w14:paraId="6866DA27"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620" w:type="dxa"/>
            <w:vAlign w:val="center"/>
          </w:tcPr>
          <w:p w14:paraId="4CCC0413"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260" w:type="dxa"/>
            <w:vAlign w:val="center"/>
          </w:tcPr>
          <w:p w14:paraId="49C53B0C"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w:t>
            </w:r>
          </w:p>
        </w:tc>
        <w:tc>
          <w:tcPr>
            <w:tcW w:w="1170" w:type="dxa"/>
            <w:vAlign w:val="center"/>
          </w:tcPr>
          <w:p w14:paraId="2E7715A6" w14:textId="77777777"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100</w:t>
            </w:r>
          </w:p>
        </w:tc>
        <w:tc>
          <w:tcPr>
            <w:tcW w:w="1350" w:type="dxa"/>
          </w:tcPr>
          <w:p w14:paraId="2986566D" w14:textId="19A65C42" w:rsidR="00A53D59" w:rsidRPr="005A097B" w:rsidRDefault="00A53D59" w:rsidP="00204E4C">
            <w:pPr>
              <w:widowControl w:val="0"/>
              <w:snapToGrid w:val="0"/>
              <w:spacing w:line="240" w:lineRule="auto"/>
              <w:jc w:val="center"/>
              <w:rPr>
                <w:rFonts w:ascii="Times New Roman" w:hAnsi="Times New Roman"/>
                <w:sz w:val="18"/>
              </w:rPr>
            </w:pPr>
            <w:r w:rsidRPr="005A097B">
              <w:rPr>
                <w:rFonts w:ascii="Times New Roman" w:hAnsi="Times New Roman"/>
                <w:sz w:val="18"/>
              </w:rPr>
              <w:t>68.754</w:t>
            </w:r>
          </w:p>
        </w:tc>
      </w:tr>
    </w:tbl>
    <w:p w14:paraId="2D092EDA" w14:textId="77777777" w:rsidR="009D3C1D" w:rsidRPr="005A097B" w:rsidRDefault="009D3C1D" w:rsidP="00204E4C">
      <w:pPr>
        <w:widowControl w:val="0"/>
        <w:snapToGrid w:val="0"/>
        <w:rPr>
          <w:rFonts w:ascii="AdvPTimes" w:hAnsi="AdvPTimes" w:cs="AdvPTimes"/>
          <w:b/>
        </w:rPr>
      </w:pPr>
    </w:p>
    <w:p w14:paraId="37E35ED0" w14:textId="77777777" w:rsidR="00F95575" w:rsidRPr="005A097B" w:rsidRDefault="00F95575" w:rsidP="00204E4C">
      <w:pPr>
        <w:widowControl w:val="0"/>
        <w:snapToGrid w:val="0"/>
        <w:rPr>
          <w:rFonts w:ascii="AdvPTimes" w:hAnsi="AdvPTimes" w:cs="AdvPTimes"/>
          <w:b/>
        </w:rPr>
      </w:pPr>
      <w:r w:rsidRPr="005A097B">
        <w:rPr>
          <w:rFonts w:ascii="AdvPTimes" w:hAnsi="AdvPTimes" w:cs="AdvPTimes" w:hint="eastAsia"/>
          <w:b/>
        </w:rPr>
        <w:t>5. Conclusions</w:t>
      </w:r>
    </w:p>
    <w:p w14:paraId="04A83D1F" w14:textId="47E7A3C8" w:rsidR="00E3006F" w:rsidRPr="005A097B" w:rsidRDefault="004D76A0" w:rsidP="00E3006F">
      <w:pPr>
        <w:widowControl w:val="0"/>
        <w:snapToGrid w:val="0"/>
        <w:ind w:firstLineChars="150" w:firstLine="330"/>
        <w:jc w:val="both"/>
        <w:rPr>
          <w:rFonts w:ascii="Times New Roman" w:hAnsi="Times New Roman"/>
        </w:rPr>
      </w:pPr>
      <w:r w:rsidRPr="005A097B">
        <w:rPr>
          <w:rFonts w:ascii="Times New Roman" w:hAnsi="Times New Roman"/>
        </w:rPr>
        <w:t xml:space="preserve">We </w:t>
      </w:r>
      <w:r w:rsidR="00DE3DC8" w:rsidRPr="005A097B">
        <w:rPr>
          <w:rFonts w:ascii="Times New Roman" w:hAnsi="Times New Roman"/>
        </w:rPr>
        <w:t>examine</w:t>
      </w:r>
      <w:r w:rsidRPr="005A097B">
        <w:rPr>
          <w:rFonts w:ascii="Times New Roman" w:hAnsi="Times New Roman"/>
        </w:rPr>
        <w:t xml:space="preserve"> the SBRP with multiple types of bikes and </w:t>
      </w:r>
      <w:r w:rsidR="00D16F10">
        <w:rPr>
          <w:rFonts w:ascii="Times New Roman" w:hAnsi="Times New Roman"/>
        </w:rPr>
        <w:t xml:space="preserve">with the use of </w:t>
      </w:r>
      <w:r w:rsidRPr="005A097B">
        <w:rPr>
          <w:rFonts w:ascii="Times New Roman" w:hAnsi="Times New Roman"/>
        </w:rPr>
        <w:t>substitution and occupancy strategies. We formulate the problem as a mixed</w:t>
      </w:r>
      <w:r w:rsidR="00D16F10">
        <w:rPr>
          <w:rFonts w:ascii="Times New Roman" w:hAnsi="Times New Roman"/>
        </w:rPr>
        <w:t>-</w:t>
      </w:r>
      <w:r w:rsidRPr="005A097B">
        <w:rPr>
          <w:rFonts w:ascii="Times New Roman" w:hAnsi="Times New Roman"/>
        </w:rPr>
        <w:t xml:space="preserve">integer programming </w:t>
      </w:r>
      <w:r w:rsidR="00DE3DC8" w:rsidRPr="005A097B">
        <w:rPr>
          <w:rFonts w:ascii="Times New Roman" w:hAnsi="Times New Roman"/>
        </w:rPr>
        <w:t xml:space="preserve">problem </w:t>
      </w:r>
      <w:r w:rsidRPr="005A097B">
        <w:rPr>
          <w:rFonts w:ascii="Times New Roman" w:hAnsi="Times New Roman"/>
        </w:rPr>
        <w:t xml:space="preserve">and develop a combined hybrid GA method to solve the problem. In this method, </w:t>
      </w:r>
      <w:r w:rsidR="00D16F10">
        <w:rPr>
          <w:rFonts w:ascii="Times New Roman" w:hAnsi="Times New Roman"/>
        </w:rPr>
        <w:t xml:space="preserve">the </w:t>
      </w:r>
      <w:r w:rsidR="00553B24" w:rsidRPr="005A097B">
        <w:rPr>
          <w:rFonts w:ascii="Times New Roman" w:hAnsi="Times New Roman"/>
        </w:rPr>
        <w:t>HGSADC</w:t>
      </w:r>
      <w:r w:rsidRPr="005A097B">
        <w:rPr>
          <w:rFonts w:ascii="Times New Roman" w:hAnsi="Times New Roman"/>
        </w:rPr>
        <w:t xml:space="preserve"> is </w:t>
      </w:r>
      <w:r w:rsidR="003F05A8" w:rsidRPr="005A097B">
        <w:rPr>
          <w:rFonts w:ascii="Times New Roman" w:hAnsi="Times New Roman"/>
        </w:rPr>
        <w:t>modified</w:t>
      </w:r>
      <w:r w:rsidRPr="005A097B">
        <w:rPr>
          <w:rFonts w:ascii="Times New Roman" w:hAnsi="Times New Roman"/>
        </w:rPr>
        <w:t xml:space="preserve"> to generate routing sequence</w:t>
      </w:r>
      <w:r w:rsidR="00553B24" w:rsidRPr="005A097B">
        <w:rPr>
          <w:rFonts w:ascii="Times New Roman" w:hAnsi="Times New Roman"/>
        </w:rPr>
        <w:t>s</w:t>
      </w:r>
      <w:r w:rsidRPr="005A097B">
        <w:rPr>
          <w:rFonts w:ascii="Times New Roman" w:hAnsi="Times New Roman"/>
        </w:rPr>
        <w:t xml:space="preserve">, and </w:t>
      </w:r>
      <w:r w:rsidR="00621B02" w:rsidRPr="005A097B">
        <w:rPr>
          <w:rFonts w:ascii="Times New Roman" w:hAnsi="Times New Roman"/>
        </w:rPr>
        <w:t>a proposed</w:t>
      </w:r>
      <w:r w:rsidRPr="005A097B">
        <w:rPr>
          <w:rFonts w:ascii="Times New Roman" w:hAnsi="Times New Roman"/>
        </w:rPr>
        <w:t xml:space="preserve"> greedy method is used to determine the loading/unloading instructions at each visited </w:t>
      </w:r>
      <w:r w:rsidR="00DE3DC8" w:rsidRPr="005A097B">
        <w:rPr>
          <w:rFonts w:ascii="Times New Roman" w:hAnsi="Times New Roman"/>
        </w:rPr>
        <w:t>station</w:t>
      </w:r>
      <w:r w:rsidR="00FD010C" w:rsidRPr="005A097B">
        <w:rPr>
          <w:rFonts w:ascii="Times New Roman" w:hAnsi="Times New Roman"/>
        </w:rPr>
        <w:t>,</w:t>
      </w:r>
      <w:r w:rsidRPr="005A097B">
        <w:rPr>
          <w:rFonts w:ascii="Times New Roman" w:hAnsi="Times New Roman"/>
        </w:rPr>
        <w:t xml:space="preserve"> </w:t>
      </w:r>
      <w:r w:rsidR="00D16F10">
        <w:rPr>
          <w:rFonts w:ascii="Times New Roman" w:hAnsi="Times New Roman"/>
        </w:rPr>
        <w:t xml:space="preserve">the </w:t>
      </w:r>
      <w:r w:rsidRPr="005A097B">
        <w:rPr>
          <w:rFonts w:ascii="Times New Roman" w:hAnsi="Times New Roman"/>
        </w:rPr>
        <w:t>substitution and occupancy strategies</w:t>
      </w:r>
      <w:r w:rsidR="00FD010C" w:rsidRPr="005A097B">
        <w:rPr>
          <w:rFonts w:ascii="Times New Roman" w:hAnsi="Times New Roman"/>
        </w:rPr>
        <w:t xml:space="preserve">, and </w:t>
      </w:r>
      <w:r w:rsidR="00DE3DC8" w:rsidRPr="005A097B">
        <w:rPr>
          <w:rFonts w:ascii="Times New Roman" w:hAnsi="Times New Roman"/>
        </w:rPr>
        <w:t xml:space="preserve">the </w:t>
      </w:r>
      <w:r w:rsidR="00FD010C" w:rsidRPr="005A097B">
        <w:rPr>
          <w:rFonts w:ascii="Times New Roman" w:hAnsi="Times New Roman"/>
        </w:rPr>
        <w:t xml:space="preserve">vehicle load along each arc on </w:t>
      </w:r>
      <w:r w:rsidR="004748B2" w:rsidRPr="005A097B">
        <w:rPr>
          <w:rFonts w:ascii="Times New Roman" w:hAnsi="Times New Roman"/>
        </w:rPr>
        <w:t>each</w:t>
      </w:r>
      <w:r w:rsidR="00FD010C" w:rsidRPr="005A097B">
        <w:rPr>
          <w:rFonts w:ascii="Times New Roman" w:hAnsi="Times New Roman"/>
        </w:rPr>
        <w:t xml:space="preserve"> route</w:t>
      </w:r>
      <w:r w:rsidRPr="005A097B">
        <w:rPr>
          <w:rFonts w:ascii="Times New Roman" w:hAnsi="Times New Roman"/>
        </w:rPr>
        <w:t xml:space="preserve">. The results show that the combined hybrid GA </w:t>
      </w:r>
      <w:r w:rsidR="00D16F10">
        <w:rPr>
          <w:rFonts w:ascii="Times New Roman" w:hAnsi="Times New Roman"/>
        </w:rPr>
        <w:t>yields</w:t>
      </w:r>
      <w:r w:rsidRPr="005A097B">
        <w:rPr>
          <w:rFonts w:ascii="Times New Roman" w:hAnsi="Times New Roman"/>
        </w:rPr>
        <w:t xml:space="preserve"> high</w:t>
      </w:r>
      <w:r w:rsidR="00D16F10">
        <w:rPr>
          <w:rFonts w:ascii="Times New Roman" w:hAnsi="Times New Roman"/>
        </w:rPr>
        <w:t>-</w:t>
      </w:r>
      <w:r w:rsidRPr="005A097B">
        <w:rPr>
          <w:rFonts w:ascii="Times New Roman" w:hAnsi="Times New Roman"/>
        </w:rPr>
        <w:t xml:space="preserve">quality solutions </w:t>
      </w:r>
      <w:r w:rsidR="00D16F10">
        <w:rPr>
          <w:rFonts w:ascii="Times New Roman" w:hAnsi="Times New Roman"/>
        </w:rPr>
        <w:t>with</w:t>
      </w:r>
      <w:r w:rsidR="00D16F10" w:rsidRPr="005A097B">
        <w:rPr>
          <w:rFonts w:ascii="Times New Roman" w:hAnsi="Times New Roman"/>
        </w:rPr>
        <w:t xml:space="preserve"> </w:t>
      </w:r>
      <w:r w:rsidRPr="005A097B">
        <w:rPr>
          <w:rFonts w:ascii="Times New Roman" w:hAnsi="Times New Roman"/>
        </w:rPr>
        <w:t>short ru</w:t>
      </w:r>
      <w:r w:rsidR="00DB3090" w:rsidRPr="005A097B">
        <w:rPr>
          <w:rFonts w:ascii="Times New Roman" w:hAnsi="Times New Roman"/>
        </w:rPr>
        <w:t xml:space="preserve">nning times and </w:t>
      </w:r>
      <w:r w:rsidR="00D16F10">
        <w:rPr>
          <w:rFonts w:ascii="Times New Roman" w:hAnsi="Times New Roman"/>
        </w:rPr>
        <w:t xml:space="preserve">that </w:t>
      </w:r>
      <w:r w:rsidR="00DB3090" w:rsidRPr="005A097B">
        <w:rPr>
          <w:rFonts w:ascii="Times New Roman" w:hAnsi="Times New Roman"/>
        </w:rPr>
        <w:t>the unit penalties</w:t>
      </w:r>
      <w:r w:rsidRPr="005A097B">
        <w:rPr>
          <w:rFonts w:ascii="Times New Roman" w:hAnsi="Times New Roman"/>
        </w:rPr>
        <w:t xml:space="preserve"> have </w:t>
      </w:r>
      <w:r w:rsidR="00D16F10">
        <w:rPr>
          <w:rFonts w:ascii="Times New Roman" w:hAnsi="Times New Roman"/>
        </w:rPr>
        <w:t xml:space="preserve">a </w:t>
      </w:r>
      <w:r w:rsidRPr="005A097B">
        <w:rPr>
          <w:rFonts w:ascii="Times New Roman" w:hAnsi="Times New Roman"/>
        </w:rPr>
        <w:t xml:space="preserve">negligible effect on </w:t>
      </w:r>
      <w:r w:rsidR="00D16F10">
        <w:rPr>
          <w:rFonts w:ascii="Times New Roman" w:hAnsi="Times New Roman"/>
        </w:rPr>
        <w:t xml:space="preserve">the </w:t>
      </w:r>
      <w:r w:rsidRPr="005A097B">
        <w:rPr>
          <w:rFonts w:ascii="Times New Roman" w:hAnsi="Times New Roman"/>
        </w:rPr>
        <w:t xml:space="preserve">computation time </w:t>
      </w:r>
      <w:r w:rsidR="00D16F10">
        <w:rPr>
          <w:rFonts w:ascii="Times New Roman" w:hAnsi="Times New Roman"/>
        </w:rPr>
        <w:t>with</w:t>
      </w:r>
      <w:r w:rsidRPr="005A097B">
        <w:rPr>
          <w:rFonts w:ascii="Times New Roman" w:hAnsi="Times New Roman"/>
        </w:rPr>
        <w:t xml:space="preserve"> this method. We also use small examples to illustrate the following. First, depending on the parameter setting</w:t>
      </w:r>
      <w:r w:rsidR="00D16F10">
        <w:rPr>
          <w:rFonts w:ascii="Times New Roman" w:hAnsi="Times New Roman"/>
        </w:rPr>
        <w:t>s</w:t>
      </w:r>
      <w:r w:rsidRPr="005A097B">
        <w:rPr>
          <w:rFonts w:ascii="Times New Roman" w:hAnsi="Times New Roman"/>
        </w:rPr>
        <w:t xml:space="preserve">, a substitution strategy may </w:t>
      </w:r>
      <w:r w:rsidR="00D16F10">
        <w:rPr>
          <w:rFonts w:ascii="Times New Roman" w:hAnsi="Times New Roman"/>
        </w:rPr>
        <w:t xml:space="preserve">be </w:t>
      </w:r>
      <w:r w:rsidRPr="005A097B">
        <w:rPr>
          <w:rFonts w:ascii="Times New Roman" w:hAnsi="Times New Roman"/>
        </w:rPr>
        <w:t>adopt</w:t>
      </w:r>
      <w:r w:rsidR="00D16F10">
        <w:rPr>
          <w:rFonts w:ascii="Times New Roman" w:hAnsi="Times New Roman"/>
        </w:rPr>
        <w:t>ed</w:t>
      </w:r>
      <w:r w:rsidRPr="005A097B">
        <w:rPr>
          <w:rFonts w:ascii="Times New Roman" w:hAnsi="Times New Roman"/>
        </w:rPr>
        <w:t xml:space="preserve"> across stations or within a station</w:t>
      </w:r>
      <w:r w:rsidR="00D16F10">
        <w:rPr>
          <w:rFonts w:ascii="Times New Roman" w:hAnsi="Times New Roman"/>
        </w:rPr>
        <w:t>,</w:t>
      </w:r>
      <w:r w:rsidRPr="005A097B">
        <w:rPr>
          <w:rFonts w:ascii="Times New Roman" w:hAnsi="Times New Roman"/>
        </w:rPr>
        <w:t xml:space="preserve"> and </w:t>
      </w:r>
      <w:r w:rsidR="00DE3DC8" w:rsidRPr="005A097B">
        <w:rPr>
          <w:rFonts w:ascii="Times New Roman" w:hAnsi="Times New Roman"/>
        </w:rPr>
        <w:t xml:space="preserve">a </w:t>
      </w:r>
      <w:r w:rsidRPr="005A097B">
        <w:rPr>
          <w:rFonts w:ascii="Times New Roman" w:hAnsi="Times New Roman"/>
        </w:rPr>
        <w:t>waiting strategy for the occupancy strategy may be applied. Second, optimal solutions can be sensit</w:t>
      </w:r>
      <w:r w:rsidR="00184E66" w:rsidRPr="005A097B">
        <w:rPr>
          <w:rFonts w:ascii="Times New Roman" w:hAnsi="Times New Roman"/>
        </w:rPr>
        <w:t>ive to the unit penalties for im</w:t>
      </w:r>
      <w:r w:rsidRPr="005A097B">
        <w:rPr>
          <w:rFonts w:ascii="Times New Roman" w:hAnsi="Times New Roman"/>
        </w:rPr>
        <w:t xml:space="preserve">balance and substitution. Third, </w:t>
      </w:r>
      <w:r w:rsidR="00D16F10">
        <w:rPr>
          <w:rFonts w:ascii="Times New Roman" w:hAnsi="Times New Roman"/>
        </w:rPr>
        <w:t xml:space="preserve">the </w:t>
      </w:r>
      <w:r w:rsidR="00CB4F21" w:rsidRPr="005A097B">
        <w:rPr>
          <w:rFonts w:ascii="Times New Roman" w:hAnsi="Times New Roman"/>
        </w:rPr>
        <w:t>s</w:t>
      </w:r>
      <w:r w:rsidRPr="005A097B">
        <w:rPr>
          <w:rFonts w:ascii="Times New Roman" w:hAnsi="Times New Roman"/>
        </w:rPr>
        <w:t>ubstitution and occupancy strategies may not be used simultaneously</w:t>
      </w:r>
      <w:r w:rsidR="00D16F10">
        <w:rPr>
          <w:rFonts w:ascii="Times New Roman" w:hAnsi="Times New Roman"/>
        </w:rPr>
        <w:t>,</w:t>
      </w:r>
      <w:r w:rsidRPr="005A097B">
        <w:rPr>
          <w:rFonts w:ascii="Times New Roman" w:hAnsi="Times New Roman"/>
        </w:rPr>
        <w:t xml:space="preserve"> even when both are allowed. When either strategy is allowed, the total cost may be reduced.</w:t>
      </w:r>
    </w:p>
    <w:p w14:paraId="7AAAAAD6" w14:textId="014F7A92" w:rsidR="00D16F10" w:rsidRDefault="004D76A0" w:rsidP="00E3006F">
      <w:pPr>
        <w:widowControl w:val="0"/>
        <w:snapToGrid w:val="0"/>
        <w:ind w:firstLineChars="150" w:firstLine="330"/>
        <w:jc w:val="both"/>
        <w:rPr>
          <w:rFonts w:ascii="Times New Roman" w:hAnsi="Times New Roman"/>
        </w:rPr>
      </w:pPr>
      <w:r w:rsidRPr="005A097B">
        <w:rPr>
          <w:rFonts w:ascii="Times New Roman" w:hAnsi="Times New Roman"/>
        </w:rPr>
        <w:t xml:space="preserve">Further </w:t>
      </w:r>
      <w:r w:rsidR="00D16F10">
        <w:rPr>
          <w:rFonts w:ascii="Times New Roman" w:hAnsi="Times New Roman"/>
        </w:rPr>
        <w:t>studies should</w:t>
      </w:r>
      <w:r w:rsidRPr="005A097B">
        <w:rPr>
          <w:rFonts w:ascii="Times New Roman" w:hAnsi="Times New Roman"/>
        </w:rPr>
        <w:t xml:space="preserve"> include exten</w:t>
      </w:r>
      <w:r w:rsidR="00D16F10">
        <w:rPr>
          <w:rFonts w:ascii="Times New Roman" w:hAnsi="Times New Roman"/>
        </w:rPr>
        <w:t>sion of</w:t>
      </w:r>
      <w:r w:rsidRPr="005A097B">
        <w:rPr>
          <w:rFonts w:ascii="Times New Roman" w:hAnsi="Times New Roman"/>
        </w:rPr>
        <w:t xml:space="preserve"> the current problem and solution method to consider multiple vehicle cases, multiple visits, and dynamic repositioning problems. Moreover, it is important to propose accuracy metho</w:t>
      </w:r>
      <w:r w:rsidR="001E392C" w:rsidRPr="005A097B">
        <w:rPr>
          <w:rFonts w:ascii="Times New Roman" w:hAnsi="Times New Roman"/>
        </w:rPr>
        <w:t xml:space="preserve">ds to determine the unit </w:t>
      </w:r>
      <w:bookmarkStart w:id="17" w:name="OLE_LINK16"/>
      <w:bookmarkStart w:id="18" w:name="OLE_LINK17"/>
      <w:r w:rsidR="001E392C" w:rsidRPr="005A097B">
        <w:rPr>
          <w:rFonts w:ascii="Times New Roman" w:hAnsi="Times New Roman"/>
        </w:rPr>
        <w:t>penalties</w:t>
      </w:r>
      <w:r w:rsidRPr="005A097B">
        <w:rPr>
          <w:rFonts w:ascii="Times New Roman" w:hAnsi="Times New Roman"/>
        </w:rPr>
        <w:t xml:space="preserve"> </w:t>
      </w:r>
      <w:bookmarkEnd w:id="17"/>
      <w:bookmarkEnd w:id="18"/>
      <w:r w:rsidRPr="005A097B">
        <w:rPr>
          <w:rFonts w:ascii="Times New Roman" w:hAnsi="Times New Roman"/>
        </w:rPr>
        <w:t xml:space="preserve">associated with substitution and </w:t>
      </w:r>
      <w:r w:rsidR="00D16F10">
        <w:rPr>
          <w:rFonts w:ascii="Times New Roman" w:hAnsi="Times New Roman"/>
        </w:rPr>
        <w:t xml:space="preserve">the </w:t>
      </w:r>
      <w:r w:rsidRPr="005A097B">
        <w:rPr>
          <w:rFonts w:ascii="Times New Roman" w:hAnsi="Times New Roman"/>
        </w:rPr>
        <w:t>occupancy strategies</w:t>
      </w:r>
      <w:r w:rsidR="00D16F10">
        <w:rPr>
          <w:rFonts w:ascii="Times New Roman" w:hAnsi="Times New Roman"/>
        </w:rPr>
        <w:t>,</w:t>
      </w:r>
      <w:r w:rsidRPr="005A097B">
        <w:rPr>
          <w:rFonts w:ascii="Times New Roman" w:hAnsi="Times New Roman"/>
        </w:rPr>
        <w:t xml:space="preserve"> </w:t>
      </w:r>
      <w:r w:rsidR="00D16F10">
        <w:rPr>
          <w:rFonts w:ascii="Times New Roman" w:hAnsi="Times New Roman"/>
        </w:rPr>
        <w:t>because</w:t>
      </w:r>
      <w:r w:rsidRPr="005A097B">
        <w:rPr>
          <w:rFonts w:ascii="Times New Roman" w:hAnsi="Times New Roman"/>
        </w:rPr>
        <w:t xml:space="preserve"> these </w:t>
      </w:r>
      <w:r w:rsidR="001E392C" w:rsidRPr="005A097B">
        <w:rPr>
          <w:rFonts w:ascii="Times New Roman" w:hAnsi="Times New Roman"/>
        </w:rPr>
        <w:t xml:space="preserve">penalties </w:t>
      </w:r>
      <w:r w:rsidRPr="005A097B">
        <w:rPr>
          <w:rFonts w:ascii="Times New Roman" w:hAnsi="Times New Roman"/>
        </w:rPr>
        <w:t xml:space="preserve">may greatly affect the operational decisions. This is also left for future </w:t>
      </w:r>
      <w:r w:rsidR="00D16F10">
        <w:rPr>
          <w:rFonts w:ascii="Times New Roman" w:hAnsi="Times New Roman"/>
        </w:rPr>
        <w:t>studies</w:t>
      </w:r>
      <w:r w:rsidRPr="005A097B">
        <w:rPr>
          <w:rFonts w:ascii="Times New Roman" w:hAnsi="Times New Roman"/>
        </w:rPr>
        <w:t>.</w:t>
      </w:r>
    </w:p>
    <w:p w14:paraId="2F1F75CE" w14:textId="611DD308" w:rsidR="004D76A0" w:rsidRPr="005A097B" w:rsidRDefault="004D76A0" w:rsidP="00E3006F">
      <w:pPr>
        <w:widowControl w:val="0"/>
        <w:snapToGrid w:val="0"/>
        <w:ind w:firstLineChars="150" w:firstLine="330"/>
        <w:jc w:val="both"/>
        <w:rPr>
          <w:rFonts w:ascii="Times New Roman" w:hAnsi="Times New Roman"/>
        </w:rPr>
      </w:pPr>
    </w:p>
    <w:p w14:paraId="00A90B28" w14:textId="77777777" w:rsidR="00F95575" w:rsidRPr="005A097B" w:rsidRDefault="00F95575" w:rsidP="00204E4C">
      <w:pPr>
        <w:widowControl w:val="0"/>
        <w:tabs>
          <w:tab w:val="left" w:pos="596"/>
        </w:tabs>
        <w:snapToGrid w:val="0"/>
        <w:rPr>
          <w:rFonts w:ascii="Times New Roman" w:hAnsi="Times New Roman"/>
          <w:b/>
        </w:rPr>
      </w:pPr>
      <w:r w:rsidRPr="005A097B">
        <w:rPr>
          <w:rFonts w:ascii="Times New Roman" w:hAnsi="Times New Roman"/>
          <w:b/>
        </w:rPr>
        <w:t>Acknowledgements</w:t>
      </w:r>
    </w:p>
    <w:p w14:paraId="701DB520" w14:textId="3A767E68" w:rsidR="00F95575" w:rsidRPr="005A097B" w:rsidRDefault="00F95575" w:rsidP="006C7957">
      <w:pPr>
        <w:widowControl w:val="0"/>
        <w:snapToGrid w:val="0"/>
        <w:ind w:firstLineChars="200" w:firstLine="440"/>
        <w:jc w:val="both"/>
        <w:rPr>
          <w:rFonts w:ascii="Times New Roman" w:eastAsia="Times New Roman" w:hAnsi="Times New Roman"/>
        </w:rPr>
      </w:pPr>
      <w:r w:rsidRPr="005A097B">
        <w:rPr>
          <w:rFonts w:ascii="Times New Roman" w:eastAsia="Times New Roman" w:hAnsi="Times New Roman"/>
        </w:rPr>
        <w:t xml:space="preserve">This work </w:t>
      </w:r>
      <w:r w:rsidR="00D16F10">
        <w:rPr>
          <w:rFonts w:ascii="Times New Roman" w:eastAsia="Times New Roman" w:hAnsi="Times New Roman"/>
        </w:rPr>
        <w:t>was</w:t>
      </w:r>
      <w:r w:rsidRPr="005A097B">
        <w:rPr>
          <w:rFonts w:ascii="Times New Roman" w:eastAsia="Times New Roman" w:hAnsi="Times New Roman"/>
        </w:rPr>
        <w:t xml:space="preserve"> jointly supported by the National Natural Science Foundation of China (71271183</w:t>
      </w:r>
      <w:r w:rsidRPr="005A097B">
        <w:rPr>
          <w:rFonts w:ascii="Times New Roman" w:hAnsi="Times New Roman" w:hint="eastAsia"/>
        </w:rPr>
        <w:t xml:space="preserve">, </w:t>
      </w:r>
      <w:r w:rsidRPr="005A097B">
        <w:rPr>
          <w:rFonts w:ascii="Times New Roman" w:hAnsi="Times New Roman"/>
        </w:rPr>
        <w:t>71431003,</w:t>
      </w:r>
      <w:r w:rsidRPr="005A097B">
        <w:t xml:space="preserve"> </w:t>
      </w:r>
      <w:r w:rsidRPr="005A097B">
        <w:rPr>
          <w:rFonts w:ascii="Times New Roman" w:hAnsi="Times New Roman"/>
        </w:rPr>
        <w:t>71571150</w:t>
      </w:r>
      <w:r w:rsidR="00FE4AB2" w:rsidRPr="005A097B">
        <w:rPr>
          <w:rFonts w:ascii="Times New Roman" w:hAnsi="Times New Roman" w:hint="eastAsia"/>
        </w:rPr>
        <w:t>,</w:t>
      </w:r>
      <w:r w:rsidR="00FE4AB2" w:rsidRPr="005A097B">
        <w:t xml:space="preserve"> </w:t>
      </w:r>
      <w:r w:rsidR="00FE4AB2" w:rsidRPr="005A097B">
        <w:rPr>
          <w:rFonts w:ascii="Times New Roman" w:hAnsi="Times New Roman"/>
        </w:rPr>
        <w:t>71361006</w:t>
      </w:r>
      <w:r w:rsidRPr="005A097B">
        <w:rPr>
          <w:rFonts w:ascii="Times New Roman" w:eastAsia="Times New Roman" w:hAnsi="Times New Roman"/>
        </w:rPr>
        <w:t>),</w:t>
      </w:r>
      <w:r w:rsidRPr="005A097B">
        <w:rPr>
          <w:rFonts w:ascii="Times New Roman" w:eastAsia="Times New Roman" w:hAnsi="Times New Roman" w:hint="eastAsia"/>
        </w:rPr>
        <w:t xml:space="preserve"> the </w:t>
      </w:r>
      <w:r w:rsidRPr="005A097B">
        <w:rPr>
          <w:rFonts w:ascii="Times New Roman" w:eastAsia="Times New Roman" w:hAnsi="Times New Roman"/>
        </w:rPr>
        <w:t>Humanities and Social Science F</w:t>
      </w:r>
      <w:r w:rsidRPr="005A097B">
        <w:rPr>
          <w:rFonts w:ascii="Times New Roman" w:eastAsia="Times New Roman" w:hAnsi="Times New Roman" w:hint="eastAsia"/>
        </w:rPr>
        <w:t xml:space="preserve">oundation of </w:t>
      </w:r>
      <w:r w:rsidRPr="005A097B">
        <w:rPr>
          <w:rFonts w:ascii="Times New Roman" w:eastAsia="Times New Roman" w:hAnsi="Times New Roman"/>
        </w:rPr>
        <w:t xml:space="preserve">The Ministry of </w:t>
      </w:r>
      <w:r w:rsidR="00E16A45">
        <w:rPr>
          <w:rFonts w:ascii="Times New Roman" w:eastAsia="Times New Roman" w:hAnsi="Times New Roman"/>
        </w:rPr>
        <w:t>E</w:t>
      </w:r>
      <w:r w:rsidRPr="005A097B">
        <w:rPr>
          <w:rFonts w:ascii="Times New Roman" w:eastAsia="Times New Roman" w:hAnsi="Times New Roman"/>
        </w:rPr>
        <w:t>ducation</w:t>
      </w:r>
      <w:r w:rsidRPr="005A097B">
        <w:rPr>
          <w:rFonts w:ascii="Times New Roman" w:eastAsia="Times New Roman" w:hAnsi="Times New Roman" w:hint="eastAsia"/>
        </w:rPr>
        <w:t xml:space="preserve"> (</w:t>
      </w:r>
      <w:r w:rsidRPr="005A097B">
        <w:rPr>
          <w:rFonts w:ascii="Times New Roman" w:eastAsia="Times New Roman" w:hAnsi="Times New Roman"/>
        </w:rPr>
        <w:t>14YJA630026</w:t>
      </w:r>
      <w:r w:rsidRPr="005A097B">
        <w:rPr>
          <w:rFonts w:ascii="Times New Roman" w:eastAsia="Times New Roman" w:hAnsi="Times New Roman" w:hint="eastAsia"/>
        </w:rPr>
        <w:t>)</w:t>
      </w:r>
      <w:r w:rsidR="00016ABA" w:rsidRPr="005A097B">
        <w:rPr>
          <w:rFonts w:ascii="Times New Roman" w:eastAsia="Times New Roman" w:hAnsi="Times New Roman"/>
        </w:rPr>
        <w:t>, the Fundamental Research Funds for the Central Universities (</w:t>
      </w:r>
      <w:r w:rsidR="00016ABA" w:rsidRPr="005A097B">
        <w:rPr>
          <w:rFonts w:ascii="Times New Roman" w:eastAsia="Times New Roman" w:hAnsi="Times New Roman" w:hint="eastAsia"/>
        </w:rPr>
        <w:t>26815WCX03</w:t>
      </w:r>
      <w:r w:rsidR="00016ABA" w:rsidRPr="005A097B">
        <w:rPr>
          <w:rFonts w:ascii="Times New Roman" w:eastAsia="Times New Roman" w:hAnsi="Times New Roman"/>
        </w:rPr>
        <w:t>)</w:t>
      </w:r>
      <w:r w:rsidR="00D16F10">
        <w:rPr>
          <w:rFonts w:ascii="Times New Roman" w:eastAsia="Times New Roman" w:hAnsi="Times New Roman"/>
        </w:rPr>
        <w:t>,</w:t>
      </w:r>
      <w:r w:rsidRPr="005A097B">
        <w:rPr>
          <w:rFonts w:ascii="Times New Roman" w:eastAsia="Times New Roman" w:hAnsi="Times New Roman"/>
        </w:rPr>
        <w:t xml:space="preserve"> and the Key Research Base of Philosophy and Social Sciences in Sichuan Province (QGXH15-05).</w:t>
      </w:r>
      <w:r w:rsidR="003A7FC7" w:rsidRPr="005A097B">
        <w:rPr>
          <w:rFonts w:ascii="Times New Roman" w:eastAsia="Times New Roman" w:hAnsi="Times New Roman"/>
        </w:rPr>
        <w:t xml:space="preserve"> The authors are grateful to the reviewer for his</w:t>
      </w:r>
      <w:r w:rsidR="00533335" w:rsidRPr="005A097B">
        <w:rPr>
          <w:rFonts w:ascii="Times New Roman" w:eastAsia="Times New Roman" w:hAnsi="Times New Roman"/>
        </w:rPr>
        <w:t>/her</w:t>
      </w:r>
      <w:r w:rsidR="003A7FC7" w:rsidRPr="005A097B">
        <w:rPr>
          <w:rFonts w:ascii="Times New Roman" w:eastAsia="Times New Roman" w:hAnsi="Times New Roman"/>
        </w:rPr>
        <w:t xml:space="preserve"> constructive comments.</w:t>
      </w:r>
    </w:p>
    <w:p w14:paraId="2EF1376E" w14:textId="77777777" w:rsidR="009D3C1D" w:rsidRPr="005A097B" w:rsidRDefault="009D3C1D" w:rsidP="00204E4C">
      <w:pPr>
        <w:widowControl w:val="0"/>
        <w:snapToGrid w:val="0"/>
        <w:jc w:val="both"/>
        <w:rPr>
          <w:rFonts w:ascii="AdvPTimes" w:hAnsi="AdvPTimes" w:cs="AdvPTimes"/>
          <w:b/>
        </w:rPr>
      </w:pPr>
      <w:bookmarkStart w:id="19" w:name="OLE_LINK12"/>
      <w:bookmarkStart w:id="20" w:name="OLE_LINK13"/>
    </w:p>
    <w:p w14:paraId="34C53CEB" w14:textId="77777777" w:rsidR="00466672" w:rsidRPr="005A097B" w:rsidRDefault="00466672" w:rsidP="00204E4C">
      <w:pPr>
        <w:widowControl w:val="0"/>
        <w:snapToGrid w:val="0"/>
        <w:jc w:val="both"/>
        <w:rPr>
          <w:rFonts w:ascii="AdvPTimes" w:hAnsi="AdvPTimes" w:cs="AdvPTimes"/>
          <w:b/>
        </w:rPr>
      </w:pPr>
      <w:r w:rsidRPr="005A097B">
        <w:rPr>
          <w:rFonts w:ascii="AdvPTimes" w:hAnsi="AdvPTimes" w:cs="AdvPTimes" w:hint="eastAsia"/>
          <w:b/>
        </w:rPr>
        <w:t>References</w:t>
      </w:r>
    </w:p>
    <w:p w14:paraId="1735E567" w14:textId="605B2718" w:rsidR="00B04B69" w:rsidRPr="005A097B" w:rsidRDefault="00B04B69" w:rsidP="00204E4C">
      <w:pPr>
        <w:widowControl w:val="0"/>
        <w:snapToGrid w:val="0"/>
        <w:ind w:left="330" w:hangingChars="150" w:hanging="330"/>
        <w:jc w:val="both"/>
        <w:rPr>
          <w:rFonts w:ascii="Times New Roman" w:hAnsi="Times New Roman"/>
        </w:rPr>
      </w:pPr>
      <w:r w:rsidRPr="005A097B">
        <w:rPr>
          <w:rFonts w:ascii="Times New Roman" w:hAnsi="Times New Roman"/>
        </w:rPr>
        <w:t>Alvarez-Valdes, R., Belenguer, J.M., Benavent, E., Bermudez, J.D., Muñoz, F., Vercher, E., Verdejo, F., 2015. Optimizing the level of service quality of a bike-sharing system, Omega, doi:10.1016/j.omega.2015.09.007</w:t>
      </w:r>
      <w:r w:rsidR="00E521AF" w:rsidRPr="005A097B">
        <w:rPr>
          <w:rFonts w:ascii="Times New Roman" w:hAnsi="Times New Roman"/>
        </w:rPr>
        <w:t>.</w:t>
      </w:r>
      <w:r w:rsidRPr="005A097B">
        <w:rPr>
          <w:rFonts w:ascii="Times New Roman" w:hAnsi="Times New Roman"/>
        </w:rPr>
        <w:t xml:space="preserve"> </w:t>
      </w:r>
    </w:p>
    <w:p w14:paraId="0DBEC9E2" w14:textId="09AE4C68"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Angeloudis</w:t>
      </w:r>
      <w:r w:rsidRPr="005A097B">
        <w:rPr>
          <w:rFonts w:ascii="Times New Roman" w:hAnsi="Times New Roman" w:hint="eastAsia"/>
        </w:rPr>
        <w:t>,</w:t>
      </w:r>
      <w:r w:rsidRPr="005A097B">
        <w:rPr>
          <w:rFonts w:ascii="Times New Roman" w:hAnsi="Times New Roman"/>
        </w:rPr>
        <w:t xml:space="preserve"> P</w:t>
      </w:r>
      <w:r w:rsidRPr="005A097B">
        <w:rPr>
          <w:rFonts w:ascii="Times New Roman" w:hAnsi="Times New Roman" w:hint="eastAsia"/>
        </w:rPr>
        <w:t>.</w:t>
      </w:r>
      <w:r w:rsidRPr="005A097B">
        <w:rPr>
          <w:rFonts w:ascii="Times New Roman" w:hAnsi="Times New Roman"/>
        </w:rPr>
        <w:t>, Hu</w:t>
      </w:r>
      <w:r w:rsidRPr="005A097B">
        <w:rPr>
          <w:rFonts w:ascii="Times New Roman" w:hAnsi="Times New Roman" w:hint="eastAsia"/>
        </w:rPr>
        <w:t>,</w:t>
      </w:r>
      <w:r w:rsidRPr="005A097B">
        <w:rPr>
          <w:rFonts w:ascii="Times New Roman" w:hAnsi="Times New Roman"/>
        </w:rPr>
        <w:t xml:space="preserve"> J</w:t>
      </w:r>
      <w:r w:rsidRPr="005A097B">
        <w:rPr>
          <w:rFonts w:ascii="Times New Roman" w:hAnsi="Times New Roman" w:hint="eastAsia"/>
        </w:rPr>
        <w:t>.</w:t>
      </w:r>
      <w:r w:rsidRPr="005A097B">
        <w:rPr>
          <w:rFonts w:ascii="Times New Roman" w:hAnsi="Times New Roman"/>
        </w:rPr>
        <w:t>, Bell</w:t>
      </w:r>
      <w:r w:rsidRPr="005A097B">
        <w:rPr>
          <w:rFonts w:ascii="Times New Roman" w:hAnsi="Times New Roman" w:hint="eastAsia"/>
        </w:rPr>
        <w:t>,</w:t>
      </w:r>
      <w:r w:rsidRPr="005A097B">
        <w:rPr>
          <w:rFonts w:ascii="Times New Roman" w:hAnsi="Times New Roman"/>
        </w:rPr>
        <w:t xml:space="preserve"> M</w:t>
      </w:r>
      <w:r w:rsidRPr="005A097B">
        <w:rPr>
          <w:rFonts w:ascii="Times New Roman" w:hAnsi="Times New Roman" w:hint="eastAsia"/>
        </w:rPr>
        <w:t>.</w:t>
      </w:r>
      <w:r w:rsidRPr="005A097B">
        <w:rPr>
          <w:rFonts w:ascii="Times New Roman" w:hAnsi="Times New Roman"/>
        </w:rPr>
        <w:t>G</w:t>
      </w:r>
      <w:r w:rsidRPr="005A097B">
        <w:rPr>
          <w:rFonts w:ascii="Times New Roman" w:hAnsi="Times New Roman" w:hint="eastAsia"/>
        </w:rPr>
        <w:t>.</w:t>
      </w:r>
      <w:r w:rsidRPr="005A097B">
        <w:rPr>
          <w:rFonts w:ascii="Times New Roman" w:hAnsi="Times New Roman"/>
        </w:rPr>
        <w:t>H.</w:t>
      </w:r>
      <w:r w:rsidRPr="005A097B">
        <w:rPr>
          <w:rFonts w:ascii="Times New Roman" w:hAnsi="Times New Roman" w:hint="eastAsia"/>
        </w:rPr>
        <w:t>, 2014.</w:t>
      </w:r>
      <w:r w:rsidRPr="005A097B">
        <w:rPr>
          <w:rFonts w:ascii="Times New Roman" w:hAnsi="Times New Roman"/>
        </w:rPr>
        <w:t xml:space="preserve"> A strategic repositioning algorithm for bicycle-sharing schemes. Transportmetrica A 10(8)</w:t>
      </w:r>
      <w:r w:rsidRPr="005A097B">
        <w:rPr>
          <w:rFonts w:ascii="Times New Roman" w:hAnsi="Times New Roman" w:hint="eastAsia"/>
        </w:rPr>
        <w:t>,</w:t>
      </w:r>
      <w:r w:rsidRPr="005A097B">
        <w:rPr>
          <w:rFonts w:ascii="Times New Roman" w:hAnsi="Times New Roman"/>
        </w:rPr>
        <w:t xml:space="preserve"> 759-774. </w:t>
      </w:r>
    </w:p>
    <w:p w14:paraId="4052E96B"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Anily</w:t>
      </w:r>
      <w:r w:rsidRPr="005A097B">
        <w:rPr>
          <w:rFonts w:ascii="Times New Roman" w:hAnsi="Times New Roman" w:hint="eastAsia"/>
        </w:rPr>
        <w:t>,</w:t>
      </w:r>
      <w:r w:rsidRPr="005A097B">
        <w:rPr>
          <w:rFonts w:ascii="Times New Roman" w:hAnsi="Times New Roman"/>
        </w:rPr>
        <w:t xml:space="preserve"> S</w:t>
      </w:r>
      <w:r w:rsidRPr="005A097B">
        <w:rPr>
          <w:rFonts w:ascii="Times New Roman" w:hAnsi="Times New Roman" w:hint="eastAsia"/>
        </w:rPr>
        <w:t>.</w:t>
      </w:r>
      <w:r w:rsidRPr="005A097B">
        <w:rPr>
          <w:rFonts w:ascii="Times New Roman" w:hAnsi="Times New Roman"/>
        </w:rPr>
        <w:t>, Hassin</w:t>
      </w:r>
      <w:r w:rsidRPr="005A097B">
        <w:rPr>
          <w:rFonts w:ascii="Times New Roman" w:hAnsi="Times New Roman" w:hint="eastAsia"/>
        </w:rPr>
        <w:t>,</w:t>
      </w:r>
      <w:r w:rsidRPr="005A097B">
        <w:rPr>
          <w:rFonts w:ascii="Times New Roman" w:hAnsi="Times New Roman"/>
        </w:rPr>
        <w:t xml:space="preserve"> R.</w:t>
      </w:r>
      <w:r w:rsidRPr="005A097B">
        <w:rPr>
          <w:rFonts w:ascii="Times New Roman" w:hAnsi="Times New Roman" w:hint="eastAsia"/>
        </w:rPr>
        <w:t>, 1992.</w:t>
      </w:r>
      <w:r w:rsidRPr="005A097B">
        <w:rPr>
          <w:rFonts w:ascii="Times New Roman" w:hAnsi="Times New Roman"/>
        </w:rPr>
        <w:t xml:space="preserve"> The swapping problem. Networks 22(4)</w:t>
      </w:r>
      <w:r w:rsidRPr="005A097B">
        <w:rPr>
          <w:rFonts w:ascii="Times New Roman" w:hAnsi="Times New Roman" w:hint="eastAsia"/>
        </w:rPr>
        <w:t>,</w:t>
      </w:r>
      <w:r w:rsidRPr="005A097B">
        <w:rPr>
          <w:rFonts w:ascii="Times New Roman" w:hAnsi="Times New Roman"/>
        </w:rPr>
        <w:t xml:space="preserve"> 419-433.</w:t>
      </w:r>
    </w:p>
    <w:p w14:paraId="47D17474"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Benchimol</w:t>
      </w:r>
      <w:r w:rsidRPr="005A097B">
        <w:rPr>
          <w:rFonts w:ascii="Times New Roman" w:hAnsi="Times New Roman" w:hint="eastAsia"/>
        </w:rPr>
        <w:t>,</w:t>
      </w:r>
      <w:r w:rsidRPr="005A097B">
        <w:rPr>
          <w:rFonts w:ascii="Times New Roman" w:hAnsi="Times New Roman"/>
        </w:rPr>
        <w:t xml:space="preserve"> M</w:t>
      </w:r>
      <w:r w:rsidRPr="005A097B">
        <w:rPr>
          <w:rFonts w:ascii="Times New Roman" w:hAnsi="Times New Roman" w:hint="eastAsia"/>
        </w:rPr>
        <w:t>.</w:t>
      </w:r>
      <w:r w:rsidRPr="005A097B">
        <w:rPr>
          <w:rFonts w:ascii="Times New Roman" w:hAnsi="Times New Roman"/>
        </w:rPr>
        <w:t>, Benchimol</w:t>
      </w:r>
      <w:r w:rsidRPr="005A097B">
        <w:rPr>
          <w:rFonts w:ascii="Times New Roman" w:hAnsi="Times New Roman" w:hint="eastAsia"/>
        </w:rPr>
        <w:t>,</w:t>
      </w:r>
      <w:r w:rsidRPr="005A097B">
        <w:rPr>
          <w:rFonts w:ascii="Times New Roman" w:hAnsi="Times New Roman"/>
        </w:rPr>
        <w:t xml:space="preserve"> P</w:t>
      </w:r>
      <w:r w:rsidRPr="005A097B">
        <w:rPr>
          <w:rFonts w:ascii="Times New Roman" w:hAnsi="Times New Roman" w:hint="eastAsia"/>
        </w:rPr>
        <w:t>.</w:t>
      </w:r>
      <w:r w:rsidRPr="005A097B">
        <w:rPr>
          <w:rFonts w:ascii="Times New Roman" w:hAnsi="Times New Roman"/>
        </w:rPr>
        <w:t>, Chappert</w:t>
      </w:r>
      <w:r w:rsidRPr="005A097B">
        <w:rPr>
          <w:rFonts w:ascii="Times New Roman" w:hAnsi="Times New Roman" w:hint="eastAsia"/>
        </w:rPr>
        <w:t>,</w:t>
      </w:r>
      <w:r w:rsidRPr="005A097B">
        <w:rPr>
          <w:rFonts w:ascii="Times New Roman" w:hAnsi="Times New Roman"/>
        </w:rPr>
        <w:t xml:space="preserve"> B</w:t>
      </w:r>
      <w:r w:rsidRPr="005A097B">
        <w:rPr>
          <w:rFonts w:ascii="Times New Roman" w:hAnsi="Times New Roman" w:hint="eastAsia"/>
        </w:rPr>
        <w:t>.</w:t>
      </w:r>
      <w:r w:rsidRPr="005A097B">
        <w:rPr>
          <w:rFonts w:ascii="Times New Roman" w:hAnsi="Times New Roman"/>
        </w:rPr>
        <w:t>, de la Taille</w:t>
      </w:r>
      <w:r w:rsidRPr="005A097B">
        <w:rPr>
          <w:rFonts w:ascii="Times New Roman" w:hAnsi="Times New Roman" w:hint="eastAsia"/>
        </w:rPr>
        <w:t>,</w:t>
      </w:r>
      <w:r w:rsidRPr="005A097B">
        <w:rPr>
          <w:rFonts w:ascii="Times New Roman" w:hAnsi="Times New Roman"/>
        </w:rPr>
        <w:t xml:space="preserve"> </w:t>
      </w:r>
      <w:r w:rsidRPr="005A097B">
        <w:rPr>
          <w:rFonts w:ascii="Times New Roman" w:hAnsi="Times New Roman" w:hint="eastAsia"/>
        </w:rPr>
        <w:t xml:space="preserve">A., </w:t>
      </w:r>
      <w:r w:rsidRPr="005A097B">
        <w:rPr>
          <w:rFonts w:ascii="Times New Roman" w:hAnsi="Times New Roman"/>
        </w:rPr>
        <w:t>Laroche</w:t>
      </w:r>
      <w:r w:rsidRPr="005A097B">
        <w:rPr>
          <w:rFonts w:ascii="Times New Roman" w:hAnsi="Times New Roman" w:hint="eastAsia"/>
        </w:rPr>
        <w:t>,</w:t>
      </w:r>
      <w:r w:rsidRPr="005A097B">
        <w:rPr>
          <w:rFonts w:ascii="Times New Roman" w:hAnsi="Times New Roman"/>
        </w:rPr>
        <w:t xml:space="preserve"> F</w:t>
      </w:r>
      <w:r w:rsidRPr="005A097B">
        <w:rPr>
          <w:rFonts w:ascii="Times New Roman" w:hAnsi="Times New Roman" w:hint="eastAsia"/>
        </w:rPr>
        <w:t>.</w:t>
      </w:r>
      <w:r w:rsidRPr="005A097B">
        <w:rPr>
          <w:rFonts w:ascii="Times New Roman" w:hAnsi="Times New Roman"/>
        </w:rPr>
        <w:t>, Meunier</w:t>
      </w:r>
      <w:r w:rsidRPr="005A097B">
        <w:rPr>
          <w:rFonts w:ascii="Times New Roman" w:hAnsi="Times New Roman" w:hint="eastAsia"/>
        </w:rPr>
        <w:t>,</w:t>
      </w:r>
      <w:r w:rsidRPr="005A097B">
        <w:rPr>
          <w:rFonts w:ascii="Times New Roman" w:hAnsi="Times New Roman"/>
        </w:rPr>
        <w:t xml:space="preserve"> F</w:t>
      </w:r>
      <w:r w:rsidRPr="005A097B">
        <w:rPr>
          <w:rFonts w:ascii="Times New Roman" w:hAnsi="Times New Roman" w:hint="eastAsia"/>
        </w:rPr>
        <w:t>.</w:t>
      </w:r>
      <w:r w:rsidRPr="005A097B">
        <w:rPr>
          <w:rFonts w:ascii="Times New Roman" w:hAnsi="Times New Roman"/>
        </w:rPr>
        <w:t>, Robinet</w:t>
      </w:r>
      <w:r w:rsidRPr="005A097B">
        <w:rPr>
          <w:rFonts w:ascii="Times New Roman" w:hAnsi="Times New Roman" w:hint="eastAsia"/>
        </w:rPr>
        <w:t>,</w:t>
      </w:r>
      <w:r w:rsidRPr="005A097B">
        <w:rPr>
          <w:rFonts w:ascii="Times New Roman" w:hAnsi="Times New Roman"/>
        </w:rPr>
        <w:t xml:space="preserve"> L</w:t>
      </w:r>
      <w:r w:rsidRPr="005A097B">
        <w:rPr>
          <w:rFonts w:ascii="Times New Roman" w:hAnsi="Times New Roman" w:hint="eastAsia"/>
        </w:rPr>
        <w:t xml:space="preserve">., </w:t>
      </w:r>
      <w:r w:rsidRPr="005A097B">
        <w:rPr>
          <w:rFonts w:ascii="Times New Roman" w:hAnsi="Times New Roman" w:hint="eastAsia"/>
        </w:rPr>
        <w:lastRenderedPageBreak/>
        <w:t>2011.</w:t>
      </w:r>
      <w:r w:rsidRPr="005A097B">
        <w:rPr>
          <w:rFonts w:ascii="Times New Roman" w:hAnsi="Times New Roman"/>
        </w:rPr>
        <w:t xml:space="preserve"> Balancing the stations of a self-service bike hire system. RAIRO-Operations Research 45(1)</w:t>
      </w:r>
      <w:r w:rsidRPr="005A097B">
        <w:rPr>
          <w:rFonts w:ascii="Times New Roman" w:hAnsi="Times New Roman" w:hint="eastAsia"/>
        </w:rPr>
        <w:t>,</w:t>
      </w:r>
      <w:r w:rsidRPr="005A097B">
        <w:rPr>
          <w:rFonts w:ascii="Times New Roman" w:hAnsi="Times New Roman"/>
        </w:rPr>
        <w:t xml:space="preserve"> 37-61.</w:t>
      </w:r>
    </w:p>
    <w:p w14:paraId="65551A5F" w14:textId="144FAD14" w:rsidR="00440196" w:rsidRPr="005A097B" w:rsidRDefault="00440196" w:rsidP="00204E4C">
      <w:pPr>
        <w:widowControl w:val="0"/>
        <w:snapToGrid w:val="0"/>
        <w:ind w:left="330" w:hangingChars="150" w:hanging="330"/>
        <w:jc w:val="both"/>
        <w:rPr>
          <w:rFonts w:ascii="Times New Roman" w:hAnsi="Times New Roman"/>
        </w:rPr>
      </w:pPr>
      <w:r w:rsidRPr="005A097B">
        <w:rPr>
          <w:rFonts w:ascii="Times New Roman" w:hAnsi="Times New Roman"/>
        </w:rPr>
        <w:t>Brinkmann, J., Ulmer, M.W., Mattfeld, D.C., 2015. Inventory routing for bike sharing systems, https://www.tu-braunschweig.de/Medien-DB/winfo/publications/wp_brinkmann_inventory_routing_bike_sharing.pdf</w:t>
      </w:r>
      <w:r w:rsidR="00E521AF" w:rsidRPr="005A097B">
        <w:rPr>
          <w:rFonts w:ascii="Times New Roman" w:hAnsi="Times New Roman"/>
        </w:rPr>
        <w:t>.</w:t>
      </w:r>
    </w:p>
    <w:p w14:paraId="496D7269" w14:textId="0CE18D99"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Caggiani, L., Ottomanelli, M., 2013. A dynamic simulation based model for optimal fleet repositioning in bike-sharing systems. Procedia-Social and Behavioral Sciences 87, 203-210.</w:t>
      </w:r>
    </w:p>
    <w:p w14:paraId="06CB120C"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Chajakis, E.D., Guignard, M., 2003. Scheduling deliveries in vehicles with multiple compartments. Journal of Global Optimization 26(1), 43-78.</w:t>
      </w:r>
    </w:p>
    <w:p w14:paraId="377FF90D"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Chalasani</w:t>
      </w:r>
      <w:r w:rsidRPr="005A097B">
        <w:rPr>
          <w:rFonts w:ascii="Times New Roman" w:hAnsi="Times New Roman" w:hint="eastAsia"/>
        </w:rPr>
        <w:t>,</w:t>
      </w:r>
      <w:r w:rsidRPr="005A097B">
        <w:rPr>
          <w:rFonts w:ascii="Times New Roman" w:hAnsi="Times New Roman"/>
        </w:rPr>
        <w:t xml:space="preserve"> P</w:t>
      </w:r>
      <w:r w:rsidRPr="005A097B">
        <w:rPr>
          <w:rFonts w:ascii="Times New Roman" w:hAnsi="Times New Roman" w:hint="eastAsia"/>
        </w:rPr>
        <w:t>.</w:t>
      </w:r>
      <w:r w:rsidRPr="005A097B">
        <w:rPr>
          <w:rFonts w:ascii="Times New Roman" w:hAnsi="Times New Roman"/>
        </w:rPr>
        <w:t>, Motwani</w:t>
      </w:r>
      <w:r w:rsidRPr="005A097B">
        <w:rPr>
          <w:rFonts w:ascii="Times New Roman" w:hAnsi="Times New Roman" w:hint="eastAsia"/>
        </w:rPr>
        <w:t>,</w:t>
      </w:r>
      <w:r w:rsidRPr="005A097B">
        <w:rPr>
          <w:rFonts w:ascii="Times New Roman" w:hAnsi="Times New Roman"/>
        </w:rPr>
        <w:t xml:space="preserve"> R.</w:t>
      </w:r>
      <w:r w:rsidRPr="005A097B">
        <w:rPr>
          <w:rFonts w:ascii="Times New Roman" w:hAnsi="Times New Roman" w:hint="eastAsia"/>
        </w:rPr>
        <w:t>, 1999.</w:t>
      </w:r>
      <w:r w:rsidRPr="005A097B">
        <w:rPr>
          <w:rFonts w:ascii="Times New Roman" w:hAnsi="Times New Roman"/>
        </w:rPr>
        <w:t xml:space="preserve"> Approximating capacitated routing and delivery problems. SIAM Journal on Computing 28(6)</w:t>
      </w:r>
      <w:r w:rsidRPr="005A097B">
        <w:rPr>
          <w:rFonts w:ascii="Times New Roman" w:hAnsi="Times New Roman" w:hint="eastAsia"/>
        </w:rPr>
        <w:t>,</w:t>
      </w:r>
      <w:r w:rsidRPr="005A097B">
        <w:rPr>
          <w:rFonts w:ascii="Times New Roman" w:hAnsi="Times New Roman"/>
        </w:rPr>
        <w:t xml:space="preserve"> 2133-2149.</w:t>
      </w:r>
    </w:p>
    <w:p w14:paraId="43824562"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Chemla</w:t>
      </w:r>
      <w:r w:rsidRPr="005A097B">
        <w:rPr>
          <w:rFonts w:ascii="Times New Roman" w:hAnsi="Times New Roman" w:hint="eastAsia"/>
        </w:rPr>
        <w:t>,</w:t>
      </w:r>
      <w:r w:rsidRPr="005A097B">
        <w:rPr>
          <w:rFonts w:ascii="Times New Roman" w:hAnsi="Times New Roman"/>
        </w:rPr>
        <w:t xml:space="preserve"> D</w:t>
      </w:r>
      <w:r w:rsidRPr="005A097B">
        <w:rPr>
          <w:rFonts w:ascii="Times New Roman" w:hAnsi="Times New Roman" w:hint="eastAsia"/>
        </w:rPr>
        <w:t>.</w:t>
      </w:r>
      <w:r w:rsidRPr="005A097B">
        <w:rPr>
          <w:rFonts w:ascii="Times New Roman" w:hAnsi="Times New Roman"/>
        </w:rPr>
        <w:t>, Meunier</w:t>
      </w:r>
      <w:r w:rsidRPr="005A097B">
        <w:rPr>
          <w:rFonts w:ascii="Times New Roman" w:hAnsi="Times New Roman" w:hint="eastAsia"/>
        </w:rPr>
        <w:t>,</w:t>
      </w:r>
      <w:r w:rsidRPr="005A097B">
        <w:rPr>
          <w:rFonts w:ascii="Times New Roman" w:hAnsi="Times New Roman"/>
        </w:rPr>
        <w:t xml:space="preserve"> F</w:t>
      </w:r>
      <w:r w:rsidRPr="005A097B">
        <w:rPr>
          <w:rFonts w:ascii="Times New Roman" w:hAnsi="Times New Roman" w:hint="eastAsia"/>
        </w:rPr>
        <w:t>.</w:t>
      </w:r>
      <w:r w:rsidRPr="005A097B">
        <w:rPr>
          <w:rFonts w:ascii="Times New Roman" w:hAnsi="Times New Roman"/>
        </w:rPr>
        <w:t>, Calvo</w:t>
      </w:r>
      <w:r w:rsidRPr="005A097B">
        <w:rPr>
          <w:rFonts w:ascii="Times New Roman" w:hAnsi="Times New Roman" w:hint="eastAsia"/>
        </w:rPr>
        <w:t>,</w:t>
      </w:r>
      <w:r w:rsidRPr="005A097B">
        <w:rPr>
          <w:rFonts w:ascii="Times New Roman" w:hAnsi="Times New Roman"/>
        </w:rPr>
        <w:t xml:space="preserve"> R</w:t>
      </w:r>
      <w:r w:rsidRPr="005A097B">
        <w:rPr>
          <w:rFonts w:ascii="Times New Roman" w:hAnsi="Times New Roman" w:hint="eastAsia"/>
        </w:rPr>
        <w:t>.</w:t>
      </w:r>
      <w:r w:rsidRPr="005A097B">
        <w:rPr>
          <w:rFonts w:ascii="Times New Roman" w:hAnsi="Times New Roman"/>
        </w:rPr>
        <w:t>W</w:t>
      </w:r>
      <w:r w:rsidRPr="005A097B">
        <w:rPr>
          <w:rFonts w:ascii="Times New Roman" w:hAnsi="Times New Roman" w:hint="eastAsia"/>
        </w:rPr>
        <w:t xml:space="preserve">., 2013a. </w:t>
      </w:r>
      <w:r w:rsidRPr="005A097B">
        <w:rPr>
          <w:rFonts w:ascii="Times New Roman" w:hAnsi="Times New Roman"/>
        </w:rPr>
        <w:t>Bike sharing systems: Solving the static rebalancing problem. Discrete Optimization 10(2)</w:t>
      </w:r>
      <w:r w:rsidRPr="005A097B">
        <w:rPr>
          <w:rFonts w:ascii="Times New Roman" w:hAnsi="Times New Roman" w:hint="eastAsia"/>
        </w:rPr>
        <w:t xml:space="preserve">, </w:t>
      </w:r>
      <w:r w:rsidRPr="005A097B">
        <w:rPr>
          <w:rFonts w:ascii="Times New Roman" w:hAnsi="Times New Roman"/>
        </w:rPr>
        <w:t>120-146.</w:t>
      </w:r>
    </w:p>
    <w:p w14:paraId="77AC9C63" w14:textId="634F1536"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Chemla</w:t>
      </w:r>
      <w:r w:rsidRPr="005A097B">
        <w:rPr>
          <w:rFonts w:ascii="Times New Roman" w:hAnsi="Times New Roman" w:hint="eastAsia"/>
        </w:rPr>
        <w:t>,</w:t>
      </w:r>
      <w:r w:rsidRPr="005A097B">
        <w:rPr>
          <w:rFonts w:ascii="Times New Roman" w:hAnsi="Times New Roman"/>
        </w:rPr>
        <w:t xml:space="preserve"> D</w:t>
      </w:r>
      <w:r w:rsidRPr="005A097B">
        <w:rPr>
          <w:rFonts w:ascii="Times New Roman" w:hAnsi="Times New Roman" w:hint="eastAsia"/>
        </w:rPr>
        <w:t>.</w:t>
      </w:r>
      <w:r w:rsidRPr="005A097B">
        <w:rPr>
          <w:rFonts w:ascii="Times New Roman" w:hAnsi="Times New Roman"/>
        </w:rPr>
        <w:t>, Meunier</w:t>
      </w:r>
      <w:r w:rsidRPr="005A097B">
        <w:rPr>
          <w:rFonts w:ascii="Times New Roman" w:hAnsi="Times New Roman" w:hint="eastAsia"/>
        </w:rPr>
        <w:t>,</w:t>
      </w:r>
      <w:r w:rsidRPr="005A097B">
        <w:rPr>
          <w:rFonts w:ascii="Times New Roman" w:hAnsi="Times New Roman"/>
        </w:rPr>
        <w:t xml:space="preserve"> F</w:t>
      </w:r>
      <w:r w:rsidRPr="005A097B">
        <w:rPr>
          <w:rFonts w:ascii="Times New Roman" w:hAnsi="Times New Roman" w:hint="eastAsia"/>
        </w:rPr>
        <w:t>.</w:t>
      </w:r>
      <w:r w:rsidRPr="005A097B">
        <w:rPr>
          <w:rFonts w:ascii="Times New Roman" w:hAnsi="Times New Roman"/>
        </w:rPr>
        <w:t>, Pradeau</w:t>
      </w:r>
      <w:r w:rsidRPr="005A097B">
        <w:rPr>
          <w:rFonts w:ascii="Times New Roman" w:hAnsi="Times New Roman" w:hint="eastAsia"/>
        </w:rPr>
        <w:t>,</w:t>
      </w:r>
      <w:r w:rsidRPr="005A097B">
        <w:rPr>
          <w:rFonts w:ascii="Times New Roman" w:hAnsi="Times New Roman"/>
        </w:rPr>
        <w:t xml:space="preserve"> T</w:t>
      </w:r>
      <w:r w:rsidRPr="005A097B">
        <w:rPr>
          <w:rFonts w:ascii="Times New Roman" w:hAnsi="Times New Roman" w:hint="eastAsia"/>
        </w:rPr>
        <w:t>.</w:t>
      </w:r>
      <w:r w:rsidRPr="005A097B">
        <w:rPr>
          <w:rFonts w:ascii="Times New Roman" w:hAnsi="Times New Roman"/>
        </w:rPr>
        <w:t>, Calvo</w:t>
      </w:r>
      <w:r w:rsidRPr="005A097B">
        <w:rPr>
          <w:rFonts w:ascii="Times New Roman" w:hAnsi="Times New Roman" w:hint="eastAsia"/>
        </w:rPr>
        <w:t>,</w:t>
      </w:r>
      <w:r w:rsidRPr="005A097B">
        <w:rPr>
          <w:rFonts w:ascii="Times New Roman" w:hAnsi="Times New Roman"/>
        </w:rPr>
        <w:t xml:space="preserve"> R</w:t>
      </w:r>
      <w:r w:rsidRPr="005A097B">
        <w:rPr>
          <w:rFonts w:ascii="Times New Roman" w:hAnsi="Times New Roman" w:hint="eastAsia"/>
        </w:rPr>
        <w:t>.</w:t>
      </w:r>
      <w:r w:rsidRPr="005A097B">
        <w:rPr>
          <w:rFonts w:ascii="Times New Roman" w:hAnsi="Times New Roman"/>
        </w:rPr>
        <w:t>W</w:t>
      </w:r>
      <w:r w:rsidRPr="005A097B">
        <w:rPr>
          <w:rFonts w:ascii="Times New Roman" w:hAnsi="Times New Roman" w:hint="eastAsia"/>
        </w:rPr>
        <w:t>.</w:t>
      </w:r>
      <w:r w:rsidRPr="005A097B">
        <w:rPr>
          <w:rFonts w:ascii="Times New Roman" w:hAnsi="Times New Roman"/>
        </w:rPr>
        <w:t>, Yahiaoui, H.</w:t>
      </w:r>
      <w:r w:rsidRPr="005A097B">
        <w:rPr>
          <w:rFonts w:ascii="Times New Roman" w:hAnsi="Times New Roman" w:hint="eastAsia"/>
        </w:rPr>
        <w:t>, 2013b.</w:t>
      </w:r>
      <w:r w:rsidRPr="005A097B">
        <w:rPr>
          <w:rFonts w:ascii="Times New Roman" w:hAnsi="Times New Roman"/>
        </w:rPr>
        <w:t xml:space="preserve"> Self-service bike sharing systems: </w:t>
      </w:r>
      <w:r w:rsidR="008C6695" w:rsidRPr="005A097B">
        <w:rPr>
          <w:rFonts w:ascii="Times New Roman" w:hAnsi="Times New Roman"/>
        </w:rPr>
        <w:t>S</w:t>
      </w:r>
      <w:r w:rsidRPr="005A097B">
        <w:rPr>
          <w:rFonts w:ascii="Times New Roman" w:hAnsi="Times New Roman"/>
        </w:rPr>
        <w:t>imulation, repositioning, pricing</w:t>
      </w:r>
      <w:r w:rsidRPr="005A097B">
        <w:rPr>
          <w:rFonts w:ascii="Times New Roman" w:hAnsi="Times New Roman" w:hint="eastAsia"/>
        </w:rPr>
        <w:t xml:space="preserve">. </w:t>
      </w:r>
      <w:r w:rsidRPr="005A097B">
        <w:rPr>
          <w:rFonts w:ascii="Times New Roman" w:hAnsi="Times New Roman"/>
        </w:rPr>
        <w:t>Working</w:t>
      </w:r>
      <w:r w:rsidRPr="005A097B">
        <w:rPr>
          <w:rFonts w:ascii="Times New Roman" w:hAnsi="Times New Roman" w:hint="eastAsia"/>
        </w:rPr>
        <w:t xml:space="preserve"> paper.</w:t>
      </w:r>
    </w:p>
    <w:p w14:paraId="33F86F5C"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Cherkesly, M., Desaulniers, G., Laporte, G., 2015. A population-based metaheuristic for the pickup and delivery problem with time windows and LIFO loading. Computers &amp; Operations Research 62, 23-35.</w:t>
      </w:r>
    </w:p>
    <w:p w14:paraId="5CD4FDC1" w14:textId="6EDC33AB"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Christiansen, M., Fagerholt, K., Flatberg, T., Haugen, Ø., Kloster, O., Lund, E.H., 2011. Maritime inventory routing with multiple products: A case study from the cement industry. European Journal of Operational Research 208(1), 86-94.</w:t>
      </w:r>
    </w:p>
    <w:p w14:paraId="1157BB8C"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Contardo</w:t>
      </w:r>
      <w:r w:rsidRPr="005A097B">
        <w:rPr>
          <w:rFonts w:ascii="Times New Roman" w:hAnsi="Times New Roman" w:hint="eastAsia"/>
        </w:rPr>
        <w:t>,</w:t>
      </w:r>
      <w:r w:rsidRPr="005A097B">
        <w:rPr>
          <w:rFonts w:ascii="Times New Roman" w:hAnsi="Times New Roman"/>
        </w:rPr>
        <w:t xml:space="preserve"> C</w:t>
      </w:r>
      <w:r w:rsidRPr="005A097B">
        <w:rPr>
          <w:rFonts w:ascii="Times New Roman" w:hAnsi="Times New Roman" w:hint="eastAsia"/>
        </w:rPr>
        <w:t>.</w:t>
      </w:r>
      <w:r w:rsidRPr="005A097B">
        <w:rPr>
          <w:rFonts w:ascii="Times New Roman" w:hAnsi="Times New Roman"/>
        </w:rPr>
        <w:t>, Morency</w:t>
      </w:r>
      <w:r w:rsidRPr="005A097B">
        <w:rPr>
          <w:rFonts w:ascii="Times New Roman" w:hAnsi="Times New Roman" w:hint="eastAsia"/>
        </w:rPr>
        <w:t>,</w:t>
      </w:r>
      <w:r w:rsidRPr="005A097B">
        <w:rPr>
          <w:rFonts w:ascii="Times New Roman" w:hAnsi="Times New Roman"/>
        </w:rPr>
        <w:t xml:space="preserve"> C</w:t>
      </w:r>
      <w:r w:rsidRPr="005A097B">
        <w:rPr>
          <w:rFonts w:ascii="Times New Roman" w:hAnsi="Times New Roman" w:hint="eastAsia"/>
        </w:rPr>
        <w:t>.</w:t>
      </w:r>
      <w:r w:rsidRPr="005A097B">
        <w:rPr>
          <w:rFonts w:ascii="Times New Roman" w:hAnsi="Times New Roman"/>
        </w:rPr>
        <w:t>, Rousseau</w:t>
      </w:r>
      <w:r w:rsidRPr="005A097B">
        <w:rPr>
          <w:rFonts w:ascii="Times New Roman" w:hAnsi="Times New Roman" w:hint="eastAsia"/>
        </w:rPr>
        <w:t>,</w:t>
      </w:r>
      <w:r w:rsidRPr="005A097B">
        <w:rPr>
          <w:rFonts w:ascii="Times New Roman" w:hAnsi="Times New Roman"/>
        </w:rPr>
        <w:t xml:space="preserve"> L</w:t>
      </w:r>
      <w:r w:rsidRPr="005A097B">
        <w:rPr>
          <w:rFonts w:ascii="Times New Roman" w:hAnsi="Times New Roman" w:hint="eastAsia"/>
        </w:rPr>
        <w:t>.</w:t>
      </w:r>
      <w:r w:rsidRPr="005A097B">
        <w:rPr>
          <w:rFonts w:ascii="Times New Roman" w:hAnsi="Times New Roman"/>
        </w:rPr>
        <w:t>M.</w:t>
      </w:r>
      <w:r w:rsidRPr="005A097B">
        <w:rPr>
          <w:rFonts w:ascii="Times New Roman" w:hAnsi="Times New Roman" w:hint="eastAsia"/>
        </w:rPr>
        <w:t>, 2012.</w:t>
      </w:r>
      <w:r w:rsidRPr="005A097B">
        <w:rPr>
          <w:rFonts w:ascii="Times New Roman" w:hAnsi="Times New Roman"/>
        </w:rPr>
        <w:t xml:space="preserve"> Balancing a dynamic public bike-sharing system. CIRRELT, Technical Report CIRRELT-2012-09, CIRRELT, Montreal, Canada.</w:t>
      </w:r>
    </w:p>
    <w:p w14:paraId="6DC2B742"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Cornillier, F., Boctor, F., Renaud, J., 2012. Heuristics for the multi-depot petrol station replenishment problem with time windows. European Journal of Operational Research 220(2), 361-369.</w:t>
      </w:r>
    </w:p>
    <w:p w14:paraId="61FD512A" w14:textId="10B729CD"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Dell</w:t>
      </w:r>
      <w:r w:rsidR="00543325">
        <w:rPr>
          <w:rFonts w:ascii="Times New Roman" w:hAnsi="Times New Roman"/>
        </w:rPr>
        <w:t>’</w:t>
      </w:r>
      <w:r w:rsidRPr="005A097B">
        <w:rPr>
          <w:rFonts w:ascii="Times New Roman" w:hAnsi="Times New Roman"/>
        </w:rPr>
        <w:t>Amico</w:t>
      </w:r>
      <w:r w:rsidRPr="005A097B">
        <w:rPr>
          <w:rFonts w:ascii="Times New Roman" w:hAnsi="Times New Roman" w:hint="eastAsia"/>
        </w:rPr>
        <w:t>,</w:t>
      </w:r>
      <w:r w:rsidRPr="005A097B">
        <w:rPr>
          <w:rFonts w:ascii="Times New Roman" w:hAnsi="Times New Roman"/>
        </w:rPr>
        <w:t xml:space="preserve"> M</w:t>
      </w:r>
      <w:r w:rsidRPr="005A097B">
        <w:rPr>
          <w:rFonts w:ascii="Times New Roman" w:hAnsi="Times New Roman" w:hint="eastAsia"/>
        </w:rPr>
        <w:t>.</w:t>
      </w:r>
      <w:r w:rsidRPr="005A097B">
        <w:rPr>
          <w:rFonts w:ascii="Times New Roman" w:hAnsi="Times New Roman"/>
        </w:rPr>
        <w:t>, Hadjicostantinou</w:t>
      </w:r>
      <w:r w:rsidRPr="005A097B">
        <w:rPr>
          <w:rFonts w:ascii="Times New Roman" w:hAnsi="Times New Roman" w:hint="eastAsia"/>
        </w:rPr>
        <w:t>,</w:t>
      </w:r>
      <w:r w:rsidRPr="005A097B">
        <w:rPr>
          <w:rFonts w:ascii="Times New Roman" w:hAnsi="Times New Roman"/>
        </w:rPr>
        <w:t xml:space="preserve"> E</w:t>
      </w:r>
      <w:r w:rsidRPr="005A097B">
        <w:rPr>
          <w:rFonts w:ascii="Times New Roman" w:hAnsi="Times New Roman" w:hint="eastAsia"/>
        </w:rPr>
        <w:t>.</w:t>
      </w:r>
      <w:r w:rsidRPr="005A097B">
        <w:rPr>
          <w:rFonts w:ascii="Times New Roman" w:hAnsi="Times New Roman"/>
        </w:rPr>
        <w:t>, Iori</w:t>
      </w:r>
      <w:r w:rsidRPr="005A097B">
        <w:rPr>
          <w:rFonts w:ascii="Times New Roman" w:hAnsi="Times New Roman" w:hint="eastAsia"/>
        </w:rPr>
        <w:t>,</w:t>
      </w:r>
      <w:r w:rsidRPr="005A097B">
        <w:rPr>
          <w:rFonts w:ascii="Times New Roman" w:hAnsi="Times New Roman"/>
        </w:rPr>
        <w:t xml:space="preserve"> M</w:t>
      </w:r>
      <w:r w:rsidRPr="005A097B">
        <w:rPr>
          <w:rFonts w:ascii="Times New Roman" w:hAnsi="Times New Roman" w:hint="eastAsia"/>
        </w:rPr>
        <w:t>.</w:t>
      </w:r>
      <w:r w:rsidRPr="005A097B">
        <w:rPr>
          <w:rFonts w:ascii="Times New Roman" w:hAnsi="Times New Roman"/>
        </w:rPr>
        <w:t xml:space="preserve">, </w:t>
      </w:r>
      <w:r w:rsidRPr="005A097B">
        <w:rPr>
          <w:rFonts w:ascii="Times New Roman" w:hAnsi="Times New Roman" w:hint="eastAsia"/>
        </w:rPr>
        <w:t xml:space="preserve">Novellani, S., 2014. </w:t>
      </w:r>
      <w:r w:rsidRPr="005A097B">
        <w:rPr>
          <w:rFonts w:ascii="Times New Roman" w:hAnsi="Times New Roman"/>
        </w:rPr>
        <w:t>The bike sharing rebalancing problem: Mathematical formulations and benchmark instances. Omega 45</w:t>
      </w:r>
      <w:r w:rsidRPr="005A097B">
        <w:rPr>
          <w:rFonts w:ascii="Times New Roman" w:hAnsi="Times New Roman" w:hint="eastAsia"/>
        </w:rPr>
        <w:t>,</w:t>
      </w:r>
      <w:r w:rsidRPr="005A097B">
        <w:rPr>
          <w:rFonts w:ascii="Times New Roman" w:hAnsi="Times New Roman"/>
        </w:rPr>
        <w:t xml:space="preserve"> 7-19. </w:t>
      </w:r>
    </w:p>
    <w:p w14:paraId="4E1FB191"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Erdoğan</w:t>
      </w:r>
      <w:r w:rsidRPr="005A097B">
        <w:rPr>
          <w:rFonts w:ascii="Times New Roman" w:hAnsi="Times New Roman" w:hint="eastAsia"/>
        </w:rPr>
        <w:t>,</w:t>
      </w:r>
      <w:r w:rsidRPr="005A097B">
        <w:rPr>
          <w:rFonts w:ascii="Times New Roman" w:hAnsi="Times New Roman"/>
        </w:rPr>
        <w:t xml:space="preserve"> G</w:t>
      </w:r>
      <w:r w:rsidRPr="005A097B">
        <w:rPr>
          <w:rFonts w:ascii="Times New Roman" w:hAnsi="Times New Roman" w:hint="eastAsia"/>
        </w:rPr>
        <w:t>.</w:t>
      </w:r>
      <w:r w:rsidRPr="005A097B">
        <w:rPr>
          <w:rFonts w:ascii="Times New Roman" w:hAnsi="Times New Roman"/>
        </w:rPr>
        <w:t>, Cordeau</w:t>
      </w:r>
      <w:r w:rsidRPr="005A097B">
        <w:rPr>
          <w:rFonts w:ascii="Times New Roman" w:hAnsi="Times New Roman" w:hint="eastAsia"/>
        </w:rPr>
        <w:t>,</w:t>
      </w:r>
      <w:r w:rsidRPr="005A097B">
        <w:rPr>
          <w:rFonts w:ascii="Times New Roman" w:hAnsi="Times New Roman"/>
        </w:rPr>
        <w:t xml:space="preserve"> J</w:t>
      </w:r>
      <w:r w:rsidRPr="005A097B">
        <w:rPr>
          <w:rFonts w:ascii="Times New Roman" w:hAnsi="Times New Roman" w:hint="eastAsia"/>
        </w:rPr>
        <w:t>.</w:t>
      </w:r>
      <w:r w:rsidRPr="005A097B">
        <w:rPr>
          <w:rFonts w:ascii="Times New Roman" w:hAnsi="Times New Roman"/>
        </w:rPr>
        <w:t>F</w:t>
      </w:r>
      <w:r w:rsidRPr="005A097B">
        <w:rPr>
          <w:rFonts w:ascii="Times New Roman" w:hAnsi="Times New Roman" w:hint="eastAsia"/>
        </w:rPr>
        <w:t>.</w:t>
      </w:r>
      <w:r w:rsidRPr="005A097B">
        <w:rPr>
          <w:rFonts w:ascii="Times New Roman" w:hAnsi="Times New Roman"/>
        </w:rPr>
        <w:t>, Laporte</w:t>
      </w:r>
      <w:r w:rsidRPr="005A097B">
        <w:rPr>
          <w:rFonts w:ascii="Times New Roman" w:hAnsi="Times New Roman" w:hint="eastAsia"/>
        </w:rPr>
        <w:t>,</w:t>
      </w:r>
      <w:r w:rsidRPr="005A097B">
        <w:rPr>
          <w:rFonts w:ascii="Times New Roman" w:hAnsi="Times New Roman"/>
        </w:rPr>
        <w:t xml:space="preserve"> G.</w:t>
      </w:r>
      <w:r w:rsidRPr="005A097B">
        <w:rPr>
          <w:rFonts w:ascii="Times New Roman" w:hAnsi="Times New Roman" w:hint="eastAsia"/>
        </w:rPr>
        <w:t>, 2010.</w:t>
      </w:r>
      <w:r w:rsidRPr="005A097B">
        <w:rPr>
          <w:rFonts w:ascii="Times New Roman" w:hAnsi="Times New Roman"/>
        </w:rPr>
        <w:t xml:space="preserve"> A branch-and-cut algorithm for solving the non-preemptive capacitated swapping problem. Discrete Applied Mathematics 158(15)</w:t>
      </w:r>
      <w:r w:rsidRPr="005A097B">
        <w:rPr>
          <w:rFonts w:ascii="Times New Roman" w:hAnsi="Times New Roman" w:hint="eastAsia"/>
        </w:rPr>
        <w:t>,</w:t>
      </w:r>
      <w:r w:rsidRPr="005A097B">
        <w:rPr>
          <w:rFonts w:ascii="Times New Roman" w:hAnsi="Times New Roman"/>
        </w:rPr>
        <w:t xml:space="preserve"> 1599-1614.</w:t>
      </w:r>
    </w:p>
    <w:p w14:paraId="041287F3" w14:textId="77777777" w:rsidR="007211D7" w:rsidRPr="005A097B" w:rsidRDefault="007211D7" w:rsidP="00204E4C">
      <w:pPr>
        <w:widowControl w:val="0"/>
        <w:snapToGrid w:val="0"/>
        <w:ind w:left="330" w:hangingChars="150" w:hanging="330"/>
        <w:jc w:val="both"/>
        <w:rPr>
          <w:rFonts w:ascii="Times New Roman" w:hAnsi="Times New Roman"/>
        </w:rPr>
      </w:pPr>
      <w:r w:rsidRPr="005A097B">
        <w:rPr>
          <w:rFonts w:ascii="Times New Roman" w:hAnsi="Times New Roman"/>
        </w:rPr>
        <w:t>Erdoğan</w:t>
      </w:r>
      <w:r w:rsidRPr="005A097B">
        <w:rPr>
          <w:rFonts w:ascii="Times New Roman" w:hAnsi="Times New Roman" w:hint="eastAsia"/>
        </w:rPr>
        <w:t>,</w:t>
      </w:r>
      <w:r w:rsidRPr="005A097B">
        <w:rPr>
          <w:rFonts w:ascii="Times New Roman" w:hAnsi="Times New Roman"/>
        </w:rPr>
        <w:t xml:space="preserve"> G</w:t>
      </w:r>
      <w:r w:rsidRPr="005A097B">
        <w:rPr>
          <w:rFonts w:ascii="Times New Roman" w:hAnsi="Times New Roman" w:hint="eastAsia"/>
        </w:rPr>
        <w:t>.</w:t>
      </w:r>
      <w:r w:rsidRPr="005A097B">
        <w:rPr>
          <w:rFonts w:ascii="Times New Roman" w:hAnsi="Times New Roman"/>
        </w:rPr>
        <w:t>, Laporte</w:t>
      </w:r>
      <w:r w:rsidRPr="005A097B">
        <w:rPr>
          <w:rFonts w:ascii="Times New Roman" w:hAnsi="Times New Roman" w:hint="eastAsia"/>
        </w:rPr>
        <w:t>,</w:t>
      </w:r>
      <w:r w:rsidRPr="005A097B">
        <w:rPr>
          <w:rFonts w:ascii="Times New Roman" w:hAnsi="Times New Roman"/>
        </w:rPr>
        <w:t xml:space="preserve"> G</w:t>
      </w:r>
      <w:r w:rsidRPr="005A097B">
        <w:rPr>
          <w:rFonts w:ascii="Times New Roman" w:hAnsi="Times New Roman" w:hint="eastAsia"/>
        </w:rPr>
        <w:t>.</w:t>
      </w:r>
      <w:r w:rsidRPr="005A097B">
        <w:rPr>
          <w:rFonts w:ascii="Times New Roman" w:hAnsi="Times New Roman"/>
        </w:rPr>
        <w:t>, Calvo</w:t>
      </w:r>
      <w:r w:rsidRPr="005A097B">
        <w:rPr>
          <w:rFonts w:ascii="Times New Roman" w:hAnsi="Times New Roman" w:hint="eastAsia"/>
        </w:rPr>
        <w:t>,</w:t>
      </w:r>
      <w:r w:rsidRPr="005A097B">
        <w:rPr>
          <w:rFonts w:ascii="Times New Roman" w:hAnsi="Times New Roman"/>
        </w:rPr>
        <w:t xml:space="preserve"> R</w:t>
      </w:r>
      <w:r w:rsidRPr="005A097B">
        <w:rPr>
          <w:rFonts w:ascii="Times New Roman" w:hAnsi="Times New Roman" w:hint="eastAsia"/>
        </w:rPr>
        <w:t>.</w:t>
      </w:r>
      <w:r w:rsidRPr="005A097B">
        <w:rPr>
          <w:rFonts w:ascii="Times New Roman" w:hAnsi="Times New Roman"/>
        </w:rPr>
        <w:t>W.</w:t>
      </w:r>
      <w:r w:rsidRPr="005A097B">
        <w:rPr>
          <w:rFonts w:ascii="Times New Roman" w:hAnsi="Times New Roman" w:hint="eastAsia"/>
        </w:rPr>
        <w:t>, 2012.</w:t>
      </w:r>
      <w:r w:rsidRPr="005A097B">
        <w:rPr>
          <w:rFonts w:ascii="Times New Roman" w:hAnsi="Times New Roman"/>
        </w:rPr>
        <w:t xml:space="preserve"> The one commodity pickup and delivery traveling salesman problem with demand intervals. Working Paper.</w:t>
      </w:r>
    </w:p>
    <w:p w14:paraId="30EBE470"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Erdoğan</w:t>
      </w:r>
      <w:r w:rsidRPr="005A097B">
        <w:rPr>
          <w:rFonts w:ascii="Times New Roman" w:hAnsi="Times New Roman" w:hint="eastAsia"/>
        </w:rPr>
        <w:t>,</w:t>
      </w:r>
      <w:r w:rsidRPr="005A097B">
        <w:rPr>
          <w:rFonts w:ascii="Times New Roman" w:hAnsi="Times New Roman"/>
        </w:rPr>
        <w:t xml:space="preserve"> G</w:t>
      </w:r>
      <w:r w:rsidRPr="005A097B">
        <w:rPr>
          <w:rFonts w:ascii="Times New Roman" w:hAnsi="Times New Roman" w:hint="eastAsia"/>
        </w:rPr>
        <w:t>.</w:t>
      </w:r>
      <w:r w:rsidRPr="005A097B">
        <w:rPr>
          <w:rFonts w:ascii="Times New Roman" w:hAnsi="Times New Roman"/>
        </w:rPr>
        <w:t>, Laporte</w:t>
      </w:r>
      <w:r w:rsidRPr="005A097B">
        <w:rPr>
          <w:rFonts w:ascii="Times New Roman" w:hAnsi="Times New Roman" w:hint="eastAsia"/>
        </w:rPr>
        <w:t>,</w:t>
      </w:r>
      <w:r w:rsidRPr="005A097B">
        <w:rPr>
          <w:rFonts w:ascii="Times New Roman" w:hAnsi="Times New Roman"/>
        </w:rPr>
        <w:t xml:space="preserve"> G</w:t>
      </w:r>
      <w:r w:rsidRPr="005A097B">
        <w:rPr>
          <w:rFonts w:ascii="Times New Roman" w:hAnsi="Times New Roman" w:hint="eastAsia"/>
        </w:rPr>
        <w:t>.</w:t>
      </w:r>
      <w:r w:rsidRPr="005A097B">
        <w:rPr>
          <w:rFonts w:ascii="Times New Roman" w:hAnsi="Times New Roman"/>
        </w:rPr>
        <w:t>, Calvo</w:t>
      </w:r>
      <w:r w:rsidRPr="005A097B">
        <w:rPr>
          <w:rFonts w:ascii="Times New Roman" w:hAnsi="Times New Roman" w:hint="eastAsia"/>
        </w:rPr>
        <w:t>,</w:t>
      </w:r>
      <w:r w:rsidRPr="005A097B">
        <w:rPr>
          <w:rFonts w:ascii="Times New Roman" w:hAnsi="Times New Roman"/>
        </w:rPr>
        <w:t xml:space="preserve"> R.</w:t>
      </w:r>
      <w:r w:rsidRPr="005A097B">
        <w:rPr>
          <w:rFonts w:ascii="Times New Roman" w:hAnsi="Times New Roman" w:hint="eastAsia"/>
        </w:rPr>
        <w:t>W., 2014.</w:t>
      </w:r>
      <w:r w:rsidRPr="005A097B">
        <w:rPr>
          <w:rFonts w:ascii="Times New Roman" w:hAnsi="Times New Roman"/>
        </w:rPr>
        <w:t xml:space="preserve"> The static bicycle relocation problem with demand intervals. European Journal of Operational Research</w:t>
      </w:r>
      <w:r w:rsidRPr="005A097B">
        <w:rPr>
          <w:rFonts w:ascii="Times New Roman" w:hAnsi="Times New Roman" w:hint="eastAsia"/>
        </w:rPr>
        <w:t xml:space="preserve"> </w:t>
      </w:r>
      <w:r w:rsidRPr="005A097B">
        <w:rPr>
          <w:rFonts w:ascii="Times New Roman" w:hAnsi="Times New Roman"/>
        </w:rPr>
        <w:t>238(2)</w:t>
      </w:r>
      <w:r w:rsidRPr="005A097B">
        <w:rPr>
          <w:rFonts w:ascii="Times New Roman" w:hAnsi="Times New Roman" w:hint="eastAsia"/>
        </w:rPr>
        <w:t>,</w:t>
      </w:r>
      <w:r w:rsidRPr="005A097B">
        <w:rPr>
          <w:rFonts w:ascii="Times New Roman" w:hAnsi="Times New Roman"/>
        </w:rPr>
        <w:t xml:space="preserve"> 451-457.</w:t>
      </w:r>
    </w:p>
    <w:p w14:paraId="64A77194"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Forma</w:t>
      </w:r>
      <w:r w:rsidRPr="005A097B">
        <w:rPr>
          <w:rFonts w:ascii="Times New Roman" w:hAnsi="Times New Roman" w:hint="eastAsia"/>
        </w:rPr>
        <w:t>,</w:t>
      </w:r>
      <w:r w:rsidRPr="005A097B">
        <w:rPr>
          <w:rFonts w:ascii="Times New Roman" w:hAnsi="Times New Roman"/>
        </w:rPr>
        <w:t xml:space="preserve"> I</w:t>
      </w:r>
      <w:r w:rsidRPr="005A097B">
        <w:rPr>
          <w:rFonts w:ascii="Times New Roman" w:hAnsi="Times New Roman" w:hint="eastAsia"/>
        </w:rPr>
        <w:t>.</w:t>
      </w:r>
      <w:r w:rsidRPr="005A097B">
        <w:rPr>
          <w:rFonts w:ascii="Times New Roman" w:hAnsi="Times New Roman"/>
        </w:rPr>
        <w:t>A</w:t>
      </w:r>
      <w:r w:rsidRPr="005A097B">
        <w:rPr>
          <w:rFonts w:ascii="Times New Roman" w:hAnsi="Times New Roman" w:hint="eastAsia"/>
        </w:rPr>
        <w:t>.</w:t>
      </w:r>
      <w:r w:rsidRPr="005A097B">
        <w:rPr>
          <w:rFonts w:ascii="Times New Roman" w:hAnsi="Times New Roman"/>
        </w:rPr>
        <w:t>, Raviv</w:t>
      </w:r>
      <w:r w:rsidRPr="005A097B">
        <w:rPr>
          <w:rFonts w:ascii="Times New Roman" w:hAnsi="Times New Roman" w:hint="eastAsia"/>
        </w:rPr>
        <w:t>,</w:t>
      </w:r>
      <w:r w:rsidRPr="005A097B">
        <w:rPr>
          <w:rFonts w:ascii="Times New Roman" w:hAnsi="Times New Roman"/>
        </w:rPr>
        <w:t xml:space="preserve"> T</w:t>
      </w:r>
      <w:r w:rsidRPr="005A097B">
        <w:rPr>
          <w:rFonts w:ascii="Times New Roman" w:hAnsi="Times New Roman" w:hint="eastAsia"/>
        </w:rPr>
        <w:t>.</w:t>
      </w:r>
      <w:r w:rsidRPr="005A097B">
        <w:rPr>
          <w:rFonts w:ascii="Times New Roman" w:hAnsi="Times New Roman"/>
        </w:rPr>
        <w:t>, Tzur</w:t>
      </w:r>
      <w:r w:rsidRPr="005A097B">
        <w:rPr>
          <w:rFonts w:ascii="Times New Roman" w:hAnsi="Times New Roman" w:hint="eastAsia"/>
        </w:rPr>
        <w:t>,</w:t>
      </w:r>
      <w:r w:rsidRPr="005A097B">
        <w:rPr>
          <w:rFonts w:ascii="Times New Roman" w:hAnsi="Times New Roman"/>
        </w:rPr>
        <w:t xml:space="preserve"> M.</w:t>
      </w:r>
      <w:r w:rsidRPr="005A097B">
        <w:rPr>
          <w:rFonts w:ascii="Times New Roman" w:hAnsi="Times New Roman" w:hint="eastAsia"/>
        </w:rPr>
        <w:t>, 2015.</w:t>
      </w:r>
      <w:r w:rsidRPr="005A097B">
        <w:rPr>
          <w:rFonts w:ascii="Times New Roman" w:hAnsi="Times New Roman"/>
        </w:rPr>
        <w:t xml:space="preserve"> A 3-step math heuristic for the static repositioning problem in bike-sharing systems. Transportation Research Part B 71</w:t>
      </w:r>
      <w:r w:rsidRPr="005A097B">
        <w:rPr>
          <w:rFonts w:ascii="Times New Roman" w:hAnsi="Times New Roman" w:hint="eastAsia"/>
        </w:rPr>
        <w:t>,</w:t>
      </w:r>
      <w:r w:rsidRPr="005A097B">
        <w:rPr>
          <w:rFonts w:ascii="Times New Roman" w:hAnsi="Times New Roman"/>
        </w:rPr>
        <w:t xml:space="preserve"> 230-247.</w:t>
      </w:r>
    </w:p>
    <w:p w14:paraId="06BD3341" w14:textId="63E4F593"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lastRenderedPageBreak/>
        <w:t>Hernández-Pérez</w:t>
      </w:r>
      <w:r w:rsidR="0076363B" w:rsidRPr="005A097B">
        <w:rPr>
          <w:rFonts w:ascii="Times New Roman" w:hAnsi="Times New Roman"/>
        </w:rPr>
        <w:t>,</w:t>
      </w:r>
      <w:r w:rsidRPr="005A097B">
        <w:rPr>
          <w:rFonts w:ascii="Times New Roman" w:hAnsi="Times New Roman"/>
        </w:rPr>
        <w:t xml:space="preserve"> H., Rodrıguez-Martına</w:t>
      </w:r>
      <w:r w:rsidR="0076363B" w:rsidRPr="005A097B">
        <w:rPr>
          <w:rFonts w:ascii="Times New Roman" w:hAnsi="Times New Roman"/>
        </w:rPr>
        <w:t>,</w:t>
      </w:r>
      <w:r w:rsidRPr="005A097B">
        <w:rPr>
          <w:rFonts w:ascii="Times New Roman" w:hAnsi="Times New Roman"/>
        </w:rPr>
        <w:t xml:space="preserve"> I., Salazar-Gonzáleza</w:t>
      </w:r>
      <w:r w:rsidR="0076363B" w:rsidRPr="005A097B">
        <w:rPr>
          <w:rFonts w:ascii="Times New Roman" w:hAnsi="Times New Roman"/>
        </w:rPr>
        <w:t>,</w:t>
      </w:r>
      <w:r w:rsidRPr="005A097B">
        <w:rPr>
          <w:rFonts w:ascii="Times New Roman" w:hAnsi="Times New Roman"/>
        </w:rPr>
        <w:t xml:space="preserve"> J.J., 2015. A hybrid heuristic approach for the multi-commodity pickup-and-delivery traveling salesman problem. </w:t>
      </w:r>
      <w:hyperlink r:id="rId13" w:tooltip="Go to European Journal of Operational Research on ScienceDirect" w:history="1">
        <w:r w:rsidRPr="005A097B">
          <w:rPr>
            <w:rFonts w:ascii="Times New Roman" w:hAnsi="Times New Roman"/>
          </w:rPr>
          <w:t>European Journal of Operational Research</w:t>
        </w:r>
      </w:hyperlink>
      <w:r w:rsidRPr="005A097B">
        <w:rPr>
          <w:rFonts w:ascii="Times New Roman" w:hAnsi="Times New Roman"/>
        </w:rPr>
        <w:t>, Available online.</w:t>
      </w:r>
    </w:p>
    <w:p w14:paraId="2363FB17"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Hernández-Pérez</w:t>
      </w:r>
      <w:r w:rsidRPr="005A097B">
        <w:rPr>
          <w:rFonts w:ascii="Times New Roman" w:hAnsi="Times New Roman" w:hint="eastAsia"/>
        </w:rPr>
        <w:t>,</w:t>
      </w:r>
      <w:r w:rsidRPr="005A097B">
        <w:rPr>
          <w:rFonts w:ascii="Times New Roman" w:hAnsi="Times New Roman"/>
        </w:rPr>
        <w:t xml:space="preserve"> H</w:t>
      </w:r>
      <w:r w:rsidRPr="005A097B">
        <w:rPr>
          <w:rFonts w:ascii="Times New Roman" w:hAnsi="Times New Roman" w:hint="eastAsia"/>
        </w:rPr>
        <w:t>.</w:t>
      </w:r>
      <w:r w:rsidRPr="005A097B">
        <w:rPr>
          <w:rFonts w:ascii="Times New Roman" w:hAnsi="Times New Roman"/>
        </w:rPr>
        <w:t>, Salazar-González</w:t>
      </w:r>
      <w:r w:rsidRPr="005A097B">
        <w:rPr>
          <w:rFonts w:ascii="Times New Roman" w:hAnsi="Times New Roman" w:hint="eastAsia"/>
        </w:rPr>
        <w:t>,</w:t>
      </w:r>
      <w:r w:rsidRPr="005A097B">
        <w:rPr>
          <w:rFonts w:ascii="Times New Roman" w:hAnsi="Times New Roman"/>
        </w:rPr>
        <w:t xml:space="preserve"> J</w:t>
      </w:r>
      <w:r w:rsidRPr="005A097B">
        <w:rPr>
          <w:rFonts w:ascii="Times New Roman" w:hAnsi="Times New Roman" w:hint="eastAsia"/>
        </w:rPr>
        <w:t>.</w:t>
      </w:r>
      <w:r w:rsidRPr="005A097B">
        <w:rPr>
          <w:rFonts w:ascii="Times New Roman" w:hAnsi="Times New Roman"/>
        </w:rPr>
        <w:t>J.</w:t>
      </w:r>
      <w:r w:rsidRPr="005A097B">
        <w:rPr>
          <w:rFonts w:ascii="Times New Roman" w:hAnsi="Times New Roman" w:hint="eastAsia"/>
        </w:rPr>
        <w:t>, 2009.</w:t>
      </w:r>
      <w:r w:rsidRPr="005A097B">
        <w:rPr>
          <w:rFonts w:ascii="Times New Roman" w:hAnsi="Times New Roman"/>
        </w:rPr>
        <w:t xml:space="preserve"> The multi-commodity one-to-one pickup-and-delivery traveling salesman problem. European Journal of Operational Research</w:t>
      </w:r>
      <w:r w:rsidRPr="005A097B">
        <w:rPr>
          <w:rFonts w:ascii="Times New Roman" w:hAnsi="Times New Roman" w:hint="eastAsia"/>
        </w:rPr>
        <w:t xml:space="preserve"> </w:t>
      </w:r>
      <w:r w:rsidRPr="005A097B">
        <w:rPr>
          <w:rFonts w:ascii="Times New Roman" w:hAnsi="Times New Roman"/>
        </w:rPr>
        <w:t>196(3)</w:t>
      </w:r>
      <w:r w:rsidRPr="005A097B">
        <w:rPr>
          <w:rFonts w:ascii="Times New Roman" w:hAnsi="Times New Roman" w:hint="eastAsia"/>
        </w:rPr>
        <w:t>,</w:t>
      </w:r>
      <w:r w:rsidRPr="005A097B">
        <w:rPr>
          <w:rFonts w:ascii="Times New Roman" w:hAnsi="Times New Roman"/>
        </w:rPr>
        <w:t xml:space="preserve"> 987-995.</w:t>
      </w:r>
    </w:p>
    <w:p w14:paraId="4DA456DB"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Ho</w:t>
      </w:r>
      <w:r w:rsidRPr="005A097B">
        <w:rPr>
          <w:rFonts w:ascii="Times New Roman" w:hAnsi="Times New Roman" w:hint="eastAsia"/>
        </w:rPr>
        <w:t>,</w:t>
      </w:r>
      <w:r w:rsidRPr="005A097B">
        <w:rPr>
          <w:rFonts w:ascii="Times New Roman" w:hAnsi="Times New Roman"/>
        </w:rPr>
        <w:t xml:space="preserve"> S</w:t>
      </w:r>
      <w:r w:rsidRPr="005A097B">
        <w:rPr>
          <w:rFonts w:ascii="Times New Roman" w:hAnsi="Times New Roman" w:hint="eastAsia"/>
        </w:rPr>
        <w:t>.</w:t>
      </w:r>
      <w:r w:rsidRPr="005A097B">
        <w:rPr>
          <w:rFonts w:ascii="Times New Roman" w:hAnsi="Times New Roman"/>
        </w:rPr>
        <w:t>C</w:t>
      </w:r>
      <w:r w:rsidRPr="005A097B">
        <w:rPr>
          <w:rFonts w:ascii="Times New Roman" w:hAnsi="Times New Roman" w:hint="eastAsia"/>
        </w:rPr>
        <w:t>.</w:t>
      </w:r>
      <w:r w:rsidRPr="005A097B">
        <w:rPr>
          <w:rFonts w:ascii="Times New Roman" w:hAnsi="Times New Roman"/>
        </w:rPr>
        <w:t>, Szeto</w:t>
      </w:r>
      <w:r w:rsidRPr="005A097B">
        <w:rPr>
          <w:rFonts w:ascii="Times New Roman" w:hAnsi="Times New Roman" w:hint="eastAsia"/>
        </w:rPr>
        <w:t>,</w:t>
      </w:r>
      <w:r w:rsidRPr="005A097B">
        <w:rPr>
          <w:rFonts w:ascii="Times New Roman" w:hAnsi="Times New Roman"/>
        </w:rPr>
        <w:t xml:space="preserve"> W</w:t>
      </w:r>
      <w:r w:rsidRPr="005A097B">
        <w:rPr>
          <w:rFonts w:ascii="Times New Roman" w:hAnsi="Times New Roman" w:hint="eastAsia"/>
        </w:rPr>
        <w:t>.</w:t>
      </w:r>
      <w:r w:rsidRPr="005A097B">
        <w:rPr>
          <w:rFonts w:ascii="Times New Roman" w:hAnsi="Times New Roman"/>
        </w:rPr>
        <w:t>Y.</w:t>
      </w:r>
      <w:r w:rsidRPr="005A097B">
        <w:rPr>
          <w:rFonts w:ascii="Times New Roman" w:hAnsi="Times New Roman" w:hint="eastAsia"/>
        </w:rPr>
        <w:t>, 2014.</w:t>
      </w:r>
      <w:r w:rsidRPr="005A097B">
        <w:rPr>
          <w:rFonts w:ascii="Times New Roman" w:hAnsi="Times New Roman"/>
        </w:rPr>
        <w:t xml:space="preserve"> Solving a static repositioning problem in bike-sharing systems using iterated tabu search. Transportation Research Part E 69</w:t>
      </w:r>
      <w:r w:rsidRPr="005A097B">
        <w:rPr>
          <w:rFonts w:ascii="Times New Roman" w:hAnsi="Times New Roman" w:hint="eastAsia"/>
        </w:rPr>
        <w:t>,</w:t>
      </w:r>
      <w:r w:rsidRPr="005A097B">
        <w:rPr>
          <w:rFonts w:ascii="Times New Roman" w:hAnsi="Times New Roman"/>
        </w:rPr>
        <w:t xml:space="preserve"> 180-198.</w:t>
      </w:r>
    </w:p>
    <w:p w14:paraId="05BE05FA" w14:textId="2C946FDB" w:rsidR="007E4A2D" w:rsidRPr="005A097B" w:rsidRDefault="007E4A2D" w:rsidP="00204E4C">
      <w:pPr>
        <w:widowControl w:val="0"/>
        <w:snapToGrid w:val="0"/>
        <w:ind w:left="330" w:hangingChars="150" w:hanging="330"/>
        <w:jc w:val="both"/>
        <w:rPr>
          <w:rFonts w:ascii="Times New Roman" w:hAnsi="Times New Roman"/>
        </w:rPr>
      </w:pPr>
      <w:r w:rsidRPr="005A097B">
        <w:rPr>
          <w:rFonts w:ascii="Times New Roman" w:hAnsi="Times New Roman"/>
        </w:rPr>
        <w:t>Ho, S.C., Szeto, W.Y., 2016. GRASP with path relinking for the selective pickup and delivery problem. Expert Systems with Applications, 51(1), 14-25.</w:t>
      </w:r>
    </w:p>
    <w:p w14:paraId="34A4DD8F" w14:textId="5AAB5A6F"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Holland, J.H., 1975. Adaptation in nature and artificial system. Cambridge</w:t>
      </w:r>
      <w:r w:rsidR="00FB32E3">
        <w:rPr>
          <w:rFonts w:ascii="Times New Roman" w:hAnsi="Times New Roman"/>
        </w:rPr>
        <w:t>,</w:t>
      </w:r>
      <w:r w:rsidRPr="005A097B">
        <w:rPr>
          <w:rFonts w:ascii="Times New Roman" w:hAnsi="Times New Roman"/>
        </w:rPr>
        <w:t xml:space="preserve"> MA: MIT Press.</w:t>
      </w:r>
    </w:p>
    <w:p w14:paraId="33D49429"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 xml:space="preserve">Kloimüllner, C., Papazek, P., Hu, B., Raidl, G.R., 2014. Balancing bicycle sharing systems: An approach for the dynamic case. In Evolutionary Computation in Combinatorial Optimisation. Springer Berlin Heidelberg, </w:t>
      </w:r>
      <w:r w:rsidRPr="005A097B">
        <w:rPr>
          <w:rFonts w:ascii="Times New Roman" w:hAnsi="Times New Roman" w:hint="eastAsia"/>
        </w:rPr>
        <w:t>pp.</w:t>
      </w:r>
      <w:r w:rsidRPr="005A097B">
        <w:rPr>
          <w:rFonts w:ascii="Times New Roman" w:hAnsi="Times New Roman"/>
        </w:rPr>
        <w:t xml:space="preserve"> 73-84.</w:t>
      </w:r>
    </w:p>
    <w:p w14:paraId="7D44C13B"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Lahyani, R., Coelho, L.C., Khemakhem, M., Laporte, G., Semet, F., 2015. A multi-compartment vehicle routing problem arising in the collection of olive oil in Tunisia. Omega 51, 1-10.</w:t>
      </w:r>
    </w:p>
    <w:p w14:paraId="51B5FA8E"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Lin</w:t>
      </w:r>
      <w:r w:rsidRPr="005A097B">
        <w:rPr>
          <w:rFonts w:ascii="Times New Roman" w:hAnsi="Times New Roman" w:hint="eastAsia"/>
        </w:rPr>
        <w:t>,</w:t>
      </w:r>
      <w:r w:rsidRPr="005A097B">
        <w:rPr>
          <w:rFonts w:ascii="Times New Roman" w:hAnsi="Times New Roman"/>
        </w:rPr>
        <w:t xml:space="preserve"> J</w:t>
      </w:r>
      <w:r w:rsidRPr="005A097B">
        <w:rPr>
          <w:rFonts w:ascii="Times New Roman" w:hAnsi="Times New Roman" w:hint="eastAsia"/>
        </w:rPr>
        <w:t>.</w:t>
      </w:r>
      <w:r w:rsidRPr="005A097B">
        <w:rPr>
          <w:rFonts w:ascii="Times New Roman" w:hAnsi="Times New Roman"/>
        </w:rPr>
        <w:t>H</w:t>
      </w:r>
      <w:r w:rsidRPr="005A097B">
        <w:rPr>
          <w:rFonts w:ascii="Times New Roman" w:hAnsi="Times New Roman" w:hint="eastAsia"/>
        </w:rPr>
        <w:t>.</w:t>
      </w:r>
      <w:r w:rsidRPr="005A097B">
        <w:rPr>
          <w:rFonts w:ascii="Times New Roman" w:hAnsi="Times New Roman"/>
        </w:rPr>
        <w:t>, Chou</w:t>
      </w:r>
      <w:r w:rsidRPr="005A097B">
        <w:rPr>
          <w:rFonts w:ascii="Times New Roman" w:hAnsi="Times New Roman" w:hint="eastAsia"/>
        </w:rPr>
        <w:t>, T.C</w:t>
      </w:r>
      <w:r w:rsidRPr="005A097B">
        <w:rPr>
          <w:rFonts w:ascii="Times New Roman" w:hAnsi="Times New Roman"/>
        </w:rPr>
        <w:t>.</w:t>
      </w:r>
      <w:r w:rsidRPr="005A097B">
        <w:rPr>
          <w:rFonts w:ascii="Times New Roman" w:hAnsi="Times New Roman" w:hint="eastAsia"/>
        </w:rPr>
        <w:t>,</w:t>
      </w:r>
      <w:r w:rsidRPr="005A097B">
        <w:rPr>
          <w:rFonts w:ascii="Times New Roman" w:hAnsi="Times New Roman"/>
        </w:rPr>
        <w:t xml:space="preserve"> 2012. A geo-aware and VRP-based public bicycle redistribution system. International Journal of Vehicular Technology</w:t>
      </w:r>
      <w:r w:rsidRPr="005A097B">
        <w:rPr>
          <w:rFonts w:ascii="Times New Roman" w:hAnsi="Times New Roman" w:hint="eastAsia"/>
        </w:rPr>
        <w:t>,</w:t>
      </w:r>
      <w:r w:rsidRPr="005A097B">
        <w:rPr>
          <w:rFonts w:ascii="Times New Roman" w:hAnsi="Times New Roman"/>
        </w:rPr>
        <w:t xml:space="preserve"> Article ID 963427.</w:t>
      </w:r>
    </w:p>
    <w:p w14:paraId="2F3F9622" w14:textId="3E4E7CBF" w:rsidR="00C93E5D" w:rsidRPr="005A097B" w:rsidRDefault="00C93E5D" w:rsidP="00C93E5D">
      <w:pPr>
        <w:widowControl w:val="0"/>
        <w:snapToGrid w:val="0"/>
        <w:ind w:left="330" w:hangingChars="150" w:hanging="330"/>
        <w:jc w:val="both"/>
        <w:rPr>
          <w:rFonts w:ascii="Times New Roman" w:hAnsi="Times New Roman"/>
        </w:rPr>
      </w:pPr>
      <w:bookmarkStart w:id="21" w:name="OLE_LINK18"/>
      <w:r w:rsidRPr="005A097B">
        <w:rPr>
          <w:rFonts w:ascii="Times New Roman" w:hAnsi="Times New Roman"/>
        </w:rPr>
        <w:t>Mahmoudi</w:t>
      </w:r>
      <w:r w:rsidR="0041072A" w:rsidRPr="005A097B">
        <w:rPr>
          <w:rFonts w:ascii="Times New Roman" w:hAnsi="Times New Roman"/>
        </w:rPr>
        <w:t>,</w:t>
      </w:r>
      <w:r w:rsidRPr="005A097B">
        <w:rPr>
          <w:rFonts w:ascii="Times New Roman" w:hAnsi="Times New Roman"/>
        </w:rPr>
        <w:t xml:space="preserve"> M., Zhou</w:t>
      </w:r>
      <w:r w:rsidR="0041072A" w:rsidRPr="005A097B">
        <w:rPr>
          <w:rFonts w:ascii="Times New Roman" w:hAnsi="Times New Roman"/>
        </w:rPr>
        <w:t>,</w:t>
      </w:r>
      <w:r w:rsidRPr="005A097B">
        <w:rPr>
          <w:rFonts w:ascii="Times New Roman" w:hAnsi="Times New Roman"/>
        </w:rPr>
        <w:t xml:space="preserve"> X., 2016. Finding</w:t>
      </w:r>
      <w:r w:rsidR="00EE6C6D" w:rsidRPr="005A097B">
        <w:rPr>
          <w:rFonts w:ascii="Times New Roman" w:hAnsi="Times New Roman"/>
        </w:rPr>
        <w:t xml:space="preserve"> optimal solutions for vehicle routing problem with pickup and delivery services with time windows: </w:t>
      </w:r>
      <w:r w:rsidR="0041072A" w:rsidRPr="005A097B">
        <w:rPr>
          <w:rFonts w:ascii="Times New Roman" w:hAnsi="Times New Roman"/>
        </w:rPr>
        <w:t>A</w:t>
      </w:r>
      <w:r w:rsidR="00EE6C6D" w:rsidRPr="005A097B">
        <w:rPr>
          <w:rFonts w:ascii="Times New Roman" w:hAnsi="Times New Roman"/>
        </w:rPr>
        <w:t xml:space="preserve"> dynamic programming approach based on state-space-time network representat</w:t>
      </w:r>
      <w:r w:rsidRPr="005A097B">
        <w:rPr>
          <w:rFonts w:ascii="Times New Roman" w:hAnsi="Times New Roman"/>
        </w:rPr>
        <w:t>ions. Transportation Research Part B 89, 19-42.</w:t>
      </w:r>
    </w:p>
    <w:bookmarkEnd w:id="21"/>
    <w:p w14:paraId="4D59F8D2"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Muyldermans, L., Pang, G., 2010. On the benefits of co-collection: experiments with a multi-compartment vehicle routing algorithm. European Journal of Operational Research 206(1), 93-103.</w:t>
      </w:r>
    </w:p>
    <w:p w14:paraId="0FAB64F6" w14:textId="5742E6B1"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Nair</w:t>
      </w:r>
      <w:r w:rsidRPr="005A097B">
        <w:rPr>
          <w:rFonts w:ascii="Times New Roman" w:hAnsi="Times New Roman" w:hint="eastAsia"/>
        </w:rPr>
        <w:t>,</w:t>
      </w:r>
      <w:r w:rsidRPr="005A097B">
        <w:rPr>
          <w:rFonts w:ascii="Times New Roman" w:hAnsi="Times New Roman"/>
        </w:rPr>
        <w:t xml:space="preserve"> R</w:t>
      </w:r>
      <w:r w:rsidRPr="005A097B">
        <w:rPr>
          <w:rFonts w:ascii="Times New Roman" w:hAnsi="Times New Roman" w:hint="eastAsia"/>
        </w:rPr>
        <w:t>.</w:t>
      </w:r>
      <w:r w:rsidRPr="005A097B">
        <w:rPr>
          <w:rFonts w:ascii="Times New Roman" w:hAnsi="Times New Roman"/>
        </w:rPr>
        <w:t>, Miller-Hooks</w:t>
      </w:r>
      <w:r w:rsidRPr="005A097B">
        <w:rPr>
          <w:rFonts w:ascii="Times New Roman" w:hAnsi="Times New Roman" w:hint="eastAsia"/>
        </w:rPr>
        <w:t>,</w:t>
      </w:r>
      <w:r w:rsidRPr="005A097B">
        <w:rPr>
          <w:rFonts w:ascii="Times New Roman" w:hAnsi="Times New Roman"/>
        </w:rPr>
        <w:t xml:space="preserve"> E</w:t>
      </w:r>
      <w:r w:rsidRPr="005A097B">
        <w:rPr>
          <w:rFonts w:ascii="Times New Roman" w:hAnsi="Times New Roman" w:hint="eastAsia"/>
        </w:rPr>
        <w:t>.</w:t>
      </w:r>
      <w:r w:rsidRPr="005A097B">
        <w:rPr>
          <w:rFonts w:ascii="Times New Roman" w:hAnsi="Times New Roman"/>
        </w:rPr>
        <w:t>, Hampshire</w:t>
      </w:r>
      <w:r w:rsidRPr="005A097B">
        <w:rPr>
          <w:rFonts w:ascii="Times New Roman" w:hAnsi="Times New Roman" w:hint="eastAsia"/>
        </w:rPr>
        <w:t>,</w:t>
      </w:r>
      <w:r w:rsidRPr="005A097B">
        <w:rPr>
          <w:rFonts w:ascii="Times New Roman" w:hAnsi="Times New Roman"/>
        </w:rPr>
        <w:t xml:space="preserve"> R</w:t>
      </w:r>
      <w:r w:rsidRPr="005A097B">
        <w:rPr>
          <w:rFonts w:ascii="Times New Roman" w:hAnsi="Times New Roman" w:hint="eastAsia"/>
        </w:rPr>
        <w:t>.</w:t>
      </w:r>
      <w:r w:rsidRPr="005A097B">
        <w:rPr>
          <w:rFonts w:ascii="Times New Roman" w:hAnsi="Times New Roman"/>
        </w:rPr>
        <w:t>C</w:t>
      </w:r>
      <w:r w:rsidRPr="005A097B">
        <w:rPr>
          <w:rFonts w:ascii="Times New Roman" w:hAnsi="Times New Roman" w:hint="eastAsia"/>
        </w:rPr>
        <w:t>.</w:t>
      </w:r>
      <w:r w:rsidRPr="005A097B">
        <w:rPr>
          <w:rFonts w:ascii="Times New Roman" w:hAnsi="Times New Roman"/>
        </w:rPr>
        <w:t>, Bušić</w:t>
      </w:r>
      <w:r w:rsidRPr="005A097B">
        <w:rPr>
          <w:rFonts w:ascii="Times New Roman" w:hAnsi="Times New Roman" w:hint="eastAsia"/>
        </w:rPr>
        <w:t>,</w:t>
      </w:r>
      <w:r w:rsidRPr="005A097B">
        <w:rPr>
          <w:rFonts w:ascii="Times New Roman" w:hAnsi="Times New Roman"/>
        </w:rPr>
        <w:t xml:space="preserve"> A.</w:t>
      </w:r>
      <w:r w:rsidRPr="005A097B">
        <w:rPr>
          <w:rFonts w:ascii="Times New Roman" w:hAnsi="Times New Roman" w:hint="eastAsia"/>
        </w:rPr>
        <w:t>, 2013.</w:t>
      </w:r>
      <w:r w:rsidRPr="005A097B">
        <w:rPr>
          <w:rFonts w:ascii="Times New Roman" w:hAnsi="Times New Roman"/>
        </w:rPr>
        <w:t xml:space="preserve"> Large-</w:t>
      </w:r>
      <w:r w:rsidR="00FB32E3">
        <w:rPr>
          <w:rFonts w:ascii="Times New Roman" w:hAnsi="Times New Roman"/>
        </w:rPr>
        <w:t>s</w:t>
      </w:r>
      <w:r w:rsidRPr="005A097B">
        <w:rPr>
          <w:rFonts w:ascii="Times New Roman" w:hAnsi="Times New Roman"/>
        </w:rPr>
        <w:t xml:space="preserve">cale </w:t>
      </w:r>
      <w:r w:rsidR="00FB32E3">
        <w:rPr>
          <w:rFonts w:ascii="Times New Roman" w:hAnsi="Times New Roman"/>
        </w:rPr>
        <w:t>v</w:t>
      </w:r>
      <w:r w:rsidRPr="005A097B">
        <w:rPr>
          <w:rFonts w:ascii="Times New Roman" w:hAnsi="Times New Roman"/>
        </w:rPr>
        <w:t xml:space="preserve">ehicle </w:t>
      </w:r>
      <w:r w:rsidR="00FB32E3">
        <w:rPr>
          <w:rFonts w:ascii="Times New Roman" w:hAnsi="Times New Roman"/>
        </w:rPr>
        <w:t>s</w:t>
      </w:r>
      <w:r w:rsidRPr="005A097B">
        <w:rPr>
          <w:rFonts w:ascii="Times New Roman" w:hAnsi="Times New Roman"/>
        </w:rPr>
        <w:t xml:space="preserve">haring </w:t>
      </w:r>
      <w:r w:rsidR="00FB32E3">
        <w:rPr>
          <w:rFonts w:ascii="Times New Roman" w:hAnsi="Times New Roman"/>
        </w:rPr>
        <w:t>s</w:t>
      </w:r>
      <w:r w:rsidRPr="005A097B">
        <w:rPr>
          <w:rFonts w:ascii="Times New Roman" w:hAnsi="Times New Roman"/>
        </w:rPr>
        <w:t xml:space="preserve">ystems: </w:t>
      </w:r>
      <w:r w:rsidR="00FB32E3">
        <w:rPr>
          <w:rFonts w:ascii="Times New Roman" w:hAnsi="Times New Roman"/>
        </w:rPr>
        <w:t>a</w:t>
      </w:r>
      <w:r w:rsidRPr="005A097B">
        <w:rPr>
          <w:rFonts w:ascii="Times New Roman" w:hAnsi="Times New Roman"/>
        </w:rPr>
        <w:t>nalysis of Vélib</w:t>
      </w:r>
      <w:r w:rsidR="00543325">
        <w:rPr>
          <w:rFonts w:ascii="Times New Roman" w:hAnsi="Times New Roman"/>
        </w:rPr>
        <w:t>’</w:t>
      </w:r>
      <w:r w:rsidRPr="005A097B">
        <w:rPr>
          <w:rFonts w:ascii="Times New Roman" w:hAnsi="Times New Roman"/>
        </w:rPr>
        <w:t>. International Journal of Sustainable Transportation 7(1), 85-106.</w:t>
      </w:r>
    </w:p>
    <w:p w14:paraId="3D4CEE96"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Papazek, P., Raidl, G.R., Rainer-Harbach, M., Hu, B., 2013. A PILOT/VND/GRASP hybrid for the static balancing of public bicycle sharing systems. In Computer Aided Systems Theory-EUROCAST 2013. Springer Berlin Heidelberg. pp. 372-379.</w:t>
      </w:r>
    </w:p>
    <w:p w14:paraId="7EC29C49" w14:textId="602F7100" w:rsidR="002B12B9" w:rsidRPr="005A097B" w:rsidRDefault="002B12B9" w:rsidP="00204E4C">
      <w:pPr>
        <w:widowControl w:val="0"/>
        <w:snapToGrid w:val="0"/>
        <w:ind w:left="330" w:hangingChars="150" w:hanging="330"/>
        <w:jc w:val="both"/>
        <w:rPr>
          <w:rFonts w:ascii="Times New Roman" w:hAnsi="Times New Roman"/>
        </w:rPr>
      </w:pPr>
      <w:r w:rsidRPr="005A097B">
        <w:rPr>
          <w:rFonts w:ascii="Times New Roman" w:hAnsi="Times New Roman"/>
        </w:rPr>
        <w:t>Papazek</w:t>
      </w:r>
      <w:r w:rsidR="00AF2A2D" w:rsidRPr="005A097B">
        <w:rPr>
          <w:rFonts w:ascii="Times New Roman" w:hAnsi="Times New Roman"/>
        </w:rPr>
        <w:t>,</w:t>
      </w:r>
      <w:r w:rsidRPr="005A097B">
        <w:rPr>
          <w:rFonts w:ascii="Times New Roman" w:hAnsi="Times New Roman"/>
        </w:rPr>
        <w:t xml:space="preserve"> P</w:t>
      </w:r>
      <w:r w:rsidR="00AF2A2D" w:rsidRPr="005A097B">
        <w:rPr>
          <w:rFonts w:ascii="Times New Roman" w:hAnsi="Times New Roman"/>
        </w:rPr>
        <w:t>.</w:t>
      </w:r>
      <w:r w:rsidRPr="005A097B">
        <w:rPr>
          <w:rFonts w:ascii="Times New Roman" w:hAnsi="Times New Roman"/>
        </w:rPr>
        <w:t>, Kloim</w:t>
      </w:r>
      <w:r w:rsidR="00AF2A2D" w:rsidRPr="005A097B">
        <w:rPr>
          <w:rFonts w:ascii="Times New Roman" w:hAnsi="Times New Roman"/>
        </w:rPr>
        <w:t>ü</w:t>
      </w:r>
      <w:r w:rsidRPr="005A097B">
        <w:rPr>
          <w:rFonts w:ascii="Times New Roman" w:hAnsi="Times New Roman"/>
        </w:rPr>
        <w:t>llner</w:t>
      </w:r>
      <w:r w:rsidR="00AF2A2D" w:rsidRPr="005A097B">
        <w:rPr>
          <w:rFonts w:ascii="Times New Roman" w:hAnsi="Times New Roman"/>
        </w:rPr>
        <w:t>,</w:t>
      </w:r>
      <w:r w:rsidRPr="005A097B">
        <w:rPr>
          <w:rFonts w:ascii="Times New Roman" w:hAnsi="Times New Roman"/>
        </w:rPr>
        <w:t xml:space="preserve"> C</w:t>
      </w:r>
      <w:r w:rsidR="00AF2A2D" w:rsidRPr="005A097B">
        <w:rPr>
          <w:rFonts w:ascii="Times New Roman" w:hAnsi="Times New Roman"/>
        </w:rPr>
        <w:t>.</w:t>
      </w:r>
      <w:r w:rsidRPr="005A097B">
        <w:rPr>
          <w:rFonts w:ascii="Times New Roman" w:hAnsi="Times New Roman"/>
        </w:rPr>
        <w:t>, Hu</w:t>
      </w:r>
      <w:r w:rsidR="00AF2A2D" w:rsidRPr="005A097B">
        <w:rPr>
          <w:rFonts w:ascii="Times New Roman" w:hAnsi="Times New Roman"/>
        </w:rPr>
        <w:t>,</w:t>
      </w:r>
      <w:r w:rsidRPr="005A097B">
        <w:rPr>
          <w:rFonts w:ascii="Times New Roman" w:hAnsi="Times New Roman"/>
        </w:rPr>
        <w:t xml:space="preserve"> B</w:t>
      </w:r>
      <w:r w:rsidR="00AF2A2D" w:rsidRPr="005A097B">
        <w:rPr>
          <w:rFonts w:ascii="Times New Roman" w:hAnsi="Times New Roman"/>
        </w:rPr>
        <w:t>.</w:t>
      </w:r>
      <w:r w:rsidRPr="005A097B">
        <w:rPr>
          <w:rFonts w:ascii="Times New Roman" w:hAnsi="Times New Roman"/>
        </w:rPr>
        <w:t>, Raidl</w:t>
      </w:r>
      <w:r w:rsidR="00AF2A2D" w:rsidRPr="005A097B">
        <w:rPr>
          <w:rFonts w:ascii="Times New Roman" w:hAnsi="Times New Roman"/>
        </w:rPr>
        <w:t>,</w:t>
      </w:r>
      <w:r w:rsidRPr="005A097B">
        <w:rPr>
          <w:rFonts w:ascii="Times New Roman" w:hAnsi="Times New Roman"/>
        </w:rPr>
        <w:t xml:space="preserve"> G</w:t>
      </w:r>
      <w:r w:rsidR="00AF2A2D" w:rsidRPr="005A097B">
        <w:rPr>
          <w:rFonts w:ascii="Times New Roman" w:hAnsi="Times New Roman"/>
        </w:rPr>
        <w:t>.</w:t>
      </w:r>
      <w:r w:rsidRPr="005A097B">
        <w:rPr>
          <w:rFonts w:ascii="Times New Roman" w:hAnsi="Times New Roman"/>
        </w:rPr>
        <w:t>R</w:t>
      </w:r>
      <w:r w:rsidR="00AF2A2D" w:rsidRPr="005A097B">
        <w:rPr>
          <w:rFonts w:ascii="Times New Roman" w:hAnsi="Times New Roman"/>
        </w:rPr>
        <w:t>.</w:t>
      </w:r>
      <w:r w:rsidR="0073457C" w:rsidRPr="005A097B">
        <w:rPr>
          <w:rFonts w:ascii="Times New Roman" w:hAnsi="Times New Roman"/>
        </w:rPr>
        <w:t>,</w:t>
      </w:r>
      <w:r w:rsidRPr="005A097B">
        <w:rPr>
          <w:rFonts w:ascii="Times New Roman" w:hAnsi="Times New Roman"/>
        </w:rPr>
        <w:t xml:space="preserve"> 2014</w:t>
      </w:r>
      <w:r w:rsidR="00AF2A2D" w:rsidRPr="005A097B">
        <w:rPr>
          <w:rFonts w:ascii="Times New Roman" w:hAnsi="Times New Roman"/>
        </w:rPr>
        <w:t>.</w:t>
      </w:r>
      <w:r w:rsidRPr="005A097B">
        <w:rPr>
          <w:rFonts w:ascii="Times New Roman" w:hAnsi="Times New Roman"/>
        </w:rPr>
        <w:t xml:space="preserve"> Balancing bicycle sharing systems: an analysis of path relinking and recombination within a GRASP </w:t>
      </w:r>
      <w:r w:rsidR="00931CA6" w:rsidRPr="005A097B">
        <w:rPr>
          <w:rFonts w:ascii="Times New Roman" w:hAnsi="Times New Roman"/>
        </w:rPr>
        <w:t>h</w:t>
      </w:r>
      <w:r w:rsidRPr="005A097B">
        <w:rPr>
          <w:rFonts w:ascii="Times New Roman" w:hAnsi="Times New Roman"/>
        </w:rPr>
        <w:t xml:space="preserve">ybrid. In: Parallel Problem Solving from Nature PPSN XIII, Lecture Notes in Computer Science, </w:t>
      </w:r>
      <w:r w:rsidR="00931CA6" w:rsidRPr="005A097B">
        <w:rPr>
          <w:rFonts w:ascii="Times New Roman" w:hAnsi="Times New Roman"/>
        </w:rPr>
        <w:t xml:space="preserve">8672, </w:t>
      </w:r>
      <w:r w:rsidRPr="005A097B">
        <w:rPr>
          <w:rFonts w:ascii="Times New Roman" w:hAnsi="Times New Roman"/>
        </w:rPr>
        <w:t xml:space="preserve">Springer, </w:t>
      </w:r>
      <w:r w:rsidR="00252A00" w:rsidRPr="005A097B">
        <w:rPr>
          <w:rFonts w:ascii="Times New Roman" w:hAnsi="Times New Roman"/>
        </w:rPr>
        <w:t>792-</w:t>
      </w:r>
      <w:r w:rsidRPr="005A097B">
        <w:rPr>
          <w:rFonts w:ascii="Times New Roman" w:hAnsi="Times New Roman"/>
        </w:rPr>
        <w:t>801</w:t>
      </w:r>
      <w:r w:rsidR="00252A00" w:rsidRPr="005A097B">
        <w:rPr>
          <w:rFonts w:ascii="Times New Roman" w:hAnsi="Times New Roman"/>
        </w:rPr>
        <w:t>.</w:t>
      </w:r>
    </w:p>
    <w:p w14:paraId="4B69B354" w14:textId="3345A3E6"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 xml:space="preserve">Pfrommer, J., Warrington, J., Schildbach, G., Morari, M., 2014. Dynamic vehicle redistribution and online price incentives in shared mobility systems. </w:t>
      </w:r>
      <w:r w:rsidR="00BF0C13" w:rsidRPr="005A097B">
        <w:rPr>
          <w:rFonts w:ascii="Times New Roman" w:hAnsi="Times New Roman"/>
        </w:rPr>
        <w:t xml:space="preserve">IEEE Transactions on </w:t>
      </w:r>
      <w:r w:rsidRPr="005A097B">
        <w:rPr>
          <w:rFonts w:ascii="Times New Roman" w:hAnsi="Times New Roman"/>
        </w:rPr>
        <w:t>Intelligent Transportation Systems 15(4), 1567-1578.</w:t>
      </w:r>
    </w:p>
    <w:p w14:paraId="31117841" w14:textId="3C98FFAC"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 xml:space="preserve">Prins, C., 2004. A simple and effective evolutionary algorithm for the vehicle routing problem. </w:t>
      </w:r>
      <w:r w:rsidRPr="005A097B">
        <w:rPr>
          <w:rFonts w:ascii="Times New Roman" w:hAnsi="Times New Roman"/>
        </w:rPr>
        <w:lastRenderedPageBreak/>
        <w:t xml:space="preserve">Computers </w:t>
      </w:r>
      <w:r w:rsidR="00E16A45">
        <w:rPr>
          <w:rFonts w:ascii="Times New Roman" w:hAnsi="Times New Roman"/>
        </w:rPr>
        <w:t>and</w:t>
      </w:r>
      <w:r w:rsidRPr="005A097B">
        <w:rPr>
          <w:rFonts w:ascii="Times New Roman" w:hAnsi="Times New Roman"/>
        </w:rPr>
        <w:t xml:space="preserve"> Operations Research 31(12), 1985-2002.</w:t>
      </w:r>
    </w:p>
    <w:p w14:paraId="063F2E2F"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Psaraftis</w:t>
      </w:r>
      <w:r w:rsidRPr="005A097B">
        <w:rPr>
          <w:rFonts w:ascii="Times New Roman" w:hAnsi="Times New Roman" w:hint="eastAsia"/>
        </w:rPr>
        <w:t>,</w:t>
      </w:r>
      <w:r w:rsidRPr="005A097B">
        <w:rPr>
          <w:rFonts w:ascii="Times New Roman" w:hAnsi="Times New Roman"/>
        </w:rPr>
        <w:t xml:space="preserve"> H</w:t>
      </w:r>
      <w:r w:rsidRPr="005A097B">
        <w:rPr>
          <w:rFonts w:ascii="Times New Roman" w:hAnsi="Times New Roman" w:hint="eastAsia"/>
        </w:rPr>
        <w:t>.</w:t>
      </w:r>
      <w:r w:rsidRPr="005A097B">
        <w:rPr>
          <w:rFonts w:ascii="Times New Roman" w:hAnsi="Times New Roman"/>
        </w:rPr>
        <w:t>N.</w:t>
      </w:r>
      <w:r w:rsidRPr="005A097B">
        <w:rPr>
          <w:rFonts w:ascii="Times New Roman" w:hAnsi="Times New Roman" w:hint="eastAsia"/>
        </w:rPr>
        <w:t>, 2011.</w:t>
      </w:r>
      <w:r w:rsidRPr="005A097B">
        <w:rPr>
          <w:rFonts w:ascii="Times New Roman" w:hAnsi="Times New Roman"/>
        </w:rPr>
        <w:t xml:space="preserve"> A multi-commodity, capacitated pickup and delivery problem: The single and two-vehicle cases. European Journal of Operational Research 215(3)</w:t>
      </w:r>
      <w:r w:rsidRPr="005A097B">
        <w:rPr>
          <w:rFonts w:ascii="Times New Roman" w:hAnsi="Times New Roman" w:hint="eastAsia"/>
        </w:rPr>
        <w:t>,</w:t>
      </w:r>
      <w:r w:rsidRPr="005A097B">
        <w:rPr>
          <w:rFonts w:ascii="Times New Roman" w:hAnsi="Times New Roman"/>
        </w:rPr>
        <w:t xml:space="preserve"> 572-580.</w:t>
      </w:r>
    </w:p>
    <w:p w14:paraId="40DB6903"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Rainer-Harbach</w:t>
      </w:r>
      <w:r w:rsidRPr="005A097B">
        <w:rPr>
          <w:rFonts w:ascii="Times New Roman" w:hAnsi="Times New Roman" w:hint="eastAsia"/>
        </w:rPr>
        <w:t>,</w:t>
      </w:r>
      <w:r w:rsidRPr="005A097B">
        <w:rPr>
          <w:rFonts w:ascii="Times New Roman" w:hAnsi="Times New Roman"/>
        </w:rPr>
        <w:t xml:space="preserve"> M</w:t>
      </w:r>
      <w:r w:rsidRPr="005A097B">
        <w:rPr>
          <w:rFonts w:ascii="Times New Roman" w:hAnsi="Times New Roman" w:hint="eastAsia"/>
        </w:rPr>
        <w:t>.</w:t>
      </w:r>
      <w:r w:rsidRPr="005A097B">
        <w:rPr>
          <w:rFonts w:ascii="Times New Roman" w:hAnsi="Times New Roman"/>
        </w:rPr>
        <w:t>, Papazek</w:t>
      </w:r>
      <w:r w:rsidRPr="005A097B">
        <w:rPr>
          <w:rFonts w:ascii="Times New Roman" w:hAnsi="Times New Roman" w:hint="eastAsia"/>
        </w:rPr>
        <w:t>,</w:t>
      </w:r>
      <w:r w:rsidRPr="005A097B">
        <w:rPr>
          <w:rFonts w:ascii="Times New Roman" w:hAnsi="Times New Roman"/>
        </w:rPr>
        <w:t xml:space="preserve"> P</w:t>
      </w:r>
      <w:r w:rsidRPr="005A097B">
        <w:rPr>
          <w:rFonts w:ascii="Times New Roman" w:hAnsi="Times New Roman" w:hint="eastAsia"/>
        </w:rPr>
        <w:t>.</w:t>
      </w:r>
      <w:r w:rsidRPr="005A097B">
        <w:rPr>
          <w:rFonts w:ascii="Times New Roman" w:hAnsi="Times New Roman"/>
        </w:rPr>
        <w:t>, Hu</w:t>
      </w:r>
      <w:r w:rsidRPr="005A097B">
        <w:rPr>
          <w:rFonts w:ascii="Times New Roman" w:hAnsi="Times New Roman" w:hint="eastAsia"/>
        </w:rPr>
        <w:t>,</w:t>
      </w:r>
      <w:r w:rsidRPr="005A097B">
        <w:rPr>
          <w:rFonts w:ascii="Times New Roman" w:hAnsi="Times New Roman"/>
        </w:rPr>
        <w:t xml:space="preserve"> B</w:t>
      </w:r>
      <w:r w:rsidRPr="005A097B">
        <w:rPr>
          <w:rFonts w:ascii="Times New Roman" w:hAnsi="Times New Roman" w:hint="eastAsia"/>
        </w:rPr>
        <w:t>.</w:t>
      </w:r>
      <w:r w:rsidRPr="005A097B">
        <w:rPr>
          <w:rFonts w:ascii="Times New Roman" w:hAnsi="Times New Roman"/>
        </w:rPr>
        <w:t>, Raidl</w:t>
      </w:r>
      <w:r w:rsidRPr="005A097B">
        <w:rPr>
          <w:rFonts w:ascii="Times New Roman" w:hAnsi="Times New Roman" w:hint="eastAsia"/>
        </w:rPr>
        <w:t>,</w:t>
      </w:r>
      <w:r w:rsidRPr="005A097B">
        <w:rPr>
          <w:rFonts w:ascii="Times New Roman" w:hAnsi="Times New Roman"/>
        </w:rPr>
        <w:t xml:space="preserve"> G</w:t>
      </w:r>
      <w:r w:rsidRPr="005A097B">
        <w:rPr>
          <w:rFonts w:ascii="Times New Roman" w:hAnsi="Times New Roman" w:hint="eastAsia"/>
        </w:rPr>
        <w:t>.</w:t>
      </w:r>
      <w:r w:rsidRPr="005A097B">
        <w:rPr>
          <w:rFonts w:ascii="Times New Roman" w:hAnsi="Times New Roman"/>
        </w:rPr>
        <w:t>R</w:t>
      </w:r>
      <w:r w:rsidRPr="005A097B">
        <w:rPr>
          <w:rFonts w:ascii="Times New Roman" w:hAnsi="Times New Roman" w:hint="eastAsia"/>
        </w:rPr>
        <w:t>., 2013.</w:t>
      </w:r>
      <w:r w:rsidRPr="005A097B">
        <w:rPr>
          <w:rFonts w:ascii="Times New Roman" w:hAnsi="Times New Roman"/>
        </w:rPr>
        <w:t xml:space="preserve"> Balancing bicycle sharing systems: A variable neighborhood search approach. In Evolutionary Computation in Combinatorial Optimization. Springer Berlin Heidelberg, </w:t>
      </w:r>
      <w:r w:rsidRPr="005A097B">
        <w:rPr>
          <w:rFonts w:ascii="Times New Roman" w:hAnsi="Times New Roman" w:hint="eastAsia"/>
        </w:rPr>
        <w:t>pp.</w:t>
      </w:r>
      <w:r w:rsidRPr="005A097B">
        <w:rPr>
          <w:rFonts w:ascii="Times New Roman" w:hAnsi="Times New Roman"/>
        </w:rPr>
        <w:t xml:space="preserve"> 121-132.</w:t>
      </w:r>
    </w:p>
    <w:p w14:paraId="3C586AD0"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Raviv</w:t>
      </w:r>
      <w:r w:rsidRPr="005A097B">
        <w:rPr>
          <w:rFonts w:ascii="Times New Roman" w:hAnsi="Times New Roman" w:hint="eastAsia"/>
        </w:rPr>
        <w:t>,</w:t>
      </w:r>
      <w:r w:rsidRPr="005A097B">
        <w:rPr>
          <w:rFonts w:ascii="Times New Roman" w:hAnsi="Times New Roman"/>
        </w:rPr>
        <w:t xml:space="preserve"> T</w:t>
      </w:r>
      <w:r w:rsidRPr="005A097B">
        <w:rPr>
          <w:rFonts w:ascii="Times New Roman" w:hAnsi="Times New Roman" w:hint="eastAsia"/>
        </w:rPr>
        <w:t>.</w:t>
      </w:r>
      <w:r w:rsidRPr="005A097B">
        <w:rPr>
          <w:rFonts w:ascii="Times New Roman" w:hAnsi="Times New Roman"/>
        </w:rPr>
        <w:t>, Tzur</w:t>
      </w:r>
      <w:r w:rsidRPr="005A097B">
        <w:rPr>
          <w:rFonts w:ascii="Times New Roman" w:hAnsi="Times New Roman" w:hint="eastAsia"/>
        </w:rPr>
        <w:t>,</w:t>
      </w:r>
      <w:r w:rsidRPr="005A097B">
        <w:rPr>
          <w:rFonts w:ascii="Times New Roman" w:hAnsi="Times New Roman"/>
        </w:rPr>
        <w:t xml:space="preserve"> M</w:t>
      </w:r>
      <w:r w:rsidRPr="005A097B">
        <w:rPr>
          <w:rFonts w:ascii="Times New Roman" w:hAnsi="Times New Roman" w:hint="eastAsia"/>
        </w:rPr>
        <w:t>.</w:t>
      </w:r>
      <w:r w:rsidRPr="005A097B">
        <w:rPr>
          <w:rFonts w:ascii="Times New Roman" w:hAnsi="Times New Roman"/>
        </w:rPr>
        <w:t>, Forma</w:t>
      </w:r>
      <w:r w:rsidRPr="005A097B">
        <w:rPr>
          <w:rFonts w:ascii="Times New Roman" w:hAnsi="Times New Roman" w:hint="eastAsia"/>
        </w:rPr>
        <w:t>,</w:t>
      </w:r>
      <w:r w:rsidRPr="005A097B">
        <w:rPr>
          <w:rFonts w:ascii="Times New Roman" w:hAnsi="Times New Roman"/>
        </w:rPr>
        <w:t xml:space="preserve"> I</w:t>
      </w:r>
      <w:r w:rsidRPr="005A097B">
        <w:rPr>
          <w:rFonts w:ascii="Times New Roman" w:hAnsi="Times New Roman" w:hint="eastAsia"/>
        </w:rPr>
        <w:t>.</w:t>
      </w:r>
      <w:r w:rsidRPr="005A097B">
        <w:rPr>
          <w:rFonts w:ascii="Times New Roman" w:hAnsi="Times New Roman"/>
        </w:rPr>
        <w:t>A.</w:t>
      </w:r>
      <w:r w:rsidRPr="005A097B">
        <w:rPr>
          <w:rFonts w:ascii="Times New Roman" w:hAnsi="Times New Roman" w:hint="eastAsia"/>
        </w:rPr>
        <w:t>, 2013.</w:t>
      </w:r>
      <w:r w:rsidRPr="005A097B">
        <w:rPr>
          <w:rFonts w:ascii="Times New Roman" w:hAnsi="Times New Roman"/>
        </w:rPr>
        <w:t xml:space="preserve"> Static repositioning in a bike-sharing system: models and solution approaches. EURO Journal on Transportation and Logistics 2(3)</w:t>
      </w:r>
      <w:r w:rsidRPr="005A097B">
        <w:rPr>
          <w:rFonts w:ascii="Times New Roman" w:hAnsi="Times New Roman" w:hint="eastAsia"/>
        </w:rPr>
        <w:t>,</w:t>
      </w:r>
      <w:r w:rsidRPr="005A097B">
        <w:rPr>
          <w:rFonts w:ascii="Times New Roman" w:hAnsi="Times New Roman"/>
        </w:rPr>
        <w:t xml:space="preserve"> 187-229.</w:t>
      </w:r>
    </w:p>
    <w:p w14:paraId="2706756C"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Reed, M., Yiannakou, A., Evering, R., 2014. An ant colony algorithm for the multi-compartment vehicle routing problem. Applied Soft Computing 15, 169-176.</w:t>
      </w:r>
    </w:p>
    <w:p w14:paraId="3DD36B21"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Relvas, S., Magatão, S.N.B., Barbosa-Póvoa, A.P.F., Neves, F., 2013. Integrated scheduling and inventory management of an oil products distribution system. Omega 41(6), 955-968.</w:t>
      </w:r>
    </w:p>
    <w:p w14:paraId="72C1A1FC"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Rodríguez-Martín</w:t>
      </w:r>
      <w:r w:rsidRPr="005A097B">
        <w:rPr>
          <w:rFonts w:ascii="Times New Roman" w:hAnsi="Times New Roman" w:hint="eastAsia"/>
        </w:rPr>
        <w:t>,</w:t>
      </w:r>
      <w:r w:rsidRPr="005A097B">
        <w:rPr>
          <w:rFonts w:ascii="Times New Roman" w:hAnsi="Times New Roman"/>
        </w:rPr>
        <w:t xml:space="preserve"> I</w:t>
      </w:r>
      <w:r w:rsidRPr="005A097B">
        <w:rPr>
          <w:rFonts w:ascii="Times New Roman" w:hAnsi="Times New Roman" w:hint="eastAsia"/>
        </w:rPr>
        <w:t>.</w:t>
      </w:r>
      <w:r w:rsidRPr="005A097B">
        <w:rPr>
          <w:rFonts w:ascii="Times New Roman" w:hAnsi="Times New Roman"/>
        </w:rPr>
        <w:t>, Salazar-González</w:t>
      </w:r>
      <w:r w:rsidRPr="005A097B">
        <w:rPr>
          <w:rFonts w:ascii="Times New Roman" w:hAnsi="Times New Roman" w:hint="eastAsia"/>
        </w:rPr>
        <w:t>,</w:t>
      </w:r>
      <w:r w:rsidRPr="005A097B">
        <w:rPr>
          <w:rFonts w:ascii="Times New Roman" w:hAnsi="Times New Roman"/>
        </w:rPr>
        <w:t xml:space="preserve"> J</w:t>
      </w:r>
      <w:r w:rsidRPr="005A097B">
        <w:rPr>
          <w:rFonts w:ascii="Times New Roman" w:hAnsi="Times New Roman" w:hint="eastAsia"/>
        </w:rPr>
        <w:t>.</w:t>
      </w:r>
      <w:r w:rsidRPr="005A097B">
        <w:rPr>
          <w:rFonts w:ascii="Times New Roman" w:hAnsi="Times New Roman"/>
        </w:rPr>
        <w:t>J.</w:t>
      </w:r>
      <w:r w:rsidRPr="005A097B">
        <w:rPr>
          <w:rFonts w:ascii="Times New Roman" w:hAnsi="Times New Roman" w:hint="eastAsia"/>
        </w:rPr>
        <w:t>, 2011.</w:t>
      </w:r>
      <w:r w:rsidRPr="005A097B">
        <w:rPr>
          <w:rFonts w:ascii="Times New Roman" w:hAnsi="Times New Roman"/>
        </w:rPr>
        <w:t xml:space="preserve"> The multi-commodity one-to-one pickup-and-delivery traveling salesman problem: A matheuristic. Network Optimization. Springer Berlin Heidelberg, </w:t>
      </w:r>
      <w:r w:rsidRPr="005A097B">
        <w:rPr>
          <w:rFonts w:ascii="Times New Roman" w:hAnsi="Times New Roman" w:hint="eastAsia"/>
        </w:rPr>
        <w:t xml:space="preserve">pp. </w:t>
      </w:r>
      <w:r w:rsidRPr="005A097B">
        <w:rPr>
          <w:rFonts w:ascii="Times New Roman" w:hAnsi="Times New Roman"/>
        </w:rPr>
        <w:t>401-405.</w:t>
      </w:r>
    </w:p>
    <w:p w14:paraId="3374F2A3" w14:textId="2C7FEBF2" w:rsidR="008C6695" w:rsidRPr="005A097B" w:rsidRDefault="008C6695" w:rsidP="00204E4C">
      <w:pPr>
        <w:widowControl w:val="0"/>
        <w:snapToGrid w:val="0"/>
        <w:ind w:left="330" w:hangingChars="150" w:hanging="330"/>
        <w:jc w:val="both"/>
        <w:rPr>
          <w:rFonts w:ascii="Times New Roman" w:hAnsi="Times New Roman"/>
        </w:rPr>
      </w:pPr>
      <w:r w:rsidRPr="005A097B">
        <w:rPr>
          <w:rFonts w:ascii="Times New Roman" w:hAnsi="Times New Roman"/>
        </w:rPr>
        <w:t>Salazar-González, J.J., Santos-Hernández, B., 2015. The split-demand one-commodity pickup-and-delivery travelling salesman problem. Transportation Research Part B 75, 58-73</w:t>
      </w:r>
      <w:r w:rsidR="00A41DAD" w:rsidRPr="005A097B">
        <w:rPr>
          <w:rFonts w:ascii="Times New Roman" w:hAnsi="Times New Roman"/>
        </w:rPr>
        <w:t>.</w:t>
      </w:r>
      <w:r w:rsidRPr="005A097B">
        <w:rPr>
          <w:rFonts w:ascii="Times New Roman" w:hAnsi="Times New Roman"/>
        </w:rPr>
        <w:t xml:space="preserve"> </w:t>
      </w:r>
    </w:p>
    <w:p w14:paraId="2EB9623B" w14:textId="288D25F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 xml:space="preserve">Schuijbroek, J., Hampshire, R., van Hoeve, W.J., 2013. Inventory rebalancing and vehicle routing in bike sharing systems. </w:t>
      </w:r>
      <w:r w:rsidR="00252A00" w:rsidRPr="005A097B">
        <w:rPr>
          <w:rFonts w:ascii="Times New Roman" w:hAnsi="Times New Roman"/>
        </w:rPr>
        <w:t>Tepper School of Business, Paper 1491, http://repository.cmu.edu/tepper/1491 (201</w:t>
      </w:r>
      <w:r w:rsidR="0073457C" w:rsidRPr="005A097B">
        <w:rPr>
          <w:rFonts w:ascii="Times New Roman" w:hAnsi="Times New Roman"/>
        </w:rPr>
        <w:t>6</w:t>
      </w:r>
      <w:r w:rsidR="00252A00" w:rsidRPr="005A097B">
        <w:rPr>
          <w:rFonts w:ascii="Times New Roman" w:hAnsi="Times New Roman"/>
        </w:rPr>
        <w:t>-</w:t>
      </w:r>
      <w:r w:rsidR="0073457C" w:rsidRPr="005A097B">
        <w:rPr>
          <w:rFonts w:ascii="Times New Roman" w:hAnsi="Times New Roman"/>
        </w:rPr>
        <w:t>02</w:t>
      </w:r>
      <w:r w:rsidR="00252A00" w:rsidRPr="005A097B">
        <w:rPr>
          <w:rFonts w:ascii="Times New Roman" w:hAnsi="Times New Roman"/>
        </w:rPr>
        <w:t>-</w:t>
      </w:r>
      <w:r w:rsidR="0073457C" w:rsidRPr="005A097B">
        <w:rPr>
          <w:rFonts w:ascii="Times New Roman" w:hAnsi="Times New Roman"/>
        </w:rPr>
        <w:t>12</w:t>
      </w:r>
      <w:r w:rsidR="00252A00" w:rsidRPr="005A097B">
        <w:rPr>
          <w:rFonts w:ascii="Times New Roman" w:hAnsi="Times New Roman"/>
        </w:rPr>
        <w:t>)</w:t>
      </w:r>
      <w:r w:rsidR="00504DCC" w:rsidRPr="005A097B">
        <w:rPr>
          <w:rFonts w:ascii="Times New Roman" w:hAnsi="Times New Roman"/>
        </w:rPr>
        <w:t>.</w:t>
      </w:r>
    </w:p>
    <w:p w14:paraId="7205876C" w14:textId="05BFDFA8" w:rsidR="009964A7" w:rsidRPr="005A097B" w:rsidRDefault="009964A7" w:rsidP="00204E4C">
      <w:pPr>
        <w:widowControl w:val="0"/>
        <w:snapToGrid w:val="0"/>
        <w:ind w:left="330" w:hangingChars="150" w:hanging="330"/>
        <w:jc w:val="both"/>
        <w:rPr>
          <w:rFonts w:ascii="Times New Roman" w:hAnsi="Times New Roman"/>
        </w:rPr>
      </w:pPr>
      <w:r w:rsidRPr="005A097B">
        <w:rPr>
          <w:rFonts w:ascii="Times New Roman" w:hAnsi="Times New Roman"/>
        </w:rPr>
        <w:t xml:space="preserve">Szeto, W.Y., Liu, Y., Ho, S.C., 2016. Chemical </w:t>
      </w:r>
      <w:r w:rsidR="00510ABE" w:rsidRPr="005A097B">
        <w:rPr>
          <w:rFonts w:ascii="Times New Roman" w:hAnsi="Times New Roman"/>
        </w:rPr>
        <w:t>reaction optimization for solving a static bike repositioning problem</w:t>
      </w:r>
      <w:r w:rsidRPr="005A097B">
        <w:rPr>
          <w:rFonts w:ascii="Times New Roman" w:hAnsi="Times New Roman"/>
        </w:rPr>
        <w:t xml:space="preserve">. Transportation Research Part D, </w:t>
      </w:r>
      <w:r w:rsidR="00014F07" w:rsidRPr="00014F07">
        <w:rPr>
          <w:rFonts w:ascii="Times New Roman" w:hAnsi="Times New Roman"/>
        </w:rPr>
        <w:t>DOI: 10.1016/j.trd.2016.05.005</w:t>
      </w:r>
      <w:r w:rsidRPr="005A097B">
        <w:rPr>
          <w:rFonts w:ascii="Times New Roman" w:hAnsi="Times New Roman"/>
        </w:rPr>
        <w:t>.</w:t>
      </w:r>
    </w:p>
    <w:p w14:paraId="18FA39D1"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Vidal, T., Crainic, T.G., Gendreau, M., Lahrichi, N., Rei, W., 2012. A hybrid genetic algorithm for multidepot and periodic vehicle routing problems. Operations Research 60(3), 611-624.</w:t>
      </w:r>
    </w:p>
    <w:p w14:paraId="5288CC3C" w14:textId="77777777" w:rsidR="00466672" w:rsidRPr="005A097B"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Vidal, T., Crainic, T.G., Gendreau, M., Prins, C., 2013. A hybrid genetic algorithm with adaptive diversity management for a large class of vehicle routing problems with time-windows. Computers &amp; Operations Research 40(1), 475-489.</w:t>
      </w:r>
    </w:p>
    <w:p w14:paraId="650FF44F" w14:textId="77777777" w:rsidR="00466672" w:rsidRPr="003032B1" w:rsidRDefault="00466672" w:rsidP="00204E4C">
      <w:pPr>
        <w:widowControl w:val="0"/>
        <w:snapToGrid w:val="0"/>
        <w:ind w:left="330" w:hangingChars="150" w:hanging="330"/>
        <w:jc w:val="both"/>
        <w:rPr>
          <w:rFonts w:ascii="Times New Roman" w:hAnsi="Times New Roman"/>
        </w:rPr>
      </w:pPr>
      <w:r w:rsidRPr="005A097B">
        <w:rPr>
          <w:rFonts w:ascii="Times New Roman" w:hAnsi="Times New Roman"/>
        </w:rPr>
        <w:t>Vidal, T., Crainic, T.G., Gendreau, M., Prins, C., 2014. A unified solution framework for multi-attribute vehicle routing problems. European Journal of Operational Research 234(3), 658-673.</w:t>
      </w:r>
      <w:bookmarkEnd w:id="19"/>
      <w:bookmarkEnd w:id="20"/>
    </w:p>
    <w:sectPr w:rsidR="00466672" w:rsidRPr="003032B1" w:rsidSect="005A4174">
      <w:footerReference w:type="default" r:id="rId1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82D5E" w14:textId="77777777" w:rsidR="007824FA" w:rsidRDefault="007824FA" w:rsidP="009D6088">
      <w:pPr>
        <w:spacing w:line="240" w:lineRule="auto"/>
      </w:pPr>
      <w:r>
        <w:separator/>
      </w:r>
    </w:p>
  </w:endnote>
  <w:endnote w:type="continuationSeparator" w:id="0">
    <w:p w14:paraId="73D44946" w14:textId="77777777" w:rsidR="007824FA" w:rsidRDefault="007824FA" w:rsidP="009D6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dvP4C4E74">
    <w:altName w:val="SimSun"/>
    <w:panose1 w:val="020B0604020202020204"/>
    <w:charset w:val="86"/>
    <w:family w:val="auto"/>
    <w:pitch w:val="default"/>
    <w:sig w:usb0="00000001" w:usb1="080E0000" w:usb2="00000010" w:usb3="00000000" w:csb0="00040000" w:csb1="00000000"/>
  </w:font>
  <w:font w:name="AdvGulliv-R">
    <w:altName w:val="Microsoft JhengHei"/>
    <w:panose1 w:val="020B0604020202020204"/>
    <w:charset w:val="86"/>
    <w:family w:val="auto"/>
    <w:notTrueType/>
    <w:pitch w:val="default"/>
    <w:sig w:usb0="00000000" w:usb1="080F0000" w:usb2="00000010" w:usb3="00000000" w:csb0="00060000" w:csb1="00000000"/>
  </w:font>
  <w:font w:name="y7tir">
    <w:altName w:val="Times New Roman"/>
    <w:panose1 w:val="020B0604020202020204"/>
    <w:charset w:val="00"/>
    <w:family w:val="auto"/>
    <w:notTrueType/>
    <w:pitch w:val="default"/>
    <w:sig w:usb0="00000003" w:usb1="00000000" w:usb2="00000000" w:usb3="00000000" w:csb0="00000001" w:csb1="00000000"/>
  </w:font>
  <w:font w:name="y7tib">
    <w:altName w:val="Times New Roman"/>
    <w:panose1 w:val="020B0604020202020204"/>
    <w:charset w:val="00"/>
    <w:family w:val="auto"/>
    <w:notTrueType/>
    <w:pitch w:val="default"/>
    <w:sig w:usb0="00000003" w:usb1="00000000" w:usb2="00000000" w:usb3="00000000" w:csb0="00000001" w:csb1="00000000"/>
  </w:font>
  <w:font w:name="y7tii">
    <w:altName w:val="Times New Roman"/>
    <w:panose1 w:val="020B0604020202020204"/>
    <w:charset w:val="00"/>
    <w:family w:val="auto"/>
    <w:notTrueType/>
    <w:pitch w:val="default"/>
    <w:sig w:usb0="00000003" w:usb1="00000000" w:usb2="00000000" w:usb3="00000000" w:csb0="00000001" w:csb1="00000000"/>
  </w:font>
  <w:font w:name="mmatii">
    <w:altName w:val="Times New Roman"/>
    <w:panose1 w:val="020B0604020202020204"/>
    <w:charset w:val="00"/>
    <w:family w:val="auto"/>
    <w:notTrueType/>
    <w:pitch w:val="default"/>
    <w:sig w:usb0="00000003" w:usb1="00000000" w:usb2="00000000" w:usb3="00000000" w:csb0="00000001" w:csb1="00000000"/>
  </w:font>
  <w:font w:name="AdvGulliv-I">
    <w:altName w:val="Arial Unicode MS"/>
    <w:panose1 w:val="020B0604020202020204"/>
    <w:charset w:val="86"/>
    <w:family w:val="auto"/>
    <w:notTrueType/>
    <w:pitch w:val="default"/>
    <w:sig w:usb0="00000000" w:usb1="080E0000" w:usb2="00000010" w:usb3="00000000" w:csb0="00040000" w:csb1="00000000"/>
  </w:font>
  <w:font w:name="MacmillanRoman">
    <w:altName w:val="Arial Unicode MS"/>
    <w:panose1 w:val="020B0604020202020204"/>
    <w:charset w:val="86"/>
    <w:family w:val="auto"/>
    <w:notTrueType/>
    <w:pitch w:val="default"/>
    <w:sig w:usb0="00000000" w:usb1="080E0000" w:usb2="00000010" w:usb3="00000000" w:csb0="00040000" w:csb1="00000000"/>
  </w:font>
  <w:font w:name="AdvPTimes">
    <w:altName w:val="Times New Roman"/>
    <w:panose1 w:val="020B06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5541726"/>
      <w:docPartObj>
        <w:docPartGallery w:val="Page Numbers (Bottom of Page)"/>
        <w:docPartUnique/>
      </w:docPartObj>
    </w:sdtPr>
    <w:sdtEndPr>
      <w:rPr>
        <w:noProof/>
      </w:rPr>
    </w:sdtEndPr>
    <w:sdtContent>
      <w:p w14:paraId="747E5406" w14:textId="520AEEEB" w:rsidR="005B3C1E" w:rsidRDefault="005B3C1E">
        <w:pPr>
          <w:pStyle w:val="Footer"/>
          <w:jc w:val="center"/>
        </w:pPr>
        <w:r>
          <w:fldChar w:fldCharType="begin"/>
        </w:r>
        <w:r>
          <w:instrText xml:space="preserve"> PAGE   \* MERGEFORMAT </w:instrText>
        </w:r>
        <w:r>
          <w:fldChar w:fldCharType="separate"/>
        </w:r>
        <w:r w:rsidR="00014F07">
          <w:rPr>
            <w:noProof/>
          </w:rPr>
          <w:t>7</w:t>
        </w:r>
        <w:r>
          <w:rPr>
            <w:noProof/>
          </w:rPr>
          <w:fldChar w:fldCharType="end"/>
        </w:r>
      </w:p>
    </w:sdtContent>
  </w:sdt>
  <w:p w14:paraId="74E495E4" w14:textId="77777777" w:rsidR="005B3C1E" w:rsidRDefault="005B3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32E23" w14:textId="77777777" w:rsidR="007824FA" w:rsidRDefault="007824FA" w:rsidP="009D6088">
      <w:pPr>
        <w:spacing w:line="240" w:lineRule="auto"/>
      </w:pPr>
      <w:r>
        <w:separator/>
      </w:r>
    </w:p>
  </w:footnote>
  <w:footnote w:type="continuationSeparator" w:id="0">
    <w:p w14:paraId="3C6B4970" w14:textId="77777777" w:rsidR="007824FA" w:rsidRDefault="007824FA" w:rsidP="009D6088">
      <w:pPr>
        <w:spacing w:line="240" w:lineRule="auto"/>
      </w:pPr>
      <w:r>
        <w:continuationSeparator/>
      </w:r>
    </w:p>
  </w:footnote>
  <w:footnote w:id="1">
    <w:p w14:paraId="6542E8C1" w14:textId="77777777" w:rsidR="005B3C1E" w:rsidRDefault="005B3C1E" w:rsidP="009D6088">
      <w:pPr>
        <w:pStyle w:val="FootnoteText"/>
      </w:pPr>
      <w:r>
        <w:rPr>
          <w:rStyle w:val="FootnoteReference"/>
        </w:rPr>
        <w:t>*</w:t>
      </w:r>
      <w:r>
        <w:t xml:space="preserve"> </w:t>
      </w:r>
      <w:r w:rsidRPr="0097545B">
        <w:rPr>
          <w:rFonts w:hint="eastAsia"/>
          <w:sz w:val="22"/>
          <w:szCs w:val="22"/>
        </w:rPr>
        <w:t>Corresponding author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671E"/>
    <w:multiLevelType w:val="multilevel"/>
    <w:tmpl w:val="0553671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B626859"/>
    <w:multiLevelType w:val="hybridMultilevel"/>
    <w:tmpl w:val="E1C87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1D2E34"/>
    <w:multiLevelType w:val="hybridMultilevel"/>
    <w:tmpl w:val="43907882"/>
    <w:lvl w:ilvl="0" w:tplc="1110EB1C">
      <w:start w:val="1"/>
      <w:numFmt w:val="lowerRoman"/>
      <w:lvlText w:val="(%1)"/>
      <w:lvlJc w:val="left"/>
      <w:pPr>
        <w:ind w:left="1050" w:hanging="72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 w15:restartNumberingAfterBreak="0">
    <w:nsid w:val="1921317D"/>
    <w:multiLevelType w:val="multilevel"/>
    <w:tmpl w:val="96C6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F5207"/>
    <w:multiLevelType w:val="hybridMultilevel"/>
    <w:tmpl w:val="5EA455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C173F"/>
    <w:multiLevelType w:val="hybridMultilevel"/>
    <w:tmpl w:val="6C8EDC9E"/>
    <w:lvl w:ilvl="0" w:tplc="FA3C8010">
      <w:start w:val="1"/>
      <w:numFmt w:val="decimal"/>
      <w:lvlText w:val="(%1)"/>
      <w:lvlJc w:val="left"/>
      <w:pPr>
        <w:ind w:left="555" w:hanging="360"/>
      </w:pPr>
      <w:rPr>
        <w:rFonts w:asciiTheme="minorHAnsi" w:hAnsiTheme="minorHAnsi" w:cstheme="minorBidi"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6" w15:restartNumberingAfterBreak="0">
    <w:nsid w:val="31913C79"/>
    <w:multiLevelType w:val="multilevel"/>
    <w:tmpl w:val="4700583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4090990"/>
    <w:multiLevelType w:val="multilevel"/>
    <w:tmpl w:val="3682698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1826717"/>
    <w:multiLevelType w:val="multilevel"/>
    <w:tmpl w:val="5E4708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8535A85"/>
    <w:multiLevelType w:val="hybridMultilevel"/>
    <w:tmpl w:val="2BFCEC12"/>
    <w:lvl w:ilvl="0" w:tplc="8190177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B38D3"/>
    <w:multiLevelType w:val="hybridMultilevel"/>
    <w:tmpl w:val="5EFC7344"/>
    <w:lvl w:ilvl="0" w:tplc="25860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4707A"/>
    <w:multiLevelType w:val="hybridMultilevel"/>
    <w:tmpl w:val="9CE23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AD2AA9"/>
    <w:multiLevelType w:val="multilevel"/>
    <w:tmpl w:val="54AD2AA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5555576C"/>
    <w:multiLevelType w:val="hybridMultilevel"/>
    <w:tmpl w:val="9B0C8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1B2D"/>
    <w:multiLevelType w:val="hybridMultilevel"/>
    <w:tmpl w:val="81D8D3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96F04"/>
    <w:multiLevelType w:val="hybridMultilevel"/>
    <w:tmpl w:val="829ABE44"/>
    <w:lvl w:ilvl="0" w:tplc="6266790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6" w15:restartNumberingAfterBreak="0">
    <w:nsid w:val="5C7F2C52"/>
    <w:multiLevelType w:val="hybridMultilevel"/>
    <w:tmpl w:val="81D8D3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710B0F"/>
    <w:multiLevelType w:val="hybridMultilevel"/>
    <w:tmpl w:val="81E25E8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470886"/>
    <w:multiLevelType w:val="multilevel"/>
    <w:tmpl w:val="5E4708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18576C0"/>
    <w:multiLevelType w:val="hybridMultilevel"/>
    <w:tmpl w:val="81D8D3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2D1652"/>
    <w:multiLevelType w:val="hybridMultilevel"/>
    <w:tmpl w:val="2BFCEC12"/>
    <w:lvl w:ilvl="0" w:tplc="81901774">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367D21"/>
    <w:multiLevelType w:val="hybridMultilevel"/>
    <w:tmpl w:val="D8A235F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6D4AED"/>
    <w:multiLevelType w:val="hybridMultilevel"/>
    <w:tmpl w:val="829ABE44"/>
    <w:lvl w:ilvl="0" w:tplc="6266790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3" w15:restartNumberingAfterBreak="0">
    <w:nsid w:val="67173ADE"/>
    <w:multiLevelType w:val="hybridMultilevel"/>
    <w:tmpl w:val="81D8D3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95032F"/>
    <w:multiLevelType w:val="hybridMultilevel"/>
    <w:tmpl w:val="6B96B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A87560"/>
    <w:multiLevelType w:val="multilevel"/>
    <w:tmpl w:val="72A87560"/>
    <w:lvl w:ilvl="0">
      <w:start w:val="1"/>
      <w:numFmt w:val="decimal"/>
      <w:lvlText w:val="(%1)"/>
      <w:lvlJc w:val="left"/>
      <w:pPr>
        <w:ind w:left="375" w:hanging="37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57F54DC"/>
    <w:multiLevelType w:val="hybridMultilevel"/>
    <w:tmpl w:val="30103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FA18E3"/>
    <w:multiLevelType w:val="hybridMultilevel"/>
    <w:tmpl w:val="95B6E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50BD7"/>
    <w:multiLevelType w:val="hybridMultilevel"/>
    <w:tmpl w:val="9B0C8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B45A50"/>
    <w:multiLevelType w:val="hybridMultilevel"/>
    <w:tmpl w:val="9F02A8A2"/>
    <w:lvl w:ilvl="0" w:tplc="F21498C0">
      <w:start w:val="1"/>
      <w:numFmt w:val="decimal"/>
      <w:lvlText w:val="(%1)"/>
      <w:lvlJc w:val="left"/>
      <w:pPr>
        <w:ind w:left="555" w:hanging="360"/>
      </w:pPr>
      <w:rPr>
        <w:rFonts w:asciiTheme="minorHAnsi" w:hAnsiTheme="minorHAnsi" w:cstheme="minorBidi"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0" w15:restartNumberingAfterBreak="0">
    <w:nsid w:val="7DC538D8"/>
    <w:multiLevelType w:val="multilevel"/>
    <w:tmpl w:val="068E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8"/>
  </w:num>
  <w:num w:numId="4">
    <w:abstractNumId w:val="25"/>
  </w:num>
  <w:num w:numId="5">
    <w:abstractNumId w:val="8"/>
  </w:num>
  <w:num w:numId="6">
    <w:abstractNumId w:val="2"/>
  </w:num>
  <w:num w:numId="7">
    <w:abstractNumId w:val="23"/>
  </w:num>
  <w:num w:numId="8">
    <w:abstractNumId w:val="26"/>
  </w:num>
  <w:num w:numId="9">
    <w:abstractNumId w:val="24"/>
  </w:num>
  <w:num w:numId="10">
    <w:abstractNumId w:val="27"/>
  </w:num>
  <w:num w:numId="11">
    <w:abstractNumId w:val="4"/>
  </w:num>
  <w:num w:numId="12">
    <w:abstractNumId w:val="7"/>
  </w:num>
  <w:num w:numId="13">
    <w:abstractNumId w:val="13"/>
  </w:num>
  <w:num w:numId="14">
    <w:abstractNumId w:val="28"/>
  </w:num>
  <w:num w:numId="15">
    <w:abstractNumId w:val="17"/>
  </w:num>
  <w:num w:numId="16">
    <w:abstractNumId w:val="10"/>
  </w:num>
  <w:num w:numId="17">
    <w:abstractNumId w:val="5"/>
  </w:num>
  <w:num w:numId="18">
    <w:abstractNumId w:val="29"/>
  </w:num>
  <w:num w:numId="19">
    <w:abstractNumId w:val="20"/>
  </w:num>
  <w:num w:numId="20">
    <w:abstractNumId w:val="9"/>
  </w:num>
  <w:num w:numId="21">
    <w:abstractNumId w:val="21"/>
  </w:num>
  <w:num w:numId="22">
    <w:abstractNumId w:val="30"/>
  </w:num>
  <w:num w:numId="23">
    <w:abstractNumId w:val="16"/>
  </w:num>
  <w:num w:numId="24">
    <w:abstractNumId w:val="19"/>
  </w:num>
  <w:num w:numId="25">
    <w:abstractNumId w:val="14"/>
  </w:num>
  <w:num w:numId="26">
    <w:abstractNumId w:val="11"/>
  </w:num>
  <w:num w:numId="27">
    <w:abstractNumId w:val="22"/>
  </w:num>
  <w:num w:numId="28">
    <w:abstractNumId w:val="15"/>
  </w:num>
  <w:num w:numId="29">
    <w:abstractNumId w:val="6"/>
  </w:num>
  <w:num w:numId="30">
    <w:abstractNumId w:val="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763A"/>
    <w:rsid w:val="000003B8"/>
    <w:rsid w:val="00000FE7"/>
    <w:rsid w:val="00002169"/>
    <w:rsid w:val="0000265A"/>
    <w:rsid w:val="00004CE5"/>
    <w:rsid w:val="00005710"/>
    <w:rsid w:val="0000602A"/>
    <w:rsid w:val="00007329"/>
    <w:rsid w:val="000076BA"/>
    <w:rsid w:val="00007850"/>
    <w:rsid w:val="0001181D"/>
    <w:rsid w:val="00012ED0"/>
    <w:rsid w:val="00014E78"/>
    <w:rsid w:val="00014F07"/>
    <w:rsid w:val="00015E13"/>
    <w:rsid w:val="00016680"/>
    <w:rsid w:val="00016ABA"/>
    <w:rsid w:val="00016D89"/>
    <w:rsid w:val="00016EC7"/>
    <w:rsid w:val="00017610"/>
    <w:rsid w:val="00017DDE"/>
    <w:rsid w:val="00022D61"/>
    <w:rsid w:val="00022E67"/>
    <w:rsid w:val="00023141"/>
    <w:rsid w:val="000241AB"/>
    <w:rsid w:val="000241BD"/>
    <w:rsid w:val="0002477D"/>
    <w:rsid w:val="000249CA"/>
    <w:rsid w:val="00024BC9"/>
    <w:rsid w:val="00025943"/>
    <w:rsid w:val="000264F3"/>
    <w:rsid w:val="0002652B"/>
    <w:rsid w:val="00027032"/>
    <w:rsid w:val="0002758C"/>
    <w:rsid w:val="00027B66"/>
    <w:rsid w:val="00030ABC"/>
    <w:rsid w:val="00031BA9"/>
    <w:rsid w:val="000324B3"/>
    <w:rsid w:val="00034DA4"/>
    <w:rsid w:val="000359DE"/>
    <w:rsid w:val="00035CE6"/>
    <w:rsid w:val="000367DC"/>
    <w:rsid w:val="0003732F"/>
    <w:rsid w:val="00041A46"/>
    <w:rsid w:val="00042A8E"/>
    <w:rsid w:val="0004343B"/>
    <w:rsid w:val="000444CE"/>
    <w:rsid w:val="0004598B"/>
    <w:rsid w:val="000459E0"/>
    <w:rsid w:val="00045E34"/>
    <w:rsid w:val="00047631"/>
    <w:rsid w:val="00047677"/>
    <w:rsid w:val="00047B33"/>
    <w:rsid w:val="0005001A"/>
    <w:rsid w:val="000505B5"/>
    <w:rsid w:val="00051634"/>
    <w:rsid w:val="00052ABA"/>
    <w:rsid w:val="000539C3"/>
    <w:rsid w:val="0005480C"/>
    <w:rsid w:val="000559B0"/>
    <w:rsid w:val="000604B0"/>
    <w:rsid w:val="0006105D"/>
    <w:rsid w:val="0006434A"/>
    <w:rsid w:val="00064C8A"/>
    <w:rsid w:val="0006670A"/>
    <w:rsid w:val="00066747"/>
    <w:rsid w:val="0006786B"/>
    <w:rsid w:val="000703A5"/>
    <w:rsid w:val="00071287"/>
    <w:rsid w:val="00072628"/>
    <w:rsid w:val="0007293E"/>
    <w:rsid w:val="00073E05"/>
    <w:rsid w:val="00074A83"/>
    <w:rsid w:val="0007561D"/>
    <w:rsid w:val="00075E3A"/>
    <w:rsid w:val="00077711"/>
    <w:rsid w:val="00077DE6"/>
    <w:rsid w:val="0008048E"/>
    <w:rsid w:val="0008311B"/>
    <w:rsid w:val="00085099"/>
    <w:rsid w:val="00085D13"/>
    <w:rsid w:val="000865BD"/>
    <w:rsid w:val="00090950"/>
    <w:rsid w:val="00091DCB"/>
    <w:rsid w:val="00092DD2"/>
    <w:rsid w:val="000931CC"/>
    <w:rsid w:val="00095448"/>
    <w:rsid w:val="00095488"/>
    <w:rsid w:val="00095D9D"/>
    <w:rsid w:val="000973E9"/>
    <w:rsid w:val="00097490"/>
    <w:rsid w:val="00097EBD"/>
    <w:rsid w:val="000A0384"/>
    <w:rsid w:val="000A11CA"/>
    <w:rsid w:val="000A1CF4"/>
    <w:rsid w:val="000A3991"/>
    <w:rsid w:val="000A426A"/>
    <w:rsid w:val="000A458C"/>
    <w:rsid w:val="000A4CA4"/>
    <w:rsid w:val="000A5B08"/>
    <w:rsid w:val="000A5DF6"/>
    <w:rsid w:val="000A7D7B"/>
    <w:rsid w:val="000B19A3"/>
    <w:rsid w:val="000B1DE9"/>
    <w:rsid w:val="000B2CDF"/>
    <w:rsid w:val="000B454A"/>
    <w:rsid w:val="000B4DF2"/>
    <w:rsid w:val="000B70A3"/>
    <w:rsid w:val="000B7A6C"/>
    <w:rsid w:val="000C074A"/>
    <w:rsid w:val="000C0AB1"/>
    <w:rsid w:val="000C0BE4"/>
    <w:rsid w:val="000C376A"/>
    <w:rsid w:val="000C66FA"/>
    <w:rsid w:val="000C699F"/>
    <w:rsid w:val="000C6E49"/>
    <w:rsid w:val="000C7AB8"/>
    <w:rsid w:val="000D0245"/>
    <w:rsid w:val="000D1C60"/>
    <w:rsid w:val="000D1CE2"/>
    <w:rsid w:val="000D358C"/>
    <w:rsid w:val="000D3B95"/>
    <w:rsid w:val="000D5B3C"/>
    <w:rsid w:val="000D5DED"/>
    <w:rsid w:val="000E1AC8"/>
    <w:rsid w:val="000E2D33"/>
    <w:rsid w:val="000E3D89"/>
    <w:rsid w:val="000E4CFF"/>
    <w:rsid w:val="000E4EDC"/>
    <w:rsid w:val="000E5664"/>
    <w:rsid w:val="000E6B17"/>
    <w:rsid w:val="000E6E84"/>
    <w:rsid w:val="000F1C6C"/>
    <w:rsid w:val="000F222F"/>
    <w:rsid w:val="000F244B"/>
    <w:rsid w:val="000F2921"/>
    <w:rsid w:val="000F2D9B"/>
    <w:rsid w:val="000F3AC9"/>
    <w:rsid w:val="000F6A20"/>
    <w:rsid w:val="00102077"/>
    <w:rsid w:val="00102F6B"/>
    <w:rsid w:val="00103306"/>
    <w:rsid w:val="0010362C"/>
    <w:rsid w:val="00103936"/>
    <w:rsid w:val="001064CE"/>
    <w:rsid w:val="001071B6"/>
    <w:rsid w:val="0010727A"/>
    <w:rsid w:val="00107B69"/>
    <w:rsid w:val="00107F06"/>
    <w:rsid w:val="001138D5"/>
    <w:rsid w:val="0011390F"/>
    <w:rsid w:val="0011450D"/>
    <w:rsid w:val="00114FCE"/>
    <w:rsid w:val="00115C68"/>
    <w:rsid w:val="00115CB3"/>
    <w:rsid w:val="00115E64"/>
    <w:rsid w:val="00116071"/>
    <w:rsid w:val="001171EA"/>
    <w:rsid w:val="00117B98"/>
    <w:rsid w:val="00117E37"/>
    <w:rsid w:val="00120A09"/>
    <w:rsid w:val="00120AED"/>
    <w:rsid w:val="001221D8"/>
    <w:rsid w:val="00122499"/>
    <w:rsid w:val="00122838"/>
    <w:rsid w:val="001235A7"/>
    <w:rsid w:val="00123CBC"/>
    <w:rsid w:val="00124E95"/>
    <w:rsid w:val="001252D2"/>
    <w:rsid w:val="00125780"/>
    <w:rsid w:val="00125D90"/>
    <w:rsid w:val="00125EBB"/>
    <w:rsid w:val="00130255"/>
    <w:rsid w:val="00130C91"/>
    <w:rsid w:val="00132834"/>
    <w:rsid w:val="00133A15"/>
    <w:rsid w:val="00134DA6"/>
    <w:rsid w:val="00135E3B"/>
    <w:rsid w:val="00135F5E"/>
    <w:rsid w:val="001361E6"/>
    <w:rsid w:val="0013656B"/>
    <w:rsid w:val="001372D7"/>
    <w:rsid w:val="001377E0"/>
    <w:rsid w:val="001410B5"/>
    <w:rsid w:val="0014129B"/>
    <w:rsid w:val="0014162C"/>
    <w:rsid w:val="00143894"/>
    <w:rsid w:val="001449A9"/>
    <w:rsid w:val="00144B76"/>
    <w:rsid w:val="001465DC"/>
    <w:rsid w:val="001477DA"/>
    <w:rsid w:val="00147AFA"/>
    <w:rsid w:val="00147B7B"/>
    <w:rsid w:val="00150726"/>
    <w:rsid w:val="00150970"/>
    <w:rsid w:val="00152654"/>
    <w:rsid w:val="00152BCE"/>
    <w:rsid w:val="00152D76"/>
    <w:rsid w:val="00153668"/>
    <w:rsid w:val="0015485B"/>
    <w:rsid w:val="00155AA1"/>
    <w:rsid w:val="00157C10"/>
    <w:rsid w:val="00161551"/>
    <w:rsid w:val="00161A0F"/>
    <w:rsid w:val="00162CEE"/>
    <w:rsid w:val="00163848"/>
    <w:rsid w:val="00163F89"/>
    <w:rsid w:val="00166478"/>
    <w:rsid w:val="001679A7"/>
    <w:rsid w:val="0017165F"/>
    <w:rsid w:val="00171D77"/>
    <w:rsid w:val="00172255"/>
    <w:rsid w:val="0017343C"/>
    <w:rsid w:val="0017380E"/>
    <w:rsid w:val="00174CD5"/>
    <w:rsid w:val="00175150"/>
    <w:rsid w:val="001755F4"/>
    <w:rsid w:val="001764F7"/>
    <w:rsid w:val="00176E4A"/>
    <w:rsid w:val="00180E75"/>
    <w:rsid w:val="00181D8A"/>
    <w:rsid w:val="0018202E"/>
    <w:rsid w:val="00182A9F"/>
    <w:rsid w:val="00183BA2"/>
    <w:rsid w:val="0018412B"/>
    <w:rsid w:val="001841EA"/>
    <w:rsid w:val="00184E66"/>
    <w:rsid w:val="001856F7"/>
    <w:rsid w:val="0018579D"/>
    <w:rsid w:val="00190F93"/>
    <w:rsid w:val="00191239"/>
    <w:rsid w:val="0019451E"/>
    <w:rsid w:val="0019763A"/>
    <w:rsid w:val="001A066C"/>
    <w:rsid w:val="001A3993"/>
    <w:rsid w:val="001A4320"/>
    <w:rsid w:val="001A49B8"/>
    <w:rsid w:val="001A62D8"/>
    <w:rsid w:val="001A6783"/>
    <w:rsid w:val="001B0142"/>
    <w:rsid w:val="001B145E"/>
    <w:rsid w:val="001B672E"/>
    <w:rsid w:val="001B6B5E"/>
    <w:rsid w:val="001B6E53"/>
    <w:rsid w:val="001C0D37"/>
    <w:rsid w:val="001C1F71"/>
    <w:rsid w:val="001C327D"/>
    <w:rsid w:val="001C3F68"/>
    <w:rsid w:val="001C421E"/>
    <w:rsid w:val="001C6193"/>
    <w:rsid w:val="001C6820"/>
    <w:rsid w:val="001C6E43"/>
    <w:rsid w:val="001C6F00"/>
    <w:rsid w:val="001C749E"/>
    <w:rsid w:val="001D02E9"/>
    <w:rsid w:val="001D2AAF"/>
    <w:rsid w:val="001D2E5E"/>
    <w:rsid w:val="001D4DB8"/>
    <w:rsid w:val="001D59F4"/>
    <w:rsid w:val="001D6C4D"/>
    <w:rsid w:val="001D7896"/>
    <w:rsid w:val="001E0317"/>
    <w:rsid w:val="001E0DF8"/>
    <w:rsid w:val="001E1054"/>
    <w:rsid w:val="001E10B4"/>
    <w:rsid w:val="001E143D"/>
    <w:rsid w:val="001E1832"/>
    <w:rsid w:val="001E3397"/>
    <w:rsid w:val="001E3658"/>
    <w:rsid w:val="001E392C"/>
    <w:rsid w:val="001E3E44"/>
    <w:rsid w:val="001E4DCE"/>
    <w:rsid w:val="001E55E9"/>
    <w:rsid w:val="001E6056"/>
    <w:rsid w:val="001E62A3"/>
    <w:rsid w:val="001E68BD"/>
    <w:rsid w:val="001E7071"/>
    <w:rsid w:val="001E7609"/>
    <w:rsid w:val="001E78D8"/>
    <w:rsid w:val="001F0776"/>
    <w:rsid w:val="001F0A15"/>
    <w:rsid w:val="001F0EA1"/>
    <w:rsid w:val="001F1337"/>
    <w:rsid w:val="001F279E"/>
    <w:rsid w:val="001F28A1"/>
    <w:rsid w:val="001F29A8"/>
    <w:rsid w:val="001F315D"/>
    <w:rsid w:val="001F3C4B"/>
    <w:rsid w:val="001F5453"/>
    <w:rsid w:val="0020114A"/>
    <w:rsid w:val="002031D7"/>
    <w:rsid w:val="002036BD"/>
    <w:rsid w:val="00204E4C"/>
    <w:rsid w:val="002055D9"/>
    <w:rsid w:val="00205E74"/>
    <w:rsid w:val="0020623C"/>
    <w:rsid w:val="0020774C"/>
    <w:rsid w:val="00207EEA"/>
    <w:rsid w:val="00212CA1"/>
    <w:rsid w:val="0021586B"/>
    <w:rsid w:val="00215DD5"/>
    <w:rsid w:val="00217040"/>
    <w:rsid w:val="00220AA4"/>
    <w:rsid w:val="0022177A"/>
    <w:rsid w:val="00222061"/>
    <w:rsid w:val="00222BF3"/>
    <w:rsid w:val="00224E45"/>
    <w:rsid w:val="00226031"/>
    <w:rsid w:val="0022717B"/>
    <w:rsid w:val="002278AF"/>
    <w:rsid w:val="00227FF8"/>
    <w:rsid w:val="0023183C"/>
    <w:rsid w:val="00231B28"/>
    <w:rsid w:val="00231ECD"/>
    <w:rsid w:val="00231F3A"/>
    <w:rsid w:val="0023245F"/>
    <w:rsid w:val="002332FF"/>
    <w:rsid w:val="00233F4D"/>
    <w:rsid w:val="00234972"/>
    <w:rsid w:val="00234C9F"/>
    <w:rsid w:val="00236419"/>
    <w:rsid w:val="00237B56"/>
    <w:rsid w:val="0024089F"/>
    <w:rsid w:val="002415E8"/>
    <w:rsid w:val="00241CAF"/>
    <w:rsid w:val="00242F06"/>
    <w:rsid w:val="0024304E"/>
    <w:rsid w:val="002435B4"/>
    <w:rsid w:val="0024517B"/>
    <w:rsid w:val="0024616C"/>
    <w:rsid w:val="00247238"/>
    <w:rsid w:val="002500E7"/>
    <w:rsid w:val="00252078"/>
    <w:rsid w:val="00252A00"/>
    <w:rsid w:val="00252D85"/>
    <w:rsid w:val="00253D12"/>
    <w:rsid w:val="002550C3"/>
    <w:rsid w:val="00255B5A"/>
    <w:rsid w:val="00257F80"/>
    <w:rsid w:val="0026024F"/>
    <w:rsid w:val="002606CF"/>
    <w:rsid w:val="00260A04"/>
    <w:rsid w:val="00262556"/>
    <w:rsid w:val="00262C83"/>
    <w:rsid w:val="0026380A"/>
    <w:rsid w:val="00263B2F"/>
    <w:rsid w:val="002647E5"/>
    <w:rsid w:val="0026515A"/>
    <w:rsid w:val="00265830"/>
    <w:rsid w:val="00265E30"/>
    <w:rsid w:val="00265E44"/>
    <w:rsid w:val="00266527"/>
    <w:rsid w:val="00266549"/>
    <w:rsid w:val="00266A8B"/>
    <w:rsid w:val="00267836"/>
    <w:rsid w:val="00267A1E"/>
    <w:rsid w:val="002718AA"/>
    <w:rsid w:val="00272C6E"/>
    <w:rsid w:val="00272E7F"/>
    <w:rsid w:val="0027326E"/>
    <w:rsid w:val="00274A8A"/>
    <w:rsid w:val="00275564"/>
    <w:rsid w:val="002764E7"/>
    <w:rsid w:val="0027696A"/>
    <w:rsid w:val="00276B0A"/>
    <w:rsid w:val="00280B86"/>
    <w:rsid w:val="00280D30"/>
    <w:rsid w:val="002815ED"/>
    <w:rsid w:val="002837C4"/>
    <w:rsid w:val="00284CB1"/>
    <w:rsid w:val="00284E92"/>
    <w:rsid w:val="00285029"/>
    <w:rsid w:val="0028504C"/>
    <w:rsid w:val="00286DC1"/>
    <w:rsid w:val="0029122D"/>
    <w:rsid w:val="002912B5"/>
    <w:rsid w:val="00292365"/>
    <w:rsid w:val="00292FC3"/>
    <w:rsid w:val="002938BE"/>
    <w:rsid w:val="002A0405"/>
    <w:rsid w:val="002A049A"/>
    <w:rsid w:val="002A0BAC"/>
    <w:rsid w:val="002A384D"/>
    <w:rsid w:val="002A4292"/>
    <w:rsid w:val="002A47B5"/>
    <w:rsid w:val="002A642C"/>
    <w:rsid w:val="002A6D29"/>
    <w:rsid w:val="002A7A93"/>
    <w:rsid w:val="002B0CD9"/>
    <w:rsid w:val="002B12B9"/>
    <w:rsid w:val="002B1AC8"/>
    <w:rsid w:val="002B1F5B"/>
    <w:rsid w:val="002B1F7E"/>
    <w:rsid w:val="002B5DD4"/>
    <w:rsid w:val="002B71B6"/>
    <w:rsid w:val="002B72F4"/>
    <w:rsid w:val="002C0CE4"/>
    <w:rsid w:val="002C2368"/>
    <w:rsid w:val="002C2470"/>
    <w:rsid w:val="002C2A18"/>
    <w:rsid w:val="002C3FC6"/>
    <w:rsid w:val="002D0765"/>
    <w:rsid w:val="002D2968"/>
    <w:rsid w:val="002D2FB8"/>
    <w:rsid w:val="002D3A57"/>
    <w:rsid w:val="002D4814"/>
    <w:rsid w:val="002D5898"/>
    <w:rsid w:val="002D5EAE"/>
    <w:rsid w:val="002D6C31"/>
    <w:rsid w:val="002D6DB5"/>
    <w:rsid w:val="002E05C7"/>
    <w:rsid w:val="002E1229"/>
    <w:rsid w:val="002E2322"/>
    <w:rsid w:val="002E27E3"/>
    <w:rsid w:val="002E393A"/>
    <w:rsid w:val="002E42D1"/>
    <w:rsid w:val="002E5402"/>
    <w:rsid w:val="002E6FC0"/>
    <w:rsid w:val="002E7DA0"/>
    <w:rsid w:val="002F042D"/>
    <w:rsid w:val="002F0A83"/>
    <w:rsid w:val="002F0EE8"/>
    <w:rsid w:val="002F1BCA"/>
    <w:rsid w:val="002F29DC"/>
    <w:rsid w:val="002F41B1"/>
    <w:rsid w:val="002F491D"/>
    <w:rsid w:val="002F5844"/>
    <w:rsid w:val="002F62D5"/>
    <w:rsid w:val="002F7982"/>
    <w:rsid w:val="0030028E"/>
    <w:rsid w:val="00300FDE"/>
    <w:rsid w:val="00301024"/>
    <w:rsid w:val="00301183"/>
    <w:rsid w:val="00302151"/>
    <w:rsid w:val="00302676"/>
    <w:rsid w:val="003032B1"/>
    <w:rsid w:val="00303499"/>
    <w:rsid w:val="00306152"/>
    <w:rsid w:val="0030712D"/>
    <w:rsid w:val="00307F3A"/>
    <w:rsid w:val="00310B6E"/>
    <w:rsid w:val="00310BA0"/>
    <w:rsid w:val="00310FC6"/>
    <w:rsid w:val="0031110A"/>
    <w:rsid w:val="0031249A"/>
    <w:rsid w:val="0031324C"/>
    <w:rsid w:val="00314D7C"/>
    <w:rsid w:val="00315EB6"/>
    <w:rsid w:val="0031685D"/>
    <w:rsid w:val="00316E30"/>
    <w:rsid w:val="0032091B"/>
    <w:rsid w:val="00321A4B"/>
    <w:rsid w:val="00321F80"/>
    <w:rsid w:val="003243A3"/>
    <w:rsid w:val="00324F67"/>
    <w:rsid w:val="00326129"/>
    <w:rsid w:val="003307A8"/>
    <w:rsid w:val="00330A39"/>
    <w:rsid w:val="00330FFD"/>
    <w:rsid w:val="00331735"/>
    <w:rsid w:val="00331CCA"/>
    <w:rsid w:val="00334A74"/>
    <w:rsid w:val="00334EBB"/>
    <w:rsid w:val="00337460"/>
    <w:rsid w:val="00337D81"/>
    <w:rsid w:val="00341148"/>
    <w:rsid w:val="003411B4"/>
    <w:rsid w:val="00341709"/>
    <w:rsid w:val="003420F3"/>
    <w:rsid w:val="00343936"/>
    <w:rsid w:val="00343E9A"/>
    <w:rsid w:val="00344210"/>
    <w:rsid w:val="003452CE"/>
    <w:rsid w:val="00345345"/>
    <w:rsid w:val="003461A4"/>
    <w:rsid w:val="00347884"/>
    <w:rsid w:val="003500AF"/>
    <w:rsid w:val="00351027"/>
    <w:rsid w:val="00352268"/>
    <w:rsid w:val="00354010"/>
    <w:rsid w:val="003545E3"/>
    <w:rsid w:val="0035477E"/>
    <w:rsid w:val="00355092"/>
    <w:rsid w:val="0035586B"/>
    <w:rsid w:val="00357153"/>
    <w:rsid w:val="00357239"/>
    <w:rsid w:val="003576CC"/>
    <w:rsid w:val="00357A61"/>
    <w:rsid w:val="00357D09"/>
    <w:rsid w:val="003605F2"/>
    <w:rsid w:val="0036089E"/>
    <w:rsid w:val="0036164E"/>
    <w:rsid w:val="00363B30"/>
    <w:rsid w:val="003644F0"/>
    <w:rsid w:val="00364A87"/>
    <w:rsid w:val="00366B1A"/>
    <w:rsid w:val="00366C1F"/>
    <w:rsid w:val="00370156"/>
    <w:rsid w:val="003719F7"/>
    <w:rsid w:val="00372D1B"/>
    <w:rsid w:val="003740C5"/>
    <w:rsid w:val="00376B0B"/>
    <w:rsid w:val="00377DF4"/>
    <w:rsid w:val="00382183"/>
    <w:rsid w:val="003822A5"/>
    <w:rsid w:val="0038462C"/>
    <w:rsid w:val="003852D7"/>
    <w:rsid w:val="0038636D"/>
    <w:rsid w:val="003866EC"/>
    <w:rsid w:val="00386D0A"/>
    <w:rsid w:val="003906D8"/>
    <w:rsid w:val="003911DF"/>
    <w:rsid w:val="00391D55"/>
    <w:rsid w:val="00392257"/>
    <w:rsid w:val="00392E94"/>
    <w:rsid w:val="00393132"/>
    <w:rsid w:val="00393960"/>
    <w:rsid w:val="00393F03"/>
    <w:rsid w:val="00394916"/>
    <w:rsid w:val="003954AE"/>
    <w:rsid w:val="00396427"/>
    <w:rsid w:val="00396981"/>
    <w:rsid w:val="003A0E67"/>
    <w:rsid w:val="003A2509"/>
    <w:rsid w:val="003A2BF8"/>
    <w:rsid w:val="003A3FED"/>
    <w:rsid w:val="003A4D16"/>
    <w:rsid w:val="003A4E02"/>
    <w:rsid w:val="003A609C"/>
    <w:rsid w:val="003A691B"/>
    <w:rsid w:val="003A79C1"/>
    <w:rsid w:val="003A7FC7"/>
    <w:rsid w:val="003B082A"/>
    <w:rsid w:val="003B0D0C"/>
    <w:rsid w:val="003B137E"/>
    <w:rsid w:val="003B16F0"/>
    <w:rsid w:val="003B36F4"/>
    <w:rsid w:val="003B3C71"/>
    <w:rsid w:val="003B3E23"/>
    <w:rsid w:val="003B40CC"/>
    <w:rsid w:val="003B42BD"/>
    <w:rsid w:val="003B4B51"/>
    <w:rsid w:val="003B5578"/>
    <w:rsid w:val="003B679E"/>
    <w:rsid w:val="003B778C"/>
    <w:rsid w:val="003C2156"/>
    <w:rsid w:val="003C2452"/>
    <w:rsid w:val="003C3BA2"/>
    <w:rsid w:val="003C5FC3"/>
    <w:rsid w:val="003C6C09"/>
    <w:rsid w:val="003C70BE"/>
    <w:rsid w:val="003D01E3"/>
    <w:rsid w:val="003D17B9"/>
    <w:rsid w:val="003D2E52"/>
    <w:rsid w:val="003D349A"/>
    <w:rsid w:val="003D3C6B"/>
    <w:rsid w:val="003D44A7"/>
    <w:rsid w:val="003D5043"/>
    <w:rsid w:val="003D599A"/>
    <w:rsid w:val="003D5BC9"/>
    <w:rsid w:val="003E07A4"/>
    <w:rsid w:val="003E1271"/>
    <w:rsid w:val="003E1F48"/>
    <w:rsid w:val="003E2E12"/>
    <w:rsid w:val="003E3A4A"/>
    <w:rsid w:val="003E46D2"/>
    <w:rsid w:val="003E5806"/>
    <w:rsid w:val="003E5C4D"/>
    <w:rsid w:val="003E5E4B"/>
    <w:rsid w:val="003E70CB"/>
    <w:rsid w:val="003F05A8"/>
    <w:rsid w:val="003F0E86"/>
    <w:rsid w:val="003F1EDA"/>
    <w:rsid w:val="003F2135"/>
    <w:rsid w:val="003F2394"/>
    <w:rsid w:val="003F3126"/>
    <w:rsid w:val="003F3913"/>
    <w:rsid w:val="003F3C3A"/>
    <w:rsid w:val="003F3F3B"/>
    <w:rsid w:val="003F3FD3"/>
    <w:rsid w:val="003F430B"/>
    <w:rsid w:val="003F565C"/>
    <w:rsid w:val="003F6DCF"/>
    <w:rsid w:val="003F75AE"/>
    <w:rsid w:val="003F785F"/>
    <w:rsid w:val="003F7872"/>
    <w:rsid w:val="00400985"/>
    <w:rsid w:val="00401C44"/>
    <w:rsid w:val="004023BF"/>
    <w:rsid w:val="00404DB7"/>
    <w:rsid w:val="00407B33"/>
    <w:rsid w:val="00410372"/>
    <w:rsid w:val="0041072A"/>
    <w:rsid w:val="00411592"/>
    <w:rsid w:val="00411779"/>
    <w:rsid w:val="00415465"/>
    <w:rsid w:val="0041593A"/>
    <w:rsid w:val="00416115"/>
    <w:rsid w:val="00416B87"/>
    <w:rsid w:val="004171D8"/>
    <w:rsid w:val="00420087"/>
    <w:rsid w:val="00421109"/>
    <w:rsid w:val="00421E38"/>
    <w:rsid w:val="00423EDC"/>
    <w:rsid w:val="00425310"/>
    <w:rsid w:val="00425D14"/>
    <w:rsid w:val="00426D96"/>
    <w:rsid w:val="00426F21"/>
    <w:rsid w:val="00430DB8"/>
    <w:rsid w:val="00432BE6"/>
    <w:rsid w:val="00435B98"/>
    <w:rsid w:val="00436283"/>
    <w:rsid w:val="00440196"/>
    <w:rsid w:val="00441B1E"/>
    <w:rsid w:val="004423C8"/>
    <w:rsid w:val="00442D35"/>
    <w:rsid w:val="004443BC"/>
    <w:rsid w:val="00445556"/>
    <w:rsid w:val="00445DFA"/>
    <w:rsid w:val="00446919"/>
    <w:rsid w:val="004470AB"/>
    <w:rsid w:val="004510EC"/>
    <w:rsid w:val="004560C8"/>
    <w:rsid w:val="00456B59"/>
    <w:rsid w:val="00460893"/>
    <w:rsid w:val="004613A3"/>
    <w:rsid w:val="004616D0"/>
    <w:rsid w:val="004618CC"/>
    <w:rsid w:val="00462E97"/>
    <w:rsid w:val="004652FA"/>
    <w:rsid w:val="00466672"/>
    <w:rsid w:val="00466693"/>
    <w:rsid w:val="00467F60"/>
    <w:rsid w:val="00467FC5"/>
    <w:rsid w:val="00470FAB"/>
    <w:rsid w:val="0047164D"/>
    <w:rsid w:val="00472DB5"/>
    <w:rsid w:val="00473887"/>
    <w:rsid w:val="00473E69"/>
    <w:rsid w:val="0047400A"/>
    <w:rsid w:val="004748B2"/>
    <w:rsid w:val="00474DAD"/>
    <w:rsid w:val="00477BE5"/>
    <w:rsid w:val="004802C4"/>
    <w:rsid w:val="00480DAD"/>
    <w:rsid w:val="00482255"/>
    <w:rsid w:val="0048331E"/>
    <w:rsid w:val="00483EAA"/>
    <w:rsid w:val="00484C8F"/>
    <w:rsid w:val="00484DDB"/>
    <w:rsid w:val="0048564D"/>
    <w:rsid w:val="0048577A"/>
    <w:rsid w:val="00485DDF"/>
    <w:rsid w:val="00490022"/>
    <w:rsid w:val="0049069C"/>
    <w:rsid w:val="004922AC"/>
    <w:rsid w:val="0049368C"/>
    <w:rsid w:val="004948B9"/>
    <w:rsid w:val="00496E9B"/>
    <w:rsid w:val="00497172"/>
    <w:rsid w:val="004972F2"/>
    <w:rsid w:val="00497734"/>
    <w:rsid w:val="004A2733"/>
    <w:rsid w:val="004A3095"/>
    <w:rsid w:val="004A3474"/>
    <w:rsid w:val="004A5401"/>
    <w:rsid w:val="004A5510"/>
    <w:rsid w:val="004A5961"/>
    <w:rsid w:val="004A604F"/>
    <w:rsid w:val="004A6787"/>
    <w:rsid w:val="004A7C74"/>
    <w:rsid w:val="004A7F08"/>
    <w:rsid w:val="004B1139"/>
    <w:rsid w:val="004B121F"/>
    <w:rsid w:val="004B1A41"/>
    <w:rsid w:val="004B3675"/>
    <w:rsid w:val="004B5A85"/>
    <w:rsid w:val="004B7106"/>
    <w:rsid w:val="004B7177"/>
    <w:rsid w:val="004C09BD"/>
    <w:rsid w:val="004C0CCD"/>
    <w:rsid w:val="004C1A30"/>
    <w:rsid w:val="004C2AB1"/>
    <w:rsid w:val="004C4BCE"/>
    <w:rsid w:val="004C6409"/>
    <w:rsid w:val="004D0AC4"/>
    <w:rsid w:val="004D1421"/>
    <w:rsid w:val="004D3CAA"/>
    <w:rsid w:val="004D3E10"/>
    <w:rsid w:val="004D4B80"/>
    <w:rsid w:val="004D5EA0"/>
    <w:rsid w:val="004D76A0"/>
    <w:rsid w:val="004D7990"/>
    <w:rsid w:val="004E0349"/>
    <w:rsid w:val="004E2BE5"/>
    <w:rsid w:val="004E44B1"/>
    <w:rsid w:val="004E4CD8"/>
    <w:rsid w:val="004E5318"/>
    <w:rsid w:val="004E5A1F"/>
    <w:rsid w:val="004E5D88"/>
    <w:rsid w:val="004F024C"/>
    <w:rsid w:val="004F0349"/>
    <w:rsid w:val="004F08AB"/>
    <w:rsid w:val="004F0C0B"/>
    <w:rsid w:val="004F1326"/>
    <w:rsid w:val="004F159B"/>
    <w:rsid w:val="004F194B"/>
    <w:rsid w:val="004F29FC"/>
    <w:rsid w:val="004F4965"/>
    <w:rsid w:val="004F5A21"/>
    <w:rsid w:val="004F5CE6"/>
    <w:rsid w:val="004F66E8"/>
    <w:rsid w:val="004F79D2"/>
    <w:rsid w:val="00500146"/>
    <w:rsid w:val="0050030B"/>
    <w:rsid w:val="005005E3"/>
    <w:rsid w:val="00502993"/>
    <w:rsid w:val="00503320"/>
    <w:rsid w:val="00503899"/>
    <w:rsid w:val="00503DC1"/>
    <w:rsid w:val="00504093"/>
    <w:rsid w:val="00504159"/>
    <w:rsid w:val="00504DCC"/>
    <w:rsid w:val="005056D2"/>
    <w:rsid w:val="00505BEB"/>
    <w:rsid w:val="0050631F"/>
    <w:rsid w:val="005063DB"/>
    <w:rsid w:val="00506C06"/>
    <w:rsid w:val="005070CA"/>
    <w:rsid w:val="0051023F"/>
    <w:rsid w:val="00510ABE"/>
    <w:rsid w:val="00511B9E"/>
    <w:rsid w:val="0051217D"/>
    <w:rsid w:val="005128C5"/>
    <w:rsid w:val="005138C3"/>
    <w:rsid w:val="00514768"/>
    <w:rsid w:val="00514AB2"/>
    <w:rsid w:val="00516D94"/>
    <w:rsid w:val="0051778D"/>
    <w:rsid w:val="005221C8"/>
    <w:rsid w:val="00522F7D"/>
    <w:rsid w:val="00523A91"/>
    <w:rsid w:val="0052454A"/>
    <w:rsid w:val="00525860"/>
    <w:rsid w:val="0052691D"/>
    <w:rsid w:val="00527546"/>
    <w:rsid w:val="005277C8"/>
    <w:rsid w:val="005306EB"/>
    <w:rsid w:val="00530F94"/>
    <w:rsid w:val="00531098"/>
    <w:rsid w:val="005313F5"/>
    <w:rsid w:val="0053277F"/>
    <w:rsid w:val="00532E3D"/>
    <w:rsid w:val="00533335"/>
    <w:rsid w:val="005333CE"/>
    <w:rsid w:val="0053446C"/>
    <w:rsid w:val="00534623"/>
    <w:rsid w:val="005349A8"/>
    <w:rsid w:val="0053537C"/>
    <w:rsid w:val="005361B5"/>
    <w:rsid w:val="00536B75"/>
    <w:rsid w:val="00536E73"/>
    <w:rsid w:val="005379E9"/>
    <w:rsid w:val="00540676"/>
    <w:rsid w:val="0054136C"/>
    <w:rsid w:val="00541894"/>
    <w:rsid w:val="0054258B"/>
    <w:rsid w:val="00542C0B"/>
    <w:rsid w:val="00543325"/>
    <w:rsid w:val="00543951"/>
    <w:rsid w:val="00544E85"/>
    <w:rsid w:val="0054539C"/>
    <w:rsid w:val="005458B3"/>
    <w:rsid w:val="00545E6A"/>
    <w:rsid w:val="0054700D"/>
    <w:rsid w:val="00547DF2"/>
    <w:rsid w:val="00551AFA"/>
    <w:rsid w:val="005529A4"/>
    <w:rsid w:val="00552D62"/>
    <w:rsid w:val="00552D74"/>
    <w:rsid w:val="00553288"/>
    <w:rsid w:val="0055341E"/>
    <w:rsid w:val="00553B24"/>
    <w:rsid w:val="00555657"/>
    <w:rsid w:val="00556209"/>
    <w:rsid w:val="005567E6"/>
    <w:rsid w:val="00556C96"/>
    <w:rsid w:val="00560D45"/>
    <w:rsid w:val="00560DA2"/>
    <w:rsid w:val="005611A5"/>
    <w:rsid w:val="005614FC"/>
    <w:rsid w:val="0056172C"/>
    <w:rsid w:val="005622BC"/>
    <w:rsid w:val="0056416E"/>
    <w:rsid w:val="00564B66"/>
    <w:rsid w:val="00565146"/>
    <w:rsid w:val="00565A59"/>
    <w:rsid w:val="00566508"/>
    <w:rsid w:val="005667D5"/>
    <w:rsid w:val="00566A28"/>
    <w:rsid w:val="00566A7A"/>
    <w:rsid w:val="00567230"/>
    <w:rsid w:val="005673AD"/>
    <w:rsid w:val="00567454"/>
    <w:rsid w:val="0057000C"/>
    <w:rsid w:val="00570500"/>
    <w:rsid w:val="005705F8"/>
    <w:rsid w:val="00570928"/>
    <w:rsid w:val="005731BF"/>
    <w:rsid w:val="0057428D"/>
    <w:rsid w:val="0057441E"/>
    <w:rsid w:val="0057474F"/>
    <w:rsid w:val="00574AC9"/>
    <w:rsid w:val="00581B69"/>
    <w:rsid w:val="0058203C"/>
    <w:rsid w:val="005826A3"/>
    <w:rsid w:val="005828AC"/>
    <w:rsid w:val="005830A7"/>
    <w:rsid w:val="00584015"/>
    <w:rsid w:val="005848A8"/>
    <w:rsid w:val="00584D5A"/>
    <w:rsid w:val="005918A8"/>
    <w:rsid w:val="00592B39"/>
    <w:rsid w:val="00593546"/>
    <w:rsid w:val="0059526B"/>
    <w:rsid w:val="00595B7C"/>
    <w:rsid w:val="005A097B"/>
    <w:rsid w:val="005A09C1"/>
    <w:rsid w:val="005A0E0E"/>
    <w:rsid w:val="005A144B"/>
    <w:rsid w:val="005A30BA"/>
    <w:rsid w:val="005A392A"/>
    <w:rsid w:val="005A4174"/>
    <w:rsid w:val="005A495B"/>
    <w:rsid w:val="005A69ED"/>
    <w:rsid w:val="005A7005"/>
    <w:rsid w:val="005A708F"/>
    <w:rsid w:val="005A7635"/>
    <w:rsid w:val="005A7D72"/>
    <w:rsid w:val="005B04CF"/>
    <w:rsid w:val="005B092D"/>
    <w:rsid w:val="005B1619"/>
    <w:rsid w:val="005B2158"/>
    <w:rsid w:val="005B3C1E"/>
    <w:rsid w:val="005B5369"/>
    <w:rsid w:val="005B77EB"/>
    <w:rsid w:val="005B7E6D"/>
    <w:rsid w:val="005C259F"/>
    <w:rsid w:val="005C2B30"/>
    <w:rsid w:val="005C44C9"/>
    <w:rsid w:val="005C5A99"/>
    <w:rsid w:val="005C6712"/>
    <w:rsid w:val="005C7678"/>
    <w:rsid w:val="005C77C0"/>
    <w:rsid w:val="005C79DD"/>
    <w:rsid w:val="005C7B80"/>
    <w:rsid w:val="005D04F1"/>
    <w:rsid w:val="005D2F82"/>
    <w:rsid w:val="005D42A7"/>
    <w:rsid w:val="005D4E21"/>
    <w:rsid w:val="005D5819"/>
    <w:rsid w:val="005D6750"/>
    <w:rsid w:val="005D6CF6"/>
    <w:rsid w:val="005D7389"/>
    <w:rsid w:val="005E04E7"/>
    <w:rsid w:val="005E0781"/>
    <w:rsid w:val="005E09A0"/>
    <w:rsid w:val="005E0F95"/>
    <w:rsid w:val="005E11AB"/>
    <w:rsid w:val="005E1909"/>
    <w:rsid w:val="005E19CB"/>
    <w:rsid w:val="005E1B17"/>
    <w:rsid w:val="005E2914"/>
    <w:rsid w:val="005E2F1E"/>
    <w:rsid w:val="005E3270"/>
    <w:rsid w:val="005E429B"/>
    <w:rsid w:val="005E5255"/>
    <w:rsid w:val="005E6CBA"/>
    <w:rsid w:val="005E6DC5"/>
    <w:rsid w:val="005E734A"/>
    <w:rsid w:val="005F0075"/>
    <w:rsid w:val="005F1FFC"/>
    <w:rsid w:val="005F226C"/>
    <w:rsid w:val="005F2791"/>
    <w:rsid w:val="005F71E2"/>
    <w:rsid w:val="005F757C"/>
    <w:rsid w:val="00600F30"/>
    <w:rsid w:val="0060104E"/>
    <w:rsid w:val="00601181"/>
    <w:rsid w:val="00602CB3"/>
    <w:rsid w:val="0060381F"/>
    <w:rsid w:val="006038B5"/>
    <w:rsid w:val="00603CBD"/>
    <w:rsid w:val="00605946"/>
    <w:rsid w:val="00605FF4"/>
    <w:rsid w:val="0060665E"/>
    <w:rsid w:val="00610033"/>
    <w:rsid w:val="0061094D"/>
    <w:rsid w:val="00613295"/>
    <w:rsid w:val="0061678A"/>
    <w:rsid w:val="00616C7C"/>
    <w:rsid w:val="00617F2F"/>
    <w:rsid w:val="00620910"/>
    <w:rsid w:val="00620A91"/>
    <w:rsid w:val="00621B02"/>
    <w:rsid w:val="00624452"/>
    <w:rsid w:val="006266D9"/>
    <w:rsid w:val="0062739C"/>
    <w:rsid w:val="006273C6"/>
    <w:rsid w:val="00630435"/>
    <w:rsid w:val="00630B13"/>
    <w:rsid w:val="006311FA"/>
    <w:rsid w:val="006316A0"/>
    <w:rsid w:val="00634232"/>
    <w:rsid w:val="00634563"/>
    <w:rsid w:val="00634DD7"/>
    <w:rsid w:val="00635806"/>
    <w:rsid w:val="006406E9"/>
    <w:rsid w:val="0064206D"/>
    <w:rsid w:val="006426AC"/>
    <w:rsid w:val="00642F09"/>
    <w:rsid w:val="00643EED"/>
    <w:rsid w:val="00645414"/>
    <w:rsid w:val="00646B59"/>
    <w:rsid w:val="00646BC8"/>
    <w:rsid w:val="00646FDE"/>
    <w:rsid w:val="00647974"/>
    <w:rsid w:val="00652CD4"/>
    <w:rsid w:val="006536D0"/>
    <w:rsid w:val="006539FA"/>
    <w:rsid w:val="00653C99"/>
    <w:rsid w:val="0065499B"/>
    <w:rsid w:val="00655920"/>
    <w:rsid w:val="00656CA0"/>
    <w:rsid w:val="00660435"/>
    <w:rsid w:val="006604CC"/>
    <w:rsid w:val="00663E5F"/>
    <w:rsid w:val="00665903"/>
    <w:rsid w:val="00666B03"/>
    <w:rsid w:val="0067009E"/>
    <w:rsid w:val="00672AD2"/>
    <w:rsid w:val="00672F94"/>
    <w:rsid w:val="006734DA"/>
    <w:rsid w:val="006735A8"/>
    <w:rsid w:val="00673723"/>
    <w:rsid w:val="00673823"/>
    <w:rsid w:val="00674036"/>
    <w:rsid w:val="00674E76"/>
    <w:rsid w:val="00674EE9"/>
    <w:rsid w:val="0067502F"/>
    <w:rsid w:val="006763FB"/>
    <w:rsid w:val="00676BDD"/>
    <w:rsid w:val="00677E62"/>
    <w:rsid w:val="00680605"/>
    <w:rsid w:val="0068337D"/>
    <w:rsid w:val="0068374A"/>
    <w:rsid w:val="00684432"/>
    <w:rsid w:val="00685982"/>
    <w:rsid w:val="00686111"/>
    <w:rsid w:val="0068627B"/>
    <w:rsid w:val="00690135"/>
    <w:rsid w:val="00692BA2"/>
    <w:rsid w:val="006939A3"/>
    <w:rsid w:val="006941CF"/>
    <w:rsid w:val="0069427E"/>
    <w:rsid w:val="006948F6"/>
    <w:rsid w:val="00695BCC"/>
    <w:rsid w:val="0069607D"/>
    <w:rsid w:val="006963BF"/>
    <w:rsid w:val="00696A59"/>
    <w:rsid w:val="00697967"/>
    <w:rsid w:val="006A262D"/>
    <w:rsid w:val="006A29C6"/>
    <w:rsid w:val="006A37B7"/>
    <w:rsid w:val="006A4D7A"/>
    <w:rsid w:val="006A536C"/>
    <w:rsid w:val="006A5479"/>
    <w:rsid w:val="006A549B"/>
    <w:rsid w:val="006A5AD3"/>
    <w:rsid w:val="006A62A2"/>
    <w:rsid w:val="006A736A"/>
    <w:rsid w:val="006B1788"/>
    <w:rsid w:val="006B2279"/>
    <w:rsid w:val="006B65CD"/>
    <w:rsid w:val="006B676D"/>
    <w:rsid w:val="006C0223"/>
    <w:rsid w:val="006C036E"/>
    <w:rsid w:val="006C13C1"/>
    <w:rsid w:val="006C6089"/>
    <w:rsid w:val="006C65FE"/>
    <w:rsid w:val="006C6785"/>
    <w:rsid w:val="006C6789"/>
    <w:rsid w:val="006C7957"/>
    <w:rsid w:val="006C7A46"/>
    <w:rsid w:val="006C7AEF"/>
    <w:rsid w:val="006D0A58"/>
    <w:rsid w:val="006D1A85"/>
    <w:rsid w:val="006D2BA3"/>
    <w:rsid w:val="006D36CA"/>
    <w:rsid w:val="006D4104"/>
    <w:rsid w:val="006D5FD6"/>
    <w:rsid w:val="006D6D6B"/>
    <w:rsid w:val="006D6EEE"/>
    <w:rsid w:val="006E1006"/>
    <w:rsid w:val="006E10BB"/>
    <w:rsid w:val="006E12FC"/>
    <w:rsid w:val="006E36E0"/>
    <w:rsid w:val="006E379F"/>
    <w:rsid w:val="006E39BA"/>
    <w:rsid w:val="006E3A8B"/>
    <w:rsid w:val="006E6728"/>
    <w:rsid w:val="006E675E"/>
    <w:rsid w:val="006E6CC7"/>
    <w:rsid w:val="006E798D"/>
    <w:rsid w:val="006F1844"/>
    <w:rsid w:val="006F1968"/>
    <w:rsid w:val="006F58E1"/>
    <w:rsid w:val="0070168A"/>
    <w:rsid w:val="00701972"/>
    <w:rsid w:val="00701B41"/>
    <w:rsid w:val="00703CF8"/>
    <w:rsid w:val="007040C2"/>
    <w:rsid w:val="007056DB"/>
    <w:rsid w:val="00705B29"/>
    <w:rsid w:val="0070612E"/>
    <w:rsid w:val="0070709A"/>
    <w:rsid w:val="0070717A"/>
    <w:rsid w:val="0070727D"/>
    <w:rsid w:val="007100D9"/>
    <w:rsid w:val="00711450"/>
    <w:rsid w:val="007114D9"/>
    <w:rsid w:val="00711BE7"/>
    <w:rsid w:val="00712FC7"/>
    <w:rsid w:val="00713330"/>
    <w:rsid w:val="00713B3A"/>
    <w:rsid w:val="00713F70"/>
    <w:rsid w:val="00715D1A"/>
    <w:rsid w:val="007174F3"/>
    <w:rsid w:val="00720626"/>
    <w:rsid w:val="007209EE"/>
    <w:rsid w:val="00720A57"/>
    <w:rsid w:val="007210A8"/>
    <w:rsid w:val="007211D7"/>
    <w:rsid w:val="00721227"/>
    <w:rsid w:val="00722B33"/>
    <w:rsid w:val="00722F96"/>
    <w:rsid w:val="00723737"/>
    <w:rsid w:val="007239A6"/>
    <w:rsid w:val="00724079"/>
    <w:rsid w:val="0072451F"/>
    <w:rsid w:val="0072728F"/>
    <w:rsid w:val="00730284"/>
    <w:rsid w:val="00730EED"/>
    <w:rsid w:val="0073146B"/>
    <w:rsid w:val="00731907"/>
    <w:rsid w:val="00731ACF"/>
    <w:rsid w:val="00732A34"/>
    <w:rsid w:val="00733FD6"/>
    <w:rsid w:val="0073457C"/>
    <w:rsid w:val="0073624F"/>
    <w:rsid w:val="00737FA5"/>
    <w:rsid w:val="00740722"/>
    <w:rsid w:val="00745E78"/>
    <w:rsid w:val="00747467"/>
    <w:rsid w:val="007479E6"/>
    <w:rsid w:val="00750150"/>
    <w:rsid w:val="00750F42"/>
    <w:rsid w:val="007513D2"/>
    <w:rsid w:val="007536F4"/>
    <w:rsid w:val="00755152"/>
    <w:rsid w:val="007558AC"/>
    <w:rsid w:val="00755BEB"/>
    <w:rsid w:val="007561A9"/>
    <w:rsid w:val="00756462"/>
    <w:rsid w:val="00756553"/>
    <w:rsid w:val="00757A96"/>
    <w:rsid w:val="00760FB7"/>
    <w:rsid w:val="00761430"/>
    <w:rsid w:val="0076363B"/>
    <w:rsid w:val="00763725"/>
    <w:rsid w:val="00763D9E"/>
    <w:rsid w:val="00764C90"/>
    <w:rsid w:val="007656E8"/>
    <w:rsid w:val="007659DF"/>
    <w:rsid w:val="007661D6"/>
    <w:rsid w:val="00766CFB"/>
    <w:rsid w:val="00767E00"/>
    <w:rsid w:val="00767F6A"/>
    <w:rsid w:val="0077078C"/>
    <w:rsid w:val="00770B2D"/>
    <w:rsid w:val="007740F6"/>
    <w:rsid w:val="00774166"/>
    <w:rsid w:val="007746F3"/>
    <w:rsid w:val="007752A1"/>
    <w:rsid w:val="00775CF7"/>
    <w:rsid w:val="00777E9B"/>
    <w:rsid w:val="00780823"/>
    <w:rsid w:val="007824FA"/>
    <w:rsid w:val="00782C77"/>
    <w:rsid w:val="00783954"/>
    <w:rsid w:val="00783ED5"/>
    <w:rsid w:val="00786405"/>
    <w:rsid w:val="007867F0"/>
    <w:rsid w:val="00786D94"/>
    <w:rsid w:val="007872FB"/>
    <w:rsid w:val="007921AF"/>
    <w:rsid w:val="00792492"/>
    <w:rsid w:val="0079259A"/>
    <w:rsid w:val="00792CBB"/>
    <w:rsid w:val="00793CEC"/>
    <w:rsid w:val="00794F85"/>
    <w:rsid w:val="00795171"/>
    <w:rsid w:val="00796B9A"/>
    <w:rsid w:val="00797D3F"/>
    <w:rsid w:val="00797EF9"/>
    <w:rsid w:val="007A01BE"/>
    <w:rsid w:val="007A16E1"/>
    <w:rsid w:val="007A207C"/>
    <w:rsid w:val="007A22F3"/>
    <w:rsid w:val="007A285C"/>
    <w:rsid w:val="007A36B5"/>
    <w:rsid w:val="007A41ED"/>
    <w:rsid w:val="007A54AF"/>
    <w:rsid w:val="007A5F46"/>
    <w:rsid w:val="007A7985"/>
    <w:rsid w:val="007B1A94"/>
    <w:rsid w:val="007B20E6"/>
    <w:rsid w:val="007B21A3"/>
    <w:rsid w:val="007B2425"/>
    <w:rsid w:val="007B2E78"/>
    <w:rsid w:val="007B369B"/>
    <w:rsid w:val="007B36A8"/>
    <w:rsid w:val="007B4A3E"/>
    <w:rsid w:val="007B5275"/>
    <w:rsid w:val="007B5C87"/>
    <w:rsid w:val="007B7DA9"/>
    <w:rsid w:val="007C04B8"/>
    <w:rsid w:val="007C0775"/>
    <w:rsid w:val="007C0B4A"/>
    <w:rsid w:val="007C3795"/>
    <w:rsid w:val="007C3F3D"/>
    <w:rsid w:val="007C48B0"/>
    <w:rsid w:val="007C49C6"/>
    <w:rsid w:val="007C4A01"/>
    <w:rsid w:val="007C5F9D"/>
    <w:rsid w:val="007C6412"/>
    <w:rsid w:val="007C7D28"/>
    <w:rsid w:val="007D36DC"/>
    <w:rsid w:val="007D36E9"/>
    <w:rsid w:val="007D3B67"/>
    <w:rsid w:val="007D4305"/>
    <w:rsid w:val="007D445C"/>
    <w:rsid w:val="007D4ECA"/>
    <w:rsid w:val="007D5CD3"/>
    <w:rsid w:val="007D61E4"/>
    <w:rsid w:val="007D6226"/>
    <w:rsid w:val="007D66C5"/>
    <w:rsid w:val="007D6731"/>
    <w:rsid w:val="007D729F"/>
    <w:rsid w:val="007E022B"/>
    <w:rsid w:val="007E1428"/>
    <w:rsid w:val="007E1D11"/>
    <w:rsid w:val="007E1EE0"/>
    <w:rsid w:val="007E20DE"/>
    <w:rsid w:val="007E2DF7"/>
    <w:rsid w:val="007E3D0C"/>
    <w:rsid w:val="007E4A2D"/>
    <w:rsid w:val="007E4B13"/>
    <w:rsid w:val="007E59FF"/>
    <w:rsid w:val="007E6750"/>
    <w:rsid w:val="007F0B61"/>
    <w:rsid w:val="007F224F"/>
    <w:rsid w:val="007F2577"/>
    <w:rsid w:val="007F27E7"/>
    <w:rsid w:val="007F3C3F"/>
    <w:rsid w:val="007F57EC"/>
    <w:rsid w:val="007F6006"/>
    <w:rsid w:val="007F67DE"/>
    <w:rsid w:val="008006CE"/>
    <w:rsid w:val="00800805"/>
    <w:rsid w:val="00802176"/>
    <w:rsid w:val="008030D1"/>
    <w:rsid w:val="008031E0"/>
    <w:rsid w:val="008051F5"/>
    <w:rsid w:val="00806E1C"/>
    <w:rsid w:val="00806F11"/>
    <w:rsid w:val="00810EB7"/>
    <w:rsid w:val="008117F2"/>
    <w:rsid w:val="00811FC9"/>
    <w:rsid w:val="00812D04"/>
    <w:rsid w:val="008151F4"/>
    <w:rsid w:val="00815DBF"/>
    <w:rsid w:val="00816B2A"/>
    <w:rsid w:val="00820848"/>
    <w:rsid w:val="008209F3"/>
    <w:rsid w:val="0082140C"/>
    <w:rsid w:val="008215DE"/>
    <w:rsid w:val="008216CD"/>
    <w:rsid w:val="00822A9D"/>
    <w:rsid w:val="00822CB0"/>
    <w:rsid w:val="0082308E"/>
    <w:rsid w:val="00824502"/>
    <w:rsid w:val="008248B6"/>
    <w:rsid w:val="00824AB0"/>
    <w:rsid w:val="00825915"/>
    <w:rsid w:val="00826C69"/>
    <w:rsid w:val="008272BD"/>
    <w:rsid w:val="00827788"/>
    <w:rsid w:val="00834891"/>
    <w:rsid w:val="00834E0A"/>
    <w:rsid w:val="0083551E"/>
    <w:rsid w:val="00836CE9"/>
    <w:rsid w:val="0083737A"/>
    <w:rsid w:val="0084045B"/>
    <w:rsid w:val="00840CB3"/>
    <w:rsid w:val="008412B1"/>
    <w:rsid w:val="00843528"/>
    <w:rsid w:val="0084544A"/>
    <w:rsid w:val="00845685"/>
    <w:rsid w:val="00845898"/>
    <w:rsid w:val="008464C4"/>
    <w:rsid w:val="0084757E"/>
    <w:rsid w:val="008522B1"/>
    <w:rsid w:val="00853435"/>
    <w:rsid w:val="00853590"/>
    <w:rsid w:val="008555AC"/>
    <w:rsid w:val="008566CA"/>
    <w:rsid w:val="00856D5F"/>
    <w:rsid w:val="00857AB7"/>
    <w:rsid w:val="008604EC"/>
    <w:rsid w:val="0086076B"/>
    <w:rsid w:val="00861253"/>
    <w:rsid w:val="00862C5E"/>
    <w:rsid w:val="008639D2"/>
    <w:rsid w:val="008641C3"/>
    <w:rsid w:val="00864409"/>
    <w:rsid w:val="00865CBE"/>
    <w:rsid w:val="0086600B"/>
    <w:rsid w:val="00867E11"/>
    <w:rsid w:val="0087176F"/>
    <w:rsid w:val="00871BC5"/>
    <w:rsid w:val="00871C9F"/>
    <w:rsid w:val="00872307"/>
    <w:rsid w:val="008727FC"/>
    <w:rsid w:val="00872F41"/>
    <w:rsid w:val="0087391E"/>
    <w:rsid w:val="00873EDF"/>
    <w:rsid w:val="0087472B"/>
    <w:rsid w:val="00876735"/>
    <w:rsid w:val="00876F35"/>
    <w:rsid w:val="008803E2"/>
    <w:rsid w:val="00880799"/>
    <w:rsid w:val="00880B9D"/>
    <w:rsid w:val="00881334"/>
    <w:rsid w:val="00881368"/>
    <w:rsid w:val="00882AD7"/>
    <w:rsid w:val="008831FA"/>
    <w:rsid w:val="0088389E"/>
    <w:rsid w:val="00884655"/>
    <w:rsid w:val="00884BB7"/>
    <w:rsid w:val="00886250"/>
    <w:rsid w:val="00886EC3"/>
    <w:rsid w:val="008874F7"/>
    <w:rsid w:val="00890121"/>
    <w:rsid w:val="00890196"/>
    <w:rsid w:val="00890D4A"/>
    <w:rsid w:val="008915EB"/>
    <w:rsid w:val="00892146"/>
    <w:rsid w:val="00892695"/>
    <w:rsid w:val="00892CC7"/>
    <w:rsid w:val="00894000"/>
    <w:rsid w:val="00895794"/>
    <w:rsid w:val="008958AA"/>
    <w:rsid w:val="00896252"/>
    <w:rsid w:val="008968A1"/>
    <w:rsid w:val="008A1B41"/>
    <w:rsid w:val="008B1923"/>
    <w:rsid w:val="008B265F"/>
    <w:rsid w:val="008B2D07"/>
    <w:rsid w:val="008B436A"/>
    <w:rsid w:val="008B6529"/>
    <w:rsid w:val="008B67AE"/>
    <w:rsid w:val="008B7A34"/>
    <w:rsid w:val="008C027D"/>
    <w:rsid w:val="008C0519"/>
    <w:rsid w:val="008C15B7"/>
    <w:rsid w:val="008C2743"/>
    <w:rsid w:val="008C3C39"/>
    <w:rsid w:val="008C3C65"/>
    <w:rsid w:val="008C42D1"/>
    <w:rsid w:val="008C4E94"/>
    <w:rsid w:val="008C61DA"/>
    <w:rsid w:val="008C6695"/>
    <w:rsid w:val="008C6C59"/>
    <w:rsid w:val="008C787E"/>
    <w:rsid w:val="008C7A6A"/>
    <w:rsid w:val="008D0329"/>
    <w:rsid w:val="008D15DF"/>
    <w:rsid w:val="008D1EB2"/>
    <w:rsid w:val="008D27F6"/>
    <w:rsid w:val="008D28C6"/>
    <w:rsid w:val="008D3571"/>
    <w:rsid w:val="008D4102"/>
    <w:rsid w:val="008D4970"/>
    <w:rsid w:val="008D5D9E"/>
    <w:rsid w:val="008D6D80"/>
    <w:rsid w:val="008D7DC6"/>
    <w:rsid w:val="008E018A"/>
    <w:rsid w:val="008E1057"/>
    <w:rsid w:val="008E271E"/>
    <w:rsid w:val="008E2790"/>
    <w:rsid w:val="008E377F"/>
    <w:rsid w:val="008E3996"/>
    <w:rsid w:val="008E39F7"/>
    <w:rsid w:val="008E4F30"/>
    <w:rsid w:val="008E4F3B"/>
    <w:rsid w:val="008E5419"/>
    <w:rsid w:val="008E5584"/>
    <w:rsid w:val="008E7DF5"/>
    <w:rsid w:val="008F026A"/>
    <w:rsid w:val="008F1FDC"/>
    <w:rsid w:val="008F2F38"/>
    <w:rsid w:val="008F363B"/>
    <w:rsid w:val="008F39DE"/>
    <w:rsid w:val="008F5C1A"/>
    <w:rsid w:val="008F5D83"/>
    <w:rsid w:val="008F5F88"/>
    <w:rsid w:val="008F64C6"/>
    <w:rsid w:val="008F71B6"/>
    <w:rsid w:val="008F7DCE"/>
    <w:rsid w:val="00900B26"/>
    <w:rsid w:val="00900F60"/>
    <w:rsid w:val="00901B35"/>
    <w:rsid w:val="0090363A"/>
    <w:rsid w:val="009039AA"/>
    <w:rsid w:val="00905930"/>
    <w:rsid w:val="00905DEC"/>
    <w:rsid w:val="00906798"/>
    <w:rsid w:val="00906801"/>
    <w:rsid w:val="00907BF7"/>
    <w:rsid w:val="00907F8B"/>
    <w:rsid w:val="00910FAA"/>
    <w:rsid w:val="0091423E"/>
    <w:rsid w:val="00916628"/>
    <w:rsid w:val="00917A72"/>
    <w:rsid w:val="009208A5"/>
    <w:rsid w:val="00921A07"/>
    <w:rsid w:val="00922668"/>
    <w:rsid w:val="00924A19"/>
    <w:rsid w:val="00926127"/>
    <w:rsid w:val="009268E7"/>
    <w:rsid w:val="009268FE"/>
    <w:rsid w:val="00927029"/>
    <w:rsid w:val="0092748B"/>
    <w:rsid w:val="009302F6"/>
    <w:rsid w:val="0093122A"/>
    <w:rsid w:val="00931CA6"/>
    <w:rsid w:val="009326B4"/>
    <w:rsid w:val="0093561F"/>
    <w:rsid w:val="009362E4"/>
    <w:rsid w:val="00936BF2"/>
    <w:rsid w:val="00941454"/>
    <w:rsid w:val="00941EE2"/>
    <w:rsid w:val="00942696"/>
    <w:rsid w:val="00943181"/>
    <w:rsid w:val="00943522"/>
    <w:rsid w:val="0094396D"/>
    <w:rsid w:val="009448A5"/>
    <w:rsid w:val="00944D35"/>
    <w:rsid w:val="0094546A"/>
    <w:rsid w:val="00946430"/>
    <w:rsid w:val="00946B70"/>
    <w:rsid w:val="00951E69"/>
    <w:rsid w:val="00953C50"/>
    <w:rsid w:val="00954A09"/>
    <w:rsid w:val="009557B6"/>
    <w:rsid w:val="009609E4"/>
    <w:rsid w:val="009627D4"/>
    <w:rsid w:val="00963D35"/>
    <w:rsid w:val="00964F72"/>
    <w:rsid w:val="00966256"/>
    <w:rsid w:val="009666A1"/>
    <w:rsid w:val="00966B00"/>
    <w:rsid w:val="00967805"/>
    <w:rsid w:val="00967F44"/>
    <w:rsid w:val="009701E8"/>
    <w:rsid w:val="0097148A"/>
    <w:rsid w:val="00971F70"/>
    <w:rsid w:val="009725CC"/>
    <w:rsid w:val="00974C8E"/>
    <w:rsid w:val="009774B0"/>
    <w:rsid w:val="00980EC6"/>
    <w:rsid w:val="009821BD"/>
    <w:rsid w:val="00982D0E"/>
    <w:rsid w:val="009838DF"/>
    <w:rsid w:val="009848D2"/>
    <w:rsid w:val="00984BE0"/>
    <w:rsid w:val="00985796"/>
    <w:rsid w:val="0098592E"/>
    <w:rsid w:val="009860C3"/>
    <w:rsid w:val="0098616D"/>
    <w:rsid w:val="00986456"/>
    <w:rsid w:val="00986A1B"/>
    <w:rsid w:val="009908F8"/>
    <w:rsid w:val="009922AA"/>
    <w:rsid w:val="00992F68"/>
    <w:rsid w:val="00993093"/>
    <w:rsid w:val="00993DBE"/>
    <w:rsid w:val="009955B0"/>
    <w:rsid w:val="00995AAC"/>
    <w:rsid w:val="0099643F"/>
    <w:rsid w:val="009964A7"/>
    <w:rsid w:val="009968CE"/>
    <w:rsid w:val="00996FD7"/>
    <w:rsid w:val="00997FBF"/>
    <w:rsid w:val="009A119D"/>
    <w:rsid w:val="009A214E"/>
    <w:rsid w:val="009A2182"/>
    <w:rsid w:val="009A3171"/>
    <w:rsid w:val="009A377A"/>
    <w:rsid w:val="009A38A1"/>
    <w:rsid w:val="009A60D3"/>
    <w:rsid w:val="009A62A5"/>
    <w:rsid w:val="009B121B"/>
    <w:rsid w:val="009B2ACA"/>
    <w:rsid w:val="009B36E7"/>
    <w:rsid w:val="009B3936"/>
    <w:rsid w:val="009B3C22"/>
    <w:rsid w:val="009B49EF"/>
    <w:rsid w:val="009B6259"/>
    <w:rsid w:val="009B66E6"/>
    <w:rsid w:val="009B7C4F"/>
    <w:rsid w:val="009C0AB8"/>
    <w:rsid w:val="009C100D"/>
    <w:rsid w:val="009C118D"/>
    <w:rsid w:val="009C1939"/>
    <w:rsid w:val="009C1B65"/>
    <w:rsid w:val="009C24C3"/>
    <w:rsid w:val="009C2F36"/>
    <w:rsid w:val="009C3250"/>
    <w:rsid w:val="009C3EAA"/>
    <w:rsid w:val="009C5023"/>
    <w:rsid w:val="009C52B5"/>
    <w:rsid w:val="009C6528"/>
    <w:rsid w:val="009C77A6"/>
    <w:rsid w:val="009D0696"/>
    <w:rsid w:val="009D19BF"/>
    <w:rsid w:val="009D3191"/>
    <w:rsid w:val="009D3A28"/>
    <w:rsid w:val="009D3C1D"/>
    <w:rsid w:val="009D4668"/>
    <w:rsid w:val="009D4833"/>
    <w:rsid w:val="009D6088"/>
    <w:rsid w:val="009D7AD3"/>
    <w:rsid w:val="009E0066"/>
    <w:rsid w:val="009E086B"/>
    <w:rsid w:val="009E137C"/>
    <w:rsid w:val="009E1B95"/>
    <w:rsid w:val="009E1D41"/>
    <w:rsid w:val="009E4032"/>
    <w:rsid w:val="009E4A2F"/>
    <w:rsid w:val="009E5260"/>
    <w:rsid w:val="009E5812"/>
    <w:rsid w:val="009E7573"/>
    <w:rsid w:val="009F09C4"/>
    <w:rsid w:val="009F17B0"/>
    <w:rsid w:val="009F4B94"/>
    <w:rsid w:val="009F528E"/>
    <w:rsid w:val="009F6AF2"/>
    <w:rsid w:val="009F766C"/>
    <w:rsid w:val="00A011CA"/>
    <w:rsid w:val="00A0182A"/>
    <w:rsid w:val="00A0545C"/>
    <w:rsid w:val="00A073A0"/>
    <w:rsid w:val="00A078E6"/>
    <w:rsid w:val="00A07B62"/>
    <w:rsid w:val="00A11E68"/>
    <w:rsid w:val="00A1393B"/>
    <w:rsid w:val="00A153E2"/>
    <w:rsid w:val="00A15A04"/>
    <w:rsid w:val="00A17B12"/>
    <w:rsid w:val="00A17FA1"/>
    <w:rsid w:val="00A2186E"/>
    <w:rsid w:val="00A2230E"/>
    <w:rsid w:val="00A24316"/>
    <w:rsid w:val="00A245D7"/>
    <w:rsid w:val="00A25E6C"/>
    <w:rsid w:val="00A31BA6"/>
    <w:rsid w:val="00A3258B"/>
    <w:rsid w:val="00A32A62"/>
    <w:rsid w:val="00A32E83"/>
    <w:rsid w:val="00A3409C"/>
    <w:rsid w:val="00A356F7"/>
    <w:rsid w:val="00A35794"/>
    <w:rsid w:val="00A357AB"/>
    <w:rsid w:val="00A35B36"/>
    <w:rsid w:val="00A371A6"/>
    <w:rsid w:val="00A37594"/>
    <w:rsid w:val="00A37BF0"/>
    <w:rsid w:val="00A41427"/>
    <w:rsid w:val="00A41817"/>
    <w:rsid w:val="00A41DAD"/>
    <w:rsid w:val="00A429AE"/>
    <w:rsid w:val="00A43019"/>
    <w:rsid w:val="00A43401"/>
    <w:rsid w:val="00A4738A"/>
    <w:rsid w:val="00A47EC8"/>
    <w:rsid w:val="00A50523"/>
    <w:rsid w:val="00A50F02"/>
    <w:rsid w:val="00A51312"/>
    <w:rsid w:val="00A5215C"/>
    <w:rsid w:val="00A533F9"/>
    <w:rsid w:val="00A53BF0"/>
    <w:rsid w:val="00A53D59"/>
    <w:rsid w:val="00A54155"/>
    <w:rsid w:val="00A54CB9"/>
    <w:rsid w:val="00A57EEC"/>
    <w:rsid w:val="00A601A3"/>
    <w:rsid w:val="00A613A0"/>
    <w:rsid w:val="00A62726"/>
    <w:rsid w:val="00A62914"/>
    <w:rsid w:val="00A62DF1"/>
    <w:rsid w:val="00A64F38"/>
    <w:rsid w:val="00A67073"/>
    <w:rsid w:val="00A7006D"/>
    <w:rsid w:val="00A73382"/>
    <w:rsid w:val="00A741AC"/>
    <w:rsid w:val="00A753DB"/>
    <w:rsid w:val="00A7542F"/>
    <w:rsid w:val="00A7551F"/>
    <w:rsid w:val="00A75E0E"/>
    <w:rsid w:val="00A77028"/>
    <w:rsid w:val="00A81160"/>
    <w:rsid w:val="00A816FA"/>
    <w:rsid w:val="00A83215"/>
    <w:rsid w:val="00A832B6"/>
    <w:rsid w:val="00A871BD"/>
    <w:rsid w:val="00A909DA"/>
    <w:rsid w:val="00A90A07"/>
    <w:rsid w:val="00A911B0"/>
    <w:rsid w:val="00A914F9"/>
    <w:rsid w:val="00A92AC1"/>
    <w:rsid w:val="00A93AA9"/>
    <w:rsid w:val="00A93EB7"/>
    <w:rsid w:val="00A95699"/>
    <w:rsid w:val="00A96046"/>
    <w:rsid w:val="00A96301"/>
    <w:rsid w:val="00A9677E"/>
    <w:rsid w:val="00A96850"/>
    <w:rsid w:val="00A9746F"/>
    <w:rsid w:val="00A97F15"/>
    <w:rsid w:val="00AA00D6"/>
    <w:rsid w:val="00AA09DB"/>
    <w:rsid w:val="00AA15C3"/>
    <w:rsid w:val="00AA1C17"/>
    <w:rsid w:val="00AA2779"/>
    <w:rsid w:val="00AA308A"/>
    <w:rsid w:val="00AA3B37"/>
    <w:rsid w:val="00AA3FF1"/>
    <w:rsid w:val="00AA4AE3"/>
    <w:rsid w:val="00AA50BE"/>
    <w:rsid w:val="00AA55E2"/>
    <w:rsid w:val="00AA67EC"/>
    <w:rsid w:val="00AA7823"/>
    <w:rsid w:val="00AA7BE8"/>
    <w:rsid w:val="00AB0CA2"/>
    <w:rsid w:val="00AB1CA8"/>
    <w:rsid w:val="00AB255F"/>
    <w:rsid w:val="00AB2C1F"/>
    <w:rsid w:val="00AB3B46"/>
    <w:rsid w:val="00AB4662"/>
    <w:rsid w:val="00AB5524"/>
    <w:rsid w:val="00AB6A45"/>
    <w:rsid w:val="00AB73E8"/>
    <w:rsid w:val="00AB7A01"/>
    <w:rsid w:val="00AC01AB"/>
    <w:rsid w:val="00AC0639"/>
    <w:rsid w:val="00AC0C11"/>
    <w:rsid w:val="00AC1192"/>
    <w:rsid w:val="00AC37BA"/>
    <w:rsid w:val="00AC467D"/>
    <w:rsid w:val="00AC68EF"/>
    <w:rsid w:val="00AC7905"/>
    <w:rsid w:val="00AD01F9"/>
    <w:rsid w:val="00AD12DB"/>
    <w:rsid w:val="00AD18E9"/>
    <w:rsid w:val="00AD245E"/>
    <w:rsid w:val="00AD4906"/>
    <w:rsid w:val="00AD49E3"/>
    <w:rsid w:val="00AE1B4C"/>
    <w:rsid w:val="00AE2C8D"/>
    <w:rsid w:val="00AE7868"/>
    <w:rsid w:val="00AF0B38"/>
    <w:rsid w:val="00AF1A69"/>
    <w:rsid w:val="00AF2A2D"/>
    <w:rsid w:val="00AF343A"/>
    <w:rsid w:val="00AF4062"/>
    <w:rsid w:val="00AF4F96"/>
    <w:rsid w:val="00AF57AB"/>
    <w:rsid w:val="00AF5C88"/>
    <w:rsid w:val="00AF63C8"/>
    <w:rsid w:val="00AF669D"/>
    <w:rsid w:val="00B016E6"/>
    <w:rsid w:val="00B01A9D"/>
    <w:rsid w:val="00B04B69"/>
    <w:rsid w:val="00B05717"/>
    <w:rsid w:val="00B05B0A"/>
    <w:rsid w:val="00B05B85"/>
    <w:rsid w:val="00B06874"/>
    <w:rsid w:val="00B07613"/>
    <w:rsid w:val="00B104F3"/>
    <w:rsid w:val="00B10EDB"/>
    <w:rsid w:val="00B12261"/>
    <w:rsid w:val="00B14614"/>
    <w:rsid w:val="00B14B83"/>
    <w:rsid w:val="00B14BBA"/>
    <w:rsid w:val="00B20178"/>
    <w:rsid w:val="00B224A1"/>
    <w:rsid w:val="00B237FC"/>
    <w:rsid w:val="00B23854"/>
    <w:rsid w:val="00B23B7E"/>
    <w:rsid w:val="00B23F72"/>
    <w:rsid w:val="00B24DA6"/>
    <w:rsid w:val="00B25524"/>
    <w:rsid w:val="00B256F9"/>
    <w:rsid w:val="00B27851"/>
    <w:rsid w:val="00B27E57"/>
    <w:rsid w:val="00B31B13"/>
    <w:rsid w:val="00B3298E"/>
    <w:rsid w:val="00B33C60"/>
    <w:rsid w:val="00B34153"/>
    <w:rsid w:val="00B34711"/>
    <w:rsid w:val="00B34AAB"/>
    <w:rsid w:val="00B34D05"/>
    <w:rsid w:val="00B376F1"/>
    <w:rsid w:val="00B37780"/>
    <w:rsid w:val="00B40250"/>
    <w:rsid w:val="00B40DC3"/>
    <w:rsid w:val="00B41BE6"/>
    <w:rsid w:val="00B434CF"/>
    <w:rsid w:val="00B44C21"/>
    <w:rsid w:val="00B44DA7"/>
    <w:rsid w:val="00B44F77"/>
    <w:rsid w:val="00B46E01"/>
    <w:rsid w:val="00B46FDE"/>
    <w:rsid w:val="00B47C15"/>
    <w:rsid w:val="00B50317"/>
    <w:rsid w:val="00B508BF"/>
    <w:rsid w:val="00B50DF5"/>
    <w:rsid w:val="00B51E32"/>
    <w:rsid w:val="00B51E97"/>
    <w:rsid w:val="00B53637"/>
    <w:rsid w:val="00B56B1F"/>
    <w:rsid w:val="00B56D83"/>
    <w:rsid w:val="00B57208"/>
    <w:rsid w:val="00B5741F"/>
    <w:rsid w:val="00B61949"/>
    <w:rsid w:val="00B625C4"/>
    <w:rsid w:val="00B62F55"/>
    <w:rsid w:val="00B65E2F"/>
    <w:rsid w:val="00B6622D"/>
    <w:rsid w:val="00B6730A"/>
    <w:rsid w:val="00B678E3"/>
    <w:rsid w:val="00B67CD2"/>
    <w:rsid w:val="00B7044A"/>
    <w:rsid w:val="00B70919"/>
    <w:rsid w:val="00B71817"/>
    <w:rsid w:val="00B7196F"/>
    <w:rsid w:val="00B72526"/>
    <w:rsid w:val="00B72D89"/>
    <w:rsid w:val="00B72DC7"/>
    <w:rsid w:val="00B74590"/>
    <w:rsid w:val="00B74C5D"/>
    <w:rsid w:val="00B74D03"/>
    <w:rsid w:val="00B760E1"/>
    <w:rsid w:val="00B76730"/>
    <w:rsid w:val="00B77582"/>
    <w:rsid w:val="00B77744"/>
    <w:rsid w:val="00B8062B"/>
    <w:rsid w:val="00B81504"/>
    <w:rsid w:val="00B818AE"/>
    <w:rsid w:val="00B82AC4"/>
    <w:rsid w:val="00B85394"/>
    <w:rsid w:val="00B857CA"/>
    <w:rsid w:val="00B85E9A"/>
    <w:rsid w:val="00B87A98"/>
    <w:rsid w:val="00B90A2B"/>
    <w:rsid w:val="00B94510"/>
    <w:rsid w:val="00B954E1"/>
    <w:rsid w:val="00B969BA"/>
    <w:rsid w:val="00B96B39"/>
    <w:rsid w:val="00B97E91"/>
    <w:rsid w:val="00BA13F6"/>
    <w:rsid w:val="00BA1B15"/>
    <w:rsid w:val="00BA25AE"/>
    <w:rsid w:val="00BA52A6"/>
    <w:rsid w:val="00BA6AD5"/>
    <w:rsid w:val="00BA6FF2"/>
    <w:rsid w:val="00BA7DE5"/>
    <w:rsid w:val="00BB037D"/>
    <w:rsid w:val="00BB135A"/>
    <w:rsid w:val="00BB1705"/>
    <w:rsid w:val="00BB17CE"/>
    <w:rsid w:val="00BB1CFE"/>
    <w:rsid w:val="00BB2D39"/>
    <w:rsid w:val="00BB5485"/>
    <w:rsid w:val="00BB6EB7"/>
    <w:rsid w:val="00BB7BFB"/>
    <w:rsid w:val="00BC170A"/>
    <w:rsid w:val="00BC24F4"/>
    <w:rsid w:val="00BC2BA8"/>
    <w:rsid w:val="00BC3871"/>
    <w:rsid w:val="00BC3D63"/>
    <w:rsid w:val="00BC3DC0"/>
    <w:rsid w:val="00BC4E97"/>
    <w:rsid w:val="00BC52E1"/>
    <w:rsid w:val="00BC532B"/>
    <w:rsid w:val="00BC532C"/>
    <w:rsid w:val="00BC5A6F"/>
    <w:rsid w:val="00BC6F71"/>
    <w:rsid w:val="00BC7108"/>
    <w:rsid w:val="00BC7E0F"/>
    <w:rsid w:val="00BC7ECD"/>
    <w:rsid w:val="00BD1314"/>
    <w:rsid w:val="00BD155A"/>
    <w:rsid w:val="00BD168C"/>
    <w:rsid w:val="00BD2CC4"/>
    <w:rsid w:val="00BD3CAA"/>
    <w:rsid w:val="00BD66FB"/>
    <w:rsid w:val="00BD6756"/>
    <w:rsid w:val="00BE0ACD"/>
    <w:rsid w:val="00BE1E62"/>
    <w:rsid w:val="00BE20C6"/>
    <w:rsid w:val="00BE22D5"/>
    <w:rsid w:val="00BE28C0"/>
    <w:rsid w:val="00BE28E3"/>
    <w:rsid w:val="00BE29F1"/>
    <w:rsid w:val="00BE2E02"/>
    <w:rsid w:val="00BE3813"/>
    <w:rsid w:val="00BE5C28"/>
    <w:rsid w:val="00BE6379"/>
    <w:rsid w:val="00BE71FD"/>
    <w:rsid w:val="00BE753B"/>
    <w:rsid w:val="00BE78DD"/>
    <w:rsid w:val="00BF0051"/>
    <w:rsid w:val="00BF0054"/>
    <w:rsid w:val="00BF0C13"/>
    <w:rsid w:val="00BF0EE0"/>
    <w:rsid w:val="00BF12C9"/>
    <w:rsid w:val="00BF2303"/>
    <w:rsid w:val="00BF330A"/>
    <w:rsid w:val="00BF4CD5"/>
    <w:rsid w:val="00BF58B9"/>
    <w:rsid w:val="00BF680F"/>
    <w:rsid w:val="00C00639"/>
    <w:rsid w:val="00C00A04"/>
    <w:rsid w:val="00C00ADE"/>
    <w:rsid w:val="00C016BB"/>
    <w:rsid w:val="00C01FB9"/>
    <w:rsid w:val="00C02120"/>
    <w:rsid w:val="00C0547B"/>
    <w:rsid w:val="00C058BC"/>
    <w:rsid w:val="00C05CCF"/>
    <w:rsid w:val="00C05DE7"/>
    <w:rsid w:val="00C06FB0"/>
    <w:rsid w:val="00C102DF"/>
    <w:rsid w:val="00C11600"/>
    <w:rsid w:val="00C11A64"/>
    <w:rsid w:val="00C11D69"/>
    <w:rsid w:val="00C12A25"/>
    <w:rsid w:val="00C1300D"/>
    <w:rsid w:val="00C13DAF"/>
    <w:rsid w:val="00C140F3"/>
    <w:rsid w:val="00C16265"/>
    <w:rsid w:val="00C162B3"/>
    <w:rsid w:val="00C17422"/>
    <w:rsid w:val="00C2044C"/>
    <w:rsid w:val="00C21067"/>
    <w:rsid w:val="00C21182"/>
    <w:rsid w:val="00C21752"/>
    <w:rsid w:val="00C238FC"/>
    <w:rsid w:val="00C2442C"/>
    <w:rsid w:val="00C24787"/>
    <w:rsid w:val="00C254BA"/>
    <w:rsid w:val="00C25528"/>
    <w:rsid w:val="00C262BC"/>
    <w:rsid w:val="00C26EFE"/>
    <w:rsid w:val="00C315F1"/>
    <w:rsid w:val="00C31B40"/>
    <w:rsid w:val="00C321E2"/>
    <w:rsid w:val="00C32723"/>
    <w:rsid w:val="00C3278A"/>
    <w:rsid w:val="00C35149"/>
    <w:rsid w:val="00C372B7"/>
    <w:rsid w:val="00C37A76"/>
    <w:rsid w:val="00C37B56"/>
    <w:rsid w:val="00C40254"/>
    <w:rsid w:val="00C42EF0"/>
    <w:rsid w:val="00C43111"/>
    <w:rsid w:val="00C43304"/>
    <w:rsid w:val="00C43F64"/>
    <w:rsid w:val="00C44971"/>
    <w:rsid w:val="00C44DB0"/>
    <w:rsid w:val="00C450AC"/>
    <w:rsid w:val="00C46C28"/>
    <w:rsid w:val="00C46FCB"/>
    <w:rsid w:val="00C47702"/>
    <w:rsid w:val="00C47C9A"/>
    <w:rsid w:val="00C50202"/>
    <w:rsid w:val="00C50D8C"/>
    <w:rsid w:val="00C51A10"/>
    <w:rsid w:val="00C528AE"/>
    <w:rsid w:val="00C53D1A"/>
    <w:rsid w:val="00C55790"/>
    <w:rsid w:val="00C57435"/>
    <w:rsid w:val="00C57CEC"/>
    <w:rsid w:val="00C61409"/>
    <w:rsid w:val="00C61538"/>
    <w:rsid w:val="00C61B90"/>
    <w:rsid w:val="00C6260C"/>
    <w:rsid w:val="00C63277"/>
    <w:rsid w:val="00C649FB"/>
    <w:rsid w:val="00C66B61"/>
    <w:rsid w:val="00C700EA"/>
    <w:rsid w:val="00C70B1D"/>
    <w:rsid w:val="00C71F11"/>
    <w:rsid w:val="00C7366A"/>
    <w:rsid w:val="00C775B5"/>
    <w:rsid w:val="00C805AE"/>
    <w:rsid w:val="00C80862"/>
    <w:rsid w:val="00C81719"/>
    <w:rsid w:val="00C8213B"/>
    <w:rsid w:val="00C8239E"/>
    <w:rsid w:val="00C83D92"/>
    <w:rsid w:val="00C85616"/>
    <w:rsid w:val="00C868B4"/>
    <w:rsid w:val="00C90A9B"/>
    <w:rsid w:val="00C90BCA"/>
    <w:rsid w:val="00C91F74"/>
    <w:rsid w:val="00C92D4F"/>
    <w:rsid w:val="00C93537"/>
    <w:rsid w:val="00C93CEE"/>
    <w:rsid w:val="00C93DDD"/>
    <w:rsid w:val="00C93E5D"/>
    <w:rsid w:val="00C94517"/>
    <w:rsid w:val="00C9598B"/>
    <w:rsid w:val="00C9723D"/>
    <w:rsid w:val="00C97619"/>
    <w:rsid w:val="00CA065E"/>
    <w:rsid w:val="00CA26C5"/>
    <w:rsid w:val="00CA381A"/>
    <w:rsid w:val="00CA3A43"/>
    <w:rsid w:val="00CA458E"/>
    <w:rsid w:val="00CA5787"/>
    <w:rsid w:val="00CA689E"/>
    <w:rsid w:val="00CA6BA0"/>
    <w:rsid w:val="00CA6DBA"/>
    <w:rsid w:val="00CB0CF9"/>
    <w:rsid w:val="00CB189C"/>
    <w:rsid w:val="00CB202A"/>
    <w:rsid w:val="00CB2C61"/>
    <w:rsid w:val="00CB35DF"/>
    <w:rsid w:val="00CB4F21"/>
    <w:rsid w:val="00CB56F6"/>
    <w:rsid w:val="00CB5C6A"/>
    <w:rsid w:val="00CB6688"/>
    <w:rsid w:val="00CC1F83"/>
    <w:rsid w:val="00CC4CC9"/>
    <w:rsid w:val="00CC72D4"/>
    <w:rsid w:val="00CC7F24"/>
    <w:rsid w:val="00CD3D3B"/>
    <w:rsid w:val="00CE000B"/>
    <w:rsid w:val="00CE035F"/>
    <w:rsid w:val="00CE12E5"/>
    <w:rsid w:val="00CE20FE"/>
    <w:rsid w:val="00CE263C"/>
    <w:rsid w:val="00CE2979"/>
    <w:rsid w:val="00CE2D1D"/>
    <w:rsid w:val="00CE68A7"/>
    <w:rsid w:val="00CE762E"/>
    <w:rsid w:val="00CE7BF8"/>
    <w:rsid w:val="00CF0299"/>
    <w:rsid w:val="00CF3A52"/>
    <w:rsid w:val="00CF49F1"/>
    <w:rsid w:val="00CF68BF"/>
    <w:rsid w:val="00CF7A1D"/>
    <w:rsid w:val="00D00474"/>
    <w:rsid w:val="00D01E79"/>
    <w:rsid w:val="00D025C6"/>
    <w:rsid w:val="00D026AB"/>
    <w:rsid w:val="00D037F2"/>
    <w:rsid w:val="00D03898"/>
    <w:rsid w:val="00D03E64"/>
    <w:rsid w:val="00D04C93"/>
    <w:rsid w:val="00D06357"/>
    <w:rsid w:val="00D07084"/>
    <w:rsid w:val="00D10394"/>
    <w:rsid w:val="00D11169"/>
    <w:rsid w:val="00D133ED"/>
    <w:rsid w:val="00D146DC"/>
    <w:rsid w:val="00D16F10"/>
    <w:rsid w:val="00D17608"/>
    <w:rsid w:val="00D20CBC"/>
    <w:rsid w:val="00D20F59"/>
    <w:rsid w:val="00D2634C"/>
    <w:rsid w:val="00D269A7"/>
    <w:rsid w:val="00D274BB"/>
    <w:rsid w:val="00D33455"/>
    <w:rsid w:val="00D33839"/>
    <w:rsid w:val="00D36377"/>
    <w:rsid w:val="00D36673"/>
    <w:rsid w:val="00D37FCA"/>
    <w:rsid w:val="00D407CD"/>
    <w:rsid w:val="00D42141"/>
    <w:rsid w:val="00D42593"/>
    <w:rsid w:val="00D447FD"/>
    <w:rsid w:val="00D44BAD"/>
    <w:rsid w:val="00D453B3"/>
    <w:rsid w:val="00D45E71"/>
    <w:rsid w:val="00D47920"/>
    <w:rsid w:val="00D4798A"/>
    <w:rsid w:val="00D502CF"/>
    <w:rsid w:val="00D5290E"/>
    <w:rsid w:val="00D52AF0"/>
    <w:rsid w:val="00D54648"/>
    <w:rsid w:val="00D546AE"/>
    <w:rsid w:val="00D54E12"/>
    <w:rsid w:val="00D5579F"/>
    <w:rsid w:val="00D55926"/>
    <w:rsid w:val="00D55AA6"/>
    <w:rsid w:val="00D55FD6"/>
    <w:rsid w:val="00D5745E"/>
    <w:rsid w:val="00D609DD"/>
    <w:rsid w:val="00D62653"/>
    <w:rsid w:val="00D65591"/>
    <w:rsid w:val="00D665C1"/>
    <w:rsid w:val="00D70E09"/>
    <w:rsid w:val="00D73357"/>
    <w:rsid w:val="00D75653"/>
    <w:rsid w:val="00D75723"/>
    <w:rsid w:val="00D761D5"/>
    <w:rsid w:val="00D76C32"/>
    <w:rsid w:val="00D76C57"/>
    <w:rsid w:val="00D77212"/>
    <w:rsid w:val="00D809AA"/>
    <w:rsid w:val="00D83140"/>
    <w:rsid w:val="00D84180"/>
    <w:rsid w:val="00D846E1"/>
    <w:rsid w:val="00D856C8"/>
    <w:rsid w:val="00D85BAB"/>
    <w:rsid w:val="00D9091C"/>
    <w:rsid w:val="00D93DCE"/>
    <w:rsid w:val="00D9520B"/>
    <w:rsid w:val="00D95723"/>
    <w:rsid w:val="00D95BC7"/>
    <w:rsid w:val="00D970D5"/>
    <w:rsid w:val="00D9717A"/>
    <w:rsid w:val="00D97263"/>
    <w:rsid w:val="00DA13A6"/>
    <w:rsid w:val="00DA1886"/>
    <w:rsid w:val="00DA19FE"/>
    <w:rsid w:val="00DA2440"/>
    <w:rsid w:val="00DA4427"/>
    <w:rsid w:val="00DA7D00"/>
    <w:rsid w:val="00DB07A2"/>
    <w:rsid w:val="00DB1E73"/>
    <w:rsid w:val="00DB257D"/>
    <w:rsid w:val="00DB282E"/>
    <w:rsid w:val="00DB3090"/>
    <w:rsid w:val="00DB4A8A"/>
    <w:rsid w:val="00DB54BC"/>
    <w:rsid w:val="00DB5C61"/>
    <w:rsid w:val="00DB6B78"/>
    <w:rsid w:val="00DB722F"/>
    <w:rsid w:val="00DC1DB4"/>
    <w:rsid w:val="00DC2381"/>
    <w:rsid w:val="00DC2431"/>
    <w:rsid w:val="00DC266E"/>
    <w:rsid w:val="00DC2D68"/>
    <w:rsid w:val="00DC487D"/>
    <w:rsid w:val="00DC5A81"/>
    <w:rsid w:val="00DC5BA9"/>
    <w:rsid w:val="00DC5EDC"/>
    <w:rsid w:val="00DD2C7D"/>
    <w:rsid w:val="00DD30C3"/>
    <w:rsid w:val="00DD3D1A"/>
    <w:rsid w:val="00DD4481"/>
    <w:rsid w:val="00DD4976"/>
    <w:rsid w:val="00DD49BA"/>
    <w:rsid w:val="00DD5ACD"/>
    <w:rsid w:val="00DE006D"/>
    <w:rsid w:val="00DE0DDD"/>
    <w:rsid w:val="00DE19FA"/>
    <w:rsid w:val="00DE3DC8"/>
    <w:rsid w:val="00DE56A5"/>
    <w:rsid w:val="00DE5C36"/>
    <w:rsid w:val="00DE6FC6"/>
    <w:rsid w:val="00DE7968"/>
    <w:rsid w:val="00DF04C0"/>
    <w:rsid w:val="00DF18EF"/>
    <w:rsid w:val="00DF65C0"/>
    <w:rsid w:val="00E01356"/>
    <w:rsid w:val="00E016E6"/>
    <w:rsid w:val="00E02B2F"/>
    <w:rsid w:val="00E03B4B"/>
    <w:rsid w:val="00E03C47"/>
    <w:rsid w:val="00E059D5"/>
    <w:rsid w:val="00E1562F"/>
    <w:rsid w:val="00E16A45"/>
    <w:rsid w:val="00E16FC8"/>
    <w:rsid w:val="00E20667"/>
    <w:rsid w:val="00E20A15"/>
    <w:rsid w:val="00E20CF5"/>
    <w:rsid w:val="00E211EC"/>
    <w:rsid w:val="00E23B29"/>
    <w:rsid w:val="00E23D04"/>
    <w:rsid w:val="00E24BC7"/>
    <w:rsid w:val="00E26B94"/>
    <w:rsid w:val="00E3006F"/>
    <w:rsid w:val="00E321A8"/>
    <w:rsid w:val="00E325CD"/>
    <w:rsid w:val="00E32C8F"/>
    <w:rsid w:val="00E32C95"/>
    <w:rsid w:val="00E341AE"/>
    <w:rsid w:val="00E3488B"/>
    <w:rsid w:val="00E363C7"/>
    <w:rsid w:val="00E4075F"/>
    <w:rsid w:val="00E42B01"/>
    <w:rsid w:val="00E42B21"/>
    <w:rsid w:val="00E43E8A"/>
    <w:rsid w:val="00E445E5"/>
    <w:rsid w:val="00E448EF"/>
    <w:rsid w:val="00E44953"/>
    <w:rsid w:val="00E45684"/>
    <w:rsid w:val="00E46046"/>
    <w:rsid w:val="00E4655D"/>
    <w:rsid w:val="00E4663F"/>
    <w:rsid w:val="00E5146E"/>
    <w:rsid w:val="00E521AF"/>
    <w:rsid w:val="00E52D68"/>
    <w:rsid w:val="00E54686"/>
    <w:rsid w:val="00E549FB"/>
    <w:rsid w:val="00E54C1A"/>
    <w:rsid w:val="00E54CD8"/>
    <w:rsid w:val="00E55745"/>
    <w:rsid w:val="00E56BA7"/>
    <w:rsid w:val="00E56D97"/>
    <w:rsid w:val="00E57F1C"/>
    <w:rsid w:val="00E605A5"/>
    <w:rsid w:val="00E60F06"/>
    <w:rsid w:val="00E61483"/>
    <w:rsid w:val="00E6277A"/>
    <w:rsid w:val="00E62EBF"/>
    <w:rsid w:val="00E63CAB"/>
    <w:rsid w:val="00E6491D"/>
    <w:rsid w:val="00E6612E"/>
    <w:rsid w:val="00E662BA"/>
    <w:rsid w:val="00E6669C"/>
    <w:rsid w:val="00E6670F"/>
    <w:rsid w:val="00E66CF3"/>
    <w:rsid w:val="00E703B2"/>
    <w:rsid w:val="00E70A92"/>
    <w:rsid w:val="00E71574"/>
    <w:rsid w:val="00E71A50"/>
    <w:rsid w:val="00E71B3C"/>
    <w:rsid w:val="00E71D54"/>
    <w:rsid w:val="00E7215B"/>
    <w:rsid w:val="00E73129"/>
    <w:rsid w:val="00E74346"/>
    <w:rsid w:val="00E746C1"/>
    <w:rsid w:val="00E76278"/>
    <w:rsid w:val="00E7699F"/>
    <w:rsid w:val="00E76C58"/>
    <w:rsid w:val="00E80850"/>
    <w:rsid w:val="00E81196"/>
    <w:rsid w:val="00E81DAA"/>
    <w:rsid w:val="00E82004"/>
    <w:rsid w:val="00E825D3"/>
    <w:rsid w:val="00E82D0F"/>
    <w:rsid w:val="00E831F6"/>
    <w:rsid w:val="00E8327A"/>
    <w:rsid w:val="00E833AE"/>
    <w:rsid w:val="00E83594"/>
    <w:rsid w:val="00E8388F"/>
    <w:rsid w:val="00E83D23"/>
    <w:rsid w:val="00E84CE3"/>
    <w:rsid w:val="00E8614F"/>
    <w:rsid w:val="00E864D5"/>
    <w:rsid w:val="00E87AB4"/>
    <w:rsid w:val="00E9060F"/>
    <w:rsid w:val="00E908C5"/>
    <w:rsid w:val="00E91F26"/>
    <w:rsid w:val="00E9223D"/>
    <w:rsid w:val="00E92605"/>
    <w:rsid w:val="00E9466A"/>
    <w:rsid w:val="00E95785"/>
    <w:rsid w:val="00EA0023"/>
    <w:rsid w:val="00EA0062"/>
    <w:rsid w:val="00EA0136"/>
    <w:rsid w:val="00EA0395"/>
    <w:rsid w:val="00EA142F"/>
    <w:rsid w:val="00EA151B"/>
    <w:rsid w:val="00EA1F9F"/>
    <w:rsid w:val="00EA2A94"/>
    <w:rsid w:val="00EA3762"/>
    <w:rsid w:val="00EA6B76"/>
    <w:rsid w:val="00EB04EA"/>
    <w:rsid w:val="00EB0C95"/>
    <w:rsid w:val="00EB2724"/>
    <w:rsid w:val="00EB2831"/>
    <w:rsid w:val="00EB2888"/>
    <w:rsid w:val="00EB2D1E"/>
    <w:rsid w:val="00EB3282"/>
    <w:rsid w:val="00EB4C01"/>
    <w:rsid w:val="00EB5CBF"/>
    <w:rsid w:val="00EB6210"/>
    <w:rsid w:val="00EB6981"/>
    <w:rsid w:val="00EB7FBE"/>
    <w:rsid w:val="00EC0147"/>
    <w:rsid w:val="00EC071C"/>
    <w:rsid w:val="00EC180F"/>
    <w:rsid w:val="00EC306B"/>
    <w:rsid w:val="00EC3ED0"/>
    <w:rsid w:val="00EC67BE"/>
    <w:rsid w:val="00EC7BCD"/>
    <w:rsid w:val="00EC7FE1"/>
    <w:rsid w:val="00ED0659"/>
    <w:rsid w:val="00ED1078"/>
    <w:rsid w:val="00ED1577"/>
    <w:rsid w:val="00ED20CA"/>
    <w:rsid w:val="00ED21DC"/>
    <w:rsid w:val="00ED35E1"/>
    <w:rsid w:val="00ED3EE1"/>
    <w:rsid w:val="00ED6086"/>
    <w:rsid w:val="00EE0A60"/>
    <w:rsid w:val="00EE1918"/>
    <w:rsid w:val="00EE1F09"/>
    <w:rsid w:val="00EE3798"/>
    <w:rsid w:val="00EE4037"/>
    <w:rsid w:val="00EE4AF7"/>
    <w:rsid w:val="00EE5468"/>
    <w:rsid w:val="00EE5B3D"/>
    <w:rsid w:val="00EE6902"/>
    <w:rsid w:val="00EE6C6D"/>
    <w:rsid w:val="00EE6E02"/>
    <w:rsid w:val="00EF0275"/>
    <w:rsid w:val="00EF0567"/>
    <w:rsid w:val="00EF07D3"/>
    <w:rsid w:val="00EF0B65"/>
    <w:rsid w:val="00EF1699"/>
    <w:rsid w:val="00EF34B1"/>
    <w:rsid w:val="00EF40E7"/>
    <w:rsid w:val="00EF4938"/>
    <w:rsid w:val="00EF6017"/>
    <w:rsid w:val="00EF6CCD"/>
    <w:rsid w:val="00EF7DE4"/>
    <w:rsid w:val="00F0039F"/>
    <w:rsid w:val="00F01899"/>
    <w:rsid w:val="00F02006"/>
    <w:rsid w:val="00F0308B"/>
    <w:rsid w:val="00F06791"/>
    <w:rsid w:val="00F07354"/>
    <w:rsid w:val="00F101AB"/>
    <w:rsid w:val="00F109F6"/>
    <w:rsid w:val="00F10BBF"/>
    <w:rsid w:val="00F122E0"/>
    <w:rsid w:val="00F14D2D"/>
    <w:rsid w:val="00F16809"/>
    <w:rsid w:val="00F16CF9"/>
    <w:rsid w:val="00F16D3E"/>
    <w:rsid w:val="00F17673"/>
    <w:rsid w:val="00F17DF9"/>
    <w:rsid w:val="00F209A9"/>
    <w:rsid w:val="00F22414"/>
    <w:rsid w:val="00F225A5"/>
    <w:rsid w:val="00F24441"/>
    <w:rsid w:val="00F24AA1"/>
    <w:rsid w:val="00F24EAA"/>
    <w:rsid w:val="00F259D7"/>
    <w:rsid w:val="00F265EB"/>
    <w:rsid w:val="00F27461"/>
    <w:rsid w:val="00F27E66"/>
    <w:rsid w:val="00F27F3B"/>
    <w:rsid w:val="00F30042"/>
    <w:rsid w:val="00F30966"/>
    <w:rsid w:val="00F31B13"/>
    <w:rsid w:val="00F32617"/>
    <w:rsid w:val="00F3332F"/>
    <w:rsid w:val="00F369DF"/>
    <w:rsid w:val="00F40FD0"/>
    <w:rsid w:val="00F43AF2"/>
    <w:rsid w:val="00F447C1"/>
    <w:rsid w:val="00F44BA7"/>
    <w:rsid w:val="00F44D02"/>
    <w:rsid w:val="00F45AEC"/>
    <w:rsid w:val="00F46956"/>
    <w:rsid w:val="00F46D9D"/>
    <w:rsid w:val="00F47684"/>
    <w:rsid w:val="00F47C58"/>
    <w:rsid w:val="00F5048D"/>
    <w:rsid w:val="00F5066B"/>
    <w:rsid w:val="00F51050"/>
    <w:rsid w:val="00F516D3"/>
    <w:rsid w:val="00F51BE5"/>
    <w:rsid w:val="00F52FFB"/>
    <w:rsid w:val="00F5437C"/>
    <w:rsid w:val="00F54693"/>
    <w:rsid w:val="00F55065"/>
    <w:rsid w:val="00F55299"/>
    <w:rsid w:val="00F5559C"/>
    <w:rsid w:val="00F56233"/>
    <w:rsid w:val="00F579A6"/>
    <w:rsid w:val="00F57A9B"/>
    <w:rsid w:val="00F57CCB"/>
    <w:rsid w:val="00F60225"/>
    <w:rsid w:val="00F66477"/>
    <w:rsid w:val="00F66D8D"/>
    <w:rsid w:val="00F67B43"/>
    <w:rsid w:val="00F67B63"/>
    <w:rsid w:val="00F70C73"/>
    <w:rsid w:val="00F7284F"/>
    <w:rsid w:val="00F743FB"/>
    <w:rsid w:val="00F7786D"/>
    <w:rsid w:val="00F812C2"/>
    <w:rsid w:val="00F81991"/>
    <w:rsid w:val="00F82C31"/>
    <w:rsid w:val="00F85938"/>
    <w:rsid w:val="00F87ADB"/>
    <w:rsid w:val="00F92419"/>
    <w:rsid w:val="00F95575"/>
    <w:rsid w:val="00F95AB9"/>
    <w:rsid w:val="00F95B92"/>
    <w:rsid w:val="00F97D55"/>
    <w:rsid w:val="00FA22DD"/>
    <w:rsid w:val="00FA3D9E"/>
    <w:rsid w:val="00FA44A3"/>
    <w:rsid w:val="00FA5768"/>
    <w:rsid w:val="00FA5A88"/>
    <w:rsid w:val="00FA6839"/>
    <w:rsid w:val="00FA7830"/>
    <w:rsid w:val="00FA7858"/>
    <w:rsid w:val="00FB06CE"/>
    <w:rsid w:val="00FB0C4F"/>
    <w:rsid w:val="00FB246D"/>
    <w:rsid w:val="00FB2D47"/>
    <w:rsid w:val="00FB32E3"/>
    <w:rsid w:val="00FB34A3"/>
    <w:rsid w:val="00FB55D0"/>
    <w:rsid w:val="00FB620B"/>
    <w:rsid w:val="00FB718C"/>
    <w:rsid w:val="00FB74A4"/>
    <w:rsid w:val="00FB75BF"/>
    <w:rsid w:val="00FB7E42"/>
    <w:rsid w:val="00FC00ED"/>
    <w:rsid w:val="00FC042A"/>
    <w:rsid w:val="00FC3CC9"/>
    <w:rsid w:val="00FC3F9B"/>
    <w:rsid w:val="00FC4395"/>
    <w:rsid w:val="00FC4546"/>
    <w:rsid w:val="00FC4977"/>
    <w:rsid w:val="00FC4B27"/>
    <w:rsid w:val="00FC4B30"/>
    <w:rsid w:val="00FC4D7A"/>
    <w:rsid w:val="00FC587F"/>
    <w:rsid w:val="00FC625A"/>
    <w:rsid w:val="00FC6557"/>
    <w:rsid w:val="00FC6715"/>
    <w:rsid w:val="00FC7D70"/>
    <w:rsid w:val="00FD010C"/>
    <w:rsid w:val="00FD0A42"/>
    <w:rsid w:val="00FD1281"/>
    <w:rsid w:val="00FD1499"/>
    <w:rsid w:val="00FD2521"/>
    <w:rsid w:val="00FD3295"/>
    <w:rsid w:val="00FD3E67"/>
    <w:rsid w:val="00FD4615"/>
    <w:rsid w:val="00FD54B9"/>
    <w:rsid w:val="00FD589A"/>
    <w:rsid w:val="00FD6158"/>
    <w:rsid w:val="00FE08F1"/>
    <w:rsid w:val="00FE1822"/>
    <w:rsid w:val="00FE21A0"/>
    <w:rsid w:val="00FE2EC8"/>
    <w:rsid w:val="00FE3F40"/>
    <w:rsid w:val="00FE4AB2"/>
    <w:rsid w:val="00FE54F6"/>
    <w:rsid w:val="00FE700F"/>
    <w:rsid w:val="00FE7A4F"/>
    <w:rsid w:val="00FE7C26"/>
    <w:rsid w:val="00FF0493"/>
    <w:rsid w:val="00FF0864"/>
    <w:rsid w:val="00FF0DCA"/>
    <w:rsid w:val="00FF0E52"/>
    <w:rsid w:val="00FF27EC"/>
    <w:rsid w:val="00FF2A82"/>
    <w:rsid w:val="00FF3089"/>
    <w:rsid w:val="00FF35B7"/>
    <w:rsid w:val="00FF3A1F"/>
    <w:rsid w:val="00FF4ABB"/>
    <w:rsid w:val="00FF6F31"/>
    <w:rsid w:val="00FF7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56280"/>
  <w15:docId w15:val="{EB1D50AE-3180-6C4E-88F3-3AA7237A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3C1D"/>
    <w:pPr>
      <w:spacing w:line="360" w:lineRule="auto"/>
    </w:pPr>
    <w:rPr>
      <w:rFonts w:ascii="Calibri" w:eastAsia="SimSun" w:hAnsi="Calibri" w:cs="Times New Roman"/>
      <w:kern w:val="0"/>
      <w:sz w:val="22"/>
    </w:rPr>
  </w:style>
  <w:style w:type="paragraph" w:styleId="Heading3">
    <w:name w:val="heading 3"/>
    <w:basedOn w:val="Normal"/>
    <w:link w:val="Heading3Char"/>
    <w:uiPriority w:val="9"/>
    <w:qFormat/>
    <w:rsid w:val="00B56D83"/>
    <w:pPr>
      <w:spacing w:before="100" w:beforeAutospacing="1" w:after="100" w:afterAutospacing="1" w:line="240" w:lineRule="auto"/>
      <w:outlineLvl w:val="2"/>
    </w:pPr>
    <w:rPr>
      <w:rFonts w:ascii="SimSun" w:hAnsi="SimSun" w:cs="SimSu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rsid w:val="0019763A"/>
    <w:pPr>
      <w:ind w:left="720"/>
      <w:contextualSpacing/>
    </w:pPr>
  </w:style>
  <w:style w:type="character" w:customStyle="1" w:styleId="HTMLPreformattedCharCharChar">
    <w:name w:val="HTML Preformatted Char Char Char"/>
    <w:link w:val="HTMLPreformattedCharChar"/>
    <w:rsid w:val="00F95575"/>
    <w:rPr>
      <w:rFonts w:ascii="Courier New" w:eastAsia="Times New Roman" w:hAnsi="Courier New" w:cs="Courier New"/>
      <w:sz w:val="20"/>
      <w:szCs w:val="20"/>
    </w:rPr>
  </w:style>
  <w:style w:type="character" w:customStyle="1" w:styleId="HTMLCodeChar">
    <w:name w:val="HTML Code Char"/>
    <w:rsid w:val="00F95575"/>
    <w:rPr>
      <w:rFonts w:ascii="Courier New" w:eastAsia="Times New Roman" w:hAnsi="Courier New" w:cs="Courier New"/>
      <w:sz w:val="20"/>
      <w:szCs w:val="20"/>
    </w:rPr>
  </w:style>
  <w:style w:type="character" w:customStyle="1" w:styleId="CommentReference1">
    <w:name w:val="Comment Reference1"/>
    <w:rsid w:val="00F95575"/>
    <w:rPr>
      <w:sz w:val="16"/>
      <w:szCs w:val="16"/>
    </w:rPr>
  </w:style>
  <w:style w:type="character" w:customStyle="1" w:styleId="apple-style-span">
    <w:name w:val="apple-style-span"/>
    <w:basedOn w:val="DefaultParagraphFont"/>
    <w:rsid w:val="00F95575"/>
  </w:style>
  <w:style w:type="character" w:customStyle="1" w:styleId="PlaceholderText1">
    <w:name w:val="Placeholder Text1"/>
    <w:rsid w:val="00F95575"/>
    <w:rPr>
      <w:color w:val="808080"/>
    </w:rPr>
  </w:style>
  <w:style w:type="character" w:customStyle="1" w:styleId="BalloonTextChar">
    <w:name w:val="Balloon Text Char"/>
    <w:link w:val="BalloonText"/>
    <w:uiPriority w:val="99"/>
    <w:rsid w:val="00F95575"/>
    <w:rPr>
      <w:rFonts w:ascii="Tahoma" w:hAnsi="Tahoma" w:cs="Tahoma"/>
      <w:sz w:val="16"/>
      <w:szCs w:val="16"/>
    </w:rPr>
  </w:style>
  <w:style w:type="character" w:styleId="Strong">
    <w:name w:val="Strong"/>
    <w:uiPriority w:val="22"/>
    <w:qFormat/>
    <w:rsid w:val="00F95575"/>
    <w:rPr>
      <w:b/>
      <w:bCs/>
    </w:rPr>
  </w:style>
  <w:style w:type="character" w:styleId="Hyperlink">
    <w:name w:val="Hyperlink"/>
    <w:uiPriority w:val="99"/>
    <w:rsid w:val="00F95575"/>
    <w:rPr>
      <w:color w:val="0000FF"/>
      <w:u w:val="single"/>
    </w:rPr>
  </w:style>
  <w:style w:type="character" w:styleId="FollowedHyperlink">
    <w:name w:val="FollowedHyperlink"/>
    <w:uiPriority w:val="99"/>
    <w:rsid w:val="00F95575"/>
    <w:rPr>
      <w:color w:val="800080"/>
      <w:u w:val="single"/>
    </w:rPr>
  </w:style>
  <w:style w:type="character" w:customStyle="1" w:styleId="HeaderChar">
    <w:name w:val="Header Char"/>
    <w:basedOn w:val="DefaultParagraphFont"/>
    <w:link w:val="Header"/>
    <w:uiPriority w:val="99"/>
    <w:rsid w:val="00F95575"/>
    <w:rPr>
      <w:rFonts w:ascii="Calibri" w:hAnsi="Calibri"/>
      <w:sz w:val="22"/>
    </w:rPr>
  </w:style>
  <w:style w:type="character" w:customStyle="1" w:styleId="CommentTextChar">
    <w:name w:val="Comment Text Char"/>
    <w:link w:val="CommentText"/>
    <w:uiPriority w:val="99"/>
    <w:rsid w:val="00F95575"/>
    <w:rPr>
      <w:rFonts w:ascii="Calibri" w:hAnsi="Calibri"/>
    </w:rPr>
  </w:style>
  <w:style w:type="character" w:customStyle="1" w:styleId="CommentSubjectChar">
    <w:name w:val="Comment Subject Char"/>
    <w:link w:val="CommentSubject1"/>
    <w:uiPriority w:val="99"/>
    <w:rsid w:val="00F95575"/>
    <w:rPr>
      <w:b/>
      <w:bCs/>
      <w:sz w:val="20"/>
      <w:szCs w:val="20"/>
    </w:rPr>
  </w:style>
  <w:style w:type="character" w:customStyle="1" w:styleId="FooterChar">
    <w:name w:val="Footer Char"/>
    <w:basedOn w:val="DefaultParagraphFont"/>
    <w:link w:val="Footer"/>
    <w:uiPriority w:val="99"/>
    <w:rsid w:val="00F95575"/>
    <w:rPr>
      <w:rFonts w:ascii="Calibri" w:hAnsi="Calibri"/>
      <w:sz w:val="22"/>
    </w:rPr>
  </w:style>
  <w:style w:type="paragraph" w:customStyle="1" w:styleId="HTMLPreformattedCharChar">
    <w:name w:val="HTML Preformatted Char Char"/>
    <w:basedOn w:val="Normal"/>
    <w:link w:val="HTMLPreformattedCharCharChar"/>
    <w:rsid w:val="00F9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2"/>
      <w:sz w:val="20"/>
      <w:szCs w:val="20"/>
    </w:rPr>
  </w:style>
  <w:style w:type="paragraph" w:customStyle="1" w:styleId="NormalWebCharChar">
    <w:name w:val="Normal (Web) Char Char"/>
    <w:basedOn w:val="Normal"/>
    <w:rsid w:val="00F95575"/>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rsid w:val="00F95575"/>
    <w:pPr>
      <w:tabs>
        <w:tab w:val="center" w:pos="4680"/>
        <w:tab w:val="right" w:pos="9360"/>
      </w:tabs>
      <w:spacing w:line="240" w:lineRule="auto"/>
    </w:pPr>
    <w:rPr>
      <w:rFonts w:eastAsiaTheme="minorEastAsia" w:cstheme="minorBidi"/>
      <w:kern w:val="2"/>
    </w:rPr>
  </w:style>
  <w:style w:type="character" w:customStyle="1" w:styleId="Char1">
    <w:name w:val="页眉 Char1"/>
    <w:basedOn w:val="DefaultParagraphFont"/>
    <w:uiPriority w:val="99"/>
    <w:semiHidden/>
    <w:rsid w:val="00F95575"/>
    <w:rPr>
      <w:rFonts w:ascii="Calibri" w:eastAsia="SimSun" w:hAnsi="Calibri" w:cs="Times New Roman"/>
      <w:kern w:val="0"/>
      <w:sz w:val="18"/>
      <w:szCs w:val="18"/>
    </w:rPr>
  </w:style>
  <w:style w:type="paragraph" w:styleId="BalloonText">
    <w:name w:val="Balloon Text"/>
    <w:basedOn w:val="Normal"/>
    <w:link w:val="BalloonTextChar"/>
    <w:uiPriority w:val="99"/>
    <w:rsid w:val="00F95575"/>
    <w:pPr>
      <w:spacing w:line="240" w:lineRule="auto"/>
    </w:pPr>
    <w:rPr>
      <w:rFonts w:ascii="Tahoma" w:eastAsiaTheme="minorEastAsia" w:hAnsi="Tahoma" w:cs="Tahoma"/>
      <w:kern w:val="2"/>
      <w:sz w:val="16"/>
      <w:szCs w:val="16"/>
    </w:rPr>
  </w:style>
  <w:style w:type="character" w:customStyle="1" w:styleId="Char10">
    <w:name w:val="批注框文本 Char1"/>
    <w:basedOn w:val="DefaultParagraphFont"/>
    <w:uiPriority w:val="99"/>
    <w:semiHidden/>
    <w:rsid w:val="00F95575"/>
    <w:rPr>
      <w:rFonts w:ascii="Calibri" w:eastAsia="SimSun" w:hAnsi="Calibri" w:cs="Times New Roman"/>
      <w:kern w:val="0"/>
      <w:sz w:val="18"/>
      <w:szCs w:val="18"/>
    </w:rPr>
  </w:style>
  <w:style w:type="paragraph" w:styleId="CommentText">
    <w:name w:val="annotation text"/>
    <w:basedOn w:val="Normal"/>
    <w:link w:val="CommentTextChar"/>
    <w:uiPriority w:val="99"/>
    <w:rsid w:val="00F95575"/>
    <w:pPr>
      <w:spacing w:line="240" w:lineRule="auto"/>
    </w:pPr>
    <w:rPr>
      <w:rFonts w:eastAsiaTheme="minorEastAsia" w:cstheme="minorBidi"/>
      <w:kern w:val="2"/>
      <w:sz w:val="21"/>
    </w:rPr>
  </w:style>
  <w:style w:type="character" w:customStyle="1" w:styleId="Char11">
    <w:name w:val="批注文字 Char1"/>
    <w:basedOn w:val="DefaultParagraphFont"/>
    <w:uiPriority w:val="99"/>
    <w:semiHidden/>
    <w:rsid w:val="00F95575"/>
    <w:rPr>
      <w:rFonts w:ascii="Calibri" w:eastAsia="SimSun" w:hAnsi="Calibri" w:cs="Times New Roman"/>
      <w:kern w:val="0"/>
      <w:sz w:val="22"/>
    </w:rPr>
  </w:style>
  <w:style w:type="paragraph" w:customStyle="1" w:styleId="CommentSubject1">
    <w:name w:val="Comment Subject1"/>
    <w:basedOn w:val="CommentText"/>
    <w:next w:val="CommentText"/>
    <w:link w:val="CommentSubjectChar"/>
    <w:uiPriority w:val="99"/>
    <w:rsid w:val="00F95575"/>
    <w:rPr>
      <w:rFonts w:asciiTheme="minorHAnsi" w:hAnsiTheme="minorHAnsi"/>
      <w:b/>
      <w:bCs/>
      <w:sz w:val="20"/>
      <w:szCs w:val="20"/>
    </w:rPr>
  </w:style>
  <w:style w:type="paragraph" w:styleId="Footer">
    <w:name w:val="footer"/>
    <w:basedOn w:val="Normal"/>
    <w:link w:val="FooterChar"/>
    <w:uiPriority w:val="99"/>
    <w:rsid w:val="00F95575"/>
    <w:pPr>
      <w:tabs>
        <w:tab w:val="center" w:pos="4680"/>
        <w:tab w:val="right" w:pos="9360"/>
      </w:tabs>
      <w:spacing w:line="240" w:lineRule="auto"/>
    </w:pPr>
    <w:rPr>
      <w:rFonts w:eastAsiaTheme="minorEastAsia" w:cstheme="minorBidi"/>
      <w:kern w:val="2"/>
    </w:rPr>
  </w:style>
  <w:style w:type="character" w:customStyle="1" w:styleId="Char12">
    <w:name w:val="页脚 Char1"/>
    <w:basedOn w:val="DefaultParagraphFont"/>
    <w:uiPriority w:val="99"/>
    <w:semiHidden/>
    <w:rsid w:val="00F95575"/>
    <w:rPr>
      <w:rFonts w:ascii="Calibri" w:eastAsia="SimSun" w:hAnsi="Calibri" w:cs="Times New Roman"/>
      <w:kern w:val="0"/>
      <w:sz w:val="18"/>
      <w:szCs w:val="18"/>
    </w:rPr>
  </w:style>
  <w:style w:type="character" w:styleId="CommentReference">
    <w:name w:val="annotation reference"/>
    <w:uiPriority w:val="99"/>
    <w:semiHidden/>
    <w:rsid w:val="00F95575"/>
    <w:rPr>
      <w:sz w:val="16"/>
      <w:szCs w:val="16"/>
    </w:rPr>
  </w:style>
  <w:style w:type="paragraph" w:styleId="CommentSubject">
    <w:name w:val="annotation subject"/>
    <w:basedOn w:val="CommentText"/>
    <w:next w:val="CommentText"/>
    <w:link w:val="CommentSubjectChar1"/>
    <w:uiPriority w:val="99"/>
    <w:semiHidden/>
    <w:rsid w:val="00F95575"/>
    <w:pPr>
      <w:spacing w:line="276" w:lineRule="auto"/>
    </w:pPr>
    <w:rPr>
      <w:b/>
      <w:bCs/>
    </w:rPr>
  </w:style>
  <w:style w:type="character" w:customStyle="1" w:styleId="CommentSubjectChar1">
    <w:name w:val="Comment Subject Char1"/>
    <w:basedOn w:val="Char11"/>
    <w:link w:val="CommentSubject"/>
    <w:uiPriority w:val="99"/>
    <w:semiHidden/>
    <w:rsid w:val="00F95575"/>
    <w:rPr>
      <w:rFonts w:ascii="Calibri" w:eastAsia="SimSun" w:hAnsi="Calibri" w:cs="Times New Roman"/>
      <w:b/>
      <w:bCs/>
      <w:kern w:val="0"/>
      <w:sz w:val="22"/>
    </w:rPr>
  </w:style>
  <w:style w:type="paragraph" w:styleId="NormalWeb">
    <w:name w:val="Normal (Web)"/>
    <w:basedOn w:val="Normal"/>
    <w:uiPriority w:val="99"/>
    <w:unhideWhenUsed/>
    <w:rsid w:val="00F95575"/>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unhideWhenUsed/>
    <w:rsid w:val="00F9557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9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5575"/>
    <w:rPr>
      <w:rFonts w:ascii="Courier New" w:eastAsia="Times New Roman" w:hAnsi="Courier New" w:cs="Courier New"/>
      <w:kern w:val="0"/>
      <w:sz w:val="20"/>
      <w:szCs w:val="20"/>
    </w:rPr>
  </w:style>
  <w:style w:type="paragraph" w:styleId="ListParagraph">
    <w:name w:val="List Paragraph"/>
    <w:basedOn w:val="Normal"/>
    <w:uiPriority w:val="34"/>
    <w:qFormat/>
    <w:rsid w:val="00F95575"/>
    <w:pPr>
      <w:ind w:left="720"/>
      <w:contextualSpacing/>
    </w:pPr>
    <w:rPr>
      <w:rFonts w:asciiTheme="minorHAnsi" w:eastAsiaTheme="minorEastAsia" w:hAnsiTheme="minorHAnsi" w:cstheme="minorBidi"/>
    </w:rPr>
  </w:style>
  <w:style w:type="paragraph" w:styleId="Revision">
    <w:name w:val="Revision"/>
    <w:hidden/>
    <w:uiPriority w:val="99"/>
    <w:semiHidden/>
    <w:rsid w:val="00F95575"/>
    <w:rPr>
      <w:rFonts w:ascii="Calibri" w:eastAsia="SimSun" w:hAnsi="Calibri" w:cs="Times New Roman"/>
      <w:kern w:val="0"/>
      <w:sz w:val="22"/>
    </w:rPr>
  </w:style>
  <w:style w:type="character" w:styleId="PlaceholderText">
    <w:name w:val="Placeholder Text"/>
    <w:basedOn w:val="DefaultParagraphFont"/>
    <w:uiPriority w:val="99"/>
    <w:semiHidden/>
    <w:rsid w:val="00F95575"/>
    <w:rPr>
      <w:color w:val="808080"/>
    </w:rPr>
  </w:style>
  <w:style w:type="table" w:styleId="TableGrid">
    <w:name w:val="Table Grid"/>
    <w:basedOn w:val="TableNormal"/>
    <w:uiPriority w:val="39"/>
    <w:rsid w:val="00F95575"/>
    <w:rPr>
      <w:rFonts w:ascii="Times New Roman" w:hAnsi="Times New Roman"/>
      <w:kern w:val="0"/>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95575"/>
    <w:rPr>
      <w:i/>
      <w:iCs/>
    </w:rPr>
  </w:style>
  <w:style w:type="paragraph" w:customStyle="1" w:styleId="CharChar1CharCharCharCharCharCharCharCharCharCharCharChar">
    <w:name w:val="Char Char1 Char Char Char Char Char Char Char Char Char Char Char Char"/>
    <w:basedOn w:val="Normal"/>
    <w:rsid w:val="00F95575"/>
    <w:pPr>
      <w:widowControl w:val="0"/>
      <w:spacing w:line="240" w:lineRule="auto"/>
      <w:jc w:val="both"/>
    </w:pPr>
    <w:rPr>
      <w:rFonts w:ascii="Times New Roman" w:hAnsi="Times New Roman"/>
      <w:kern w:val="2"/>
      <w:sz w:val="21"/>
      <w:szCs w:val="24"/>
    </w:rPr>
  </w:style>
  <w:style w:type="paragraph" w:styleId="FootnoteText">
    <w:name w:val="footnote text"/>
    <w:basedOn w:val="Normal"/>
    <w:link w:val="FootnoteTextChar"/>
    <w:semiHidden/>
    <w:rsid w:val="00F95575"/>
    <w:pPr>
      <w:snapToGrid w:val="0"/>
      <w:spacing w:line="240" w:lineRule="auto"/>
    </w:pPr>
    <w:rPr>
      <w:rFonts w:ascii="Times New Roman" w:hAnsi="Times New Roman"/>
      <w:sz w:val="18"/>
      <w:szCs w:val="18"/>
    </w:rPr>
  </w:style>
  <w:style w:type="character" w:customStyle="1" w:styleId="FootnoteTextChar">
    <w:name w:val="Footnote Text Char"/>
    <w:basedOn w:val="DefaultParagraphFont"/>
    <w:link w:val="FootnoteText"/>
    <w:semiHidden/>
    <w:rsid w:val="00F95575"/>
    <w:rPr>
      <w:rFonts w:ascii="Times New Roman" w:eastAsia="SimSun" w:hAnsi="Times New Roman" w:cs="Times New Roman"/>
      <w:kern w:val="0"/>
      <w:sz w:val="18"/>
      <w:szCs w:val="18"/>
    </w:rPr>
  </w:style>
  <w:style w:type="character" w:styleId="FootnoteReference">
    <w:name w:val="footnote reference"/>
    <w:semiHidden/>
    <w:rsid w:val="00F95575"/>
    <w:rPr>
      <w:vertAlign w:val="superscript"/>
    </w:rPr>
  </w:style>
  <w:style w:type="character" w:customStyle="1" w:styleId="apple-converted-space">
    <w:name w:val="apple-converted-space"/>
    <w:basedOn w:val="DefaultParagraphFont"/>
    <w:rsid w:val="00F95575"/>
  </w:style>
  <w:style w:type="character" w:customStyle="1" w:styleId="Heading3Char">
    <w:name w:val="Heading 3 Char"/>
    <w:basedOn w:val="DefaultParagraphFont"/>
    <w:link w:val="Heading3"/>
    <w:uiPriority w:val="9"/>
    <w:rsid w:val="00B56D83"/>
    <w:rPr>
      <w:rFonts w:ascii="SimSun" w:eastAsia="SimSun" w:hAnsi="SimSun" w:cs="SimSun"/>
      <w:b/>
      <w:bCs/>
      <w:kern w:val="0"/>
      <w:sz w:val="27"/>
      <w:szCs w:val="27"/>
    </w:rPr>
  </w:style>
  <w:style w:type="paragraph" w:customStyle="1" w:styleId="reader-word-layer">
    <w:name w:val="reader-word-layer"/>
    <w:basedOn w:val="Normal"/>
    <w:rsid w:val="00016ABA"/>
    <w:pPr>
      <w:spacing w:before="100" w:beforeAutospacing="1" w:after="100" w:afterAutospacing="1" w:line="240" w:lineRule="auto"/>
    </w:pPr>
    <w:rPr>
      <w:rFonts w:ascii="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65978">
      <w:bodyDiv w:val="1"/>
      <w:marLeft w:val="0"/>
      <w:marRight w:val="0"/>
      <w:marTop w:val="0"/>
      <w:marBottom w:val="0"/>
      <w:divBdr>
        <w:top w:val="none" w:sz="0" w:space="0" w:color="auto"/>
        <w:left w:val="none" w:sz="0" w:space="0" w:color="auto"/>
        <w:bottom w:val="none" w:sz="0" w:space="0" w:color="auto"/>
        <w:right w:val="none" w:sz="0" w:space="0" w:color="auto"/>
      </w:divBdr>
    </w:div>
    <w:div w:id="627316717">
      <w:bodyDiv w:val="1"/>
      <w:marLeft w:val="0"/>
      <w:marRight w:val="0"/>
      <w:marTop w:val="0"/>
      <w:marBottom w:val="0"/>
      <w:divBdr>
        <w:top w:val="none" w:sz="0" w:space="0" w:color="auto"/>
        <w:left w:val="none" w:sz="0" w:space="0" w:color="auto"/>
        <w:bottom w:val="none" w:sz="0" w:space="0" w:color="auto"/>
        <w:right w:val="none" w:sz="0" w:space="0" w:color="auto"/>
      </w:divBdr>
    </w:div>
    <w:div w:id="1085998461">
      <w:bodyDiv w:val="1"/>
      <w:marLeft w:val="0"/>
      <w:marRight w:val="0"/>
      <w:marTop w:val="0"/>
      <w:marBottom w:val="0"/>
      <w:divBdr>
        <w:top w:val="none" w:sz="0" w:space="0" w:color="auto"/>
        <w:left w:val="none" w:sz="0" w:space="0" w:color="auto"/>
        <w:bottom w:val="none" w:sz="0" w:space="0" w:color="auto"/>
        <w:right w:val="none" w:sz="0" w:space="0" w:color="auto"/>
      </w:divBdr>
    </w:div>
    <w:div w:id="175709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852-28578552" TargetMode="External"/><Relationship Id="rId13" Type="http://schemas.openxmlformats.org/officeDocument/2006/relationships/hyperlink" Target="http://www.sciencedirect.com/science/journal/037722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A4038-B84F-4041-9BAF-B074BC435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26</Pages>
  <Words>10784</Words>
  <Characters>61474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Pak Long</cp:lastModifiedBy>
  <cp:revision>146</cp:revision>
  <cp:lastPrinted>2016-02-27T16:09:00Z</cp:lastPrinted>
  <dcterms:created xsi:type="dcterms:W3CDTF">2016-05-14T05:09:00Z</dcterms:created>
  <dcterms:modified xsi:type="dcterms:W3CDTF">2020-09-15T10:56:00Z</dcterms:modified>
</cp:coreProperties>
</file>